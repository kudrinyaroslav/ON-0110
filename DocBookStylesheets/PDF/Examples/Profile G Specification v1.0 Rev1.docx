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34C61" w14:textId="77777777" w:rsidR="00441829" w:rsidRPr="00C00BC7" w:rsidRDefault="00441829" w:rsidP="00441829">
      <w:pPr>
        <w:rPr>
          <w:lang w:val="en-US"/>
        </w:rPr>
      </w:pPr>
    </w:p>
    <w:p w14:paraId="57D603B9" w14:textId="77777777" w:rsidR="00441829" w:rsidRPr="00C00BC7" w:rsidRDefault="00441829" w:rsidP="00441829">
      <w:pPr>
        <w:rPr>
          <w:lang w:val="en-US"/>
        </w:rPr>
      </w:pPr>
    </w:p>
    <w:p w14:paraId="4859ABEB" w14:textId="77777777" w:rsidR="00441829" w:rsidRPr="00C00BC7" w:rsidRDefault="00441829" w:rsidP="00441829">
      <w:pPr>
        <w:rPr>
          <w:lang w:val="en-US"/>
        </w:rPr>
      </w:pPr>
    </w:p>
    <w:p w14:paraId="33253CCD" w14:textId="77777777" w:rsidR="00441829" w:rsidRPr="00C00BC7" w:rsidRDefault="00441829" w:rsidP="00441829">
      <w:pPr>
        <w:rPr>
          <w:lang w:val="en-US"/>
        </w:rPr>
      </w:pPr>
    </w:p>
    <w:p w14:paraId="369A4390" w14:textId="77777777" w:rsidR="00441829" w:rsidRPr="00C00BC7" w:rsidRDefault="00441829" w:rsidP="00441829">
      <w:pPr>
        <w:rPr>
          <w:lang w:val="en-US"/>
        </w:rPr>
      </w:pPr>
    </w:p>
    <w:p w14:paraId="571EC2E7" w14:textId="77777777" w:rsidR="00441829" w:rsidRPr="00C00BC7" w:rsidRDefault="00441829" w:rsidP="00441829">
      <w:pPr>
        <w:rPr>
          <w:lang w:val="en-US"/>
        </w:rPr>
      </w:pPr>
    </w:p>
    <w:p w14:paraId="5227FEB8" w14:textId="77777777" w:rsidR="00441829" w:rsidRPr="00C00BC7" w:rsidRDefault="00441829" w:rsidP="00441829">
      <w:pPr>
        <w:rPr>
          <w:lang w:val="en-US"/>
        </w:rPr>
      </w:pPr>
    </w:p>
    <w:p w14:paraId="6363BAC6" w14:textId="77777777" w:rsidR="00441829" w:rsidRPr="00C00BC7" w:rsidRDefault="00441829" w:rsidP="00441829">
      <w:pPr>
        <w:rPr>
          <w:lang w:val="en-US"/>
        </w:rPr>
      </w:pPr>
    </w:p>
    <w:p w14:paraId="04012748" w14:textId="77777777" w:rsidR="00441829" w:rsidRPr="00C00BC7" w:rsidRDefault="00441829" w:rsidP="003675E0">
      <w:pPr>
        <w:pStyle w:val="Title"/>
        <w:outlineLvl w:val="9"/>
        <w:rPr>
          <w:rStyle w:val="BookTitle"/>
          <w:rFonts w:eastAsiaTheme="minorEastAsia"/>
          <w:b w:val="0"/>
          <w:spacing w:val="0"/>
          <w:kern w:val="2"/>
          <w:sz w:val="21"/>
          <w:szCs w:val="21"/>
          <w:lang w:val="en-GB"/>
        </w:rPr>
      </w:pPr>
      <w:bookmarkStart w:id="0" w:name="_Toc392870113"/>
      <w:bookmarkStart w:id="1" w:name="_Toc392880976"/>
      <w:bookmarkStart w:id="2" w:name="_Toc392884295"/>
      <w:bookmarkStart w:id="3" w:name="_Toc392884704"/>
      <w:bookmarkStart w:id="4" w:name="_Toc392884834"/>
      <w:bookmarkStart w:id="5" w:name="_Toc392885171"/>
      <w:bookmarkStart w:id="6" w:name="_Toc268351127"/>
      <w:bookmarkStart w:id="7" w:name="_Toc268413324"/>
      <w:bookmarkStart w:id="8" w:name="_Toc272971455"/>
      <w:bookmarkStart w:id="9" w:name="_Toc273014688"/>
      <w:bookmarkStart w:id="10" w:name="_Toc273014790"/>
      <w:bookmarkStart w:id="11" w:name="_Toc273023001"/>
      <w:bookmarkStart w:id="12" w:name="_Toc277921920"/>
      <w:bookmarkStart w:id="13" w:name="_Toc278035214"/>
      <w:bookmarkStart w:id="14" w:name="_Toc278036889"/>
      <w:bookmarkStart w:id="15" w:name="_Toc280352100"/>
      <w:r w:rsidRPr="00C00BC7">
        <w:rPr>
          <w:rStyle w:val="BookTitle"/>
          <w:lang w:val="en-US"/>
        </w:rPr>
        <w:t>ONVIF</w:t>
      </w:r>
      <w:r w:rsidRPr="00C00BC7">
        <w:rPr>
          <w:rStyle w:val="BookTitle"/>
          <w:vertAlign w:val="superscript"/>
          <w:lang w:val="en-US"/>
        </w:rPr>
        <w:t>TM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3B4CB778" w14:textId="77777777" w:rsidR="00441829" w:rsidRPr="00482E45" w:rsidRDefault="00F761C4" w:rsidP="003675E0">
      <w:pPr>
        <w:pStyle w:val="Title"/>
        <w:outlineLvl w:val="9"/>
        <w:rPr>
          <w:rStyle w:val="BookTitle"/>
          <w:lang w:val="en-GB"/>
        </w:rPr>
      </w:pPr>
      <w:bookmarkStart w:id="16" w:name="_Toc392870114"/>
      <w:bookmarkStart w:id="17" w:name="_Toc392880977"/>
      <w:bookmarkStart w:id="18" w:name="_Toc392884296"/>
      <w:bookmarkStart w:id="19" w:name="_Toc392884705"/>
      <w:bookmarkStart w:id="20" w:name="_Toc392884835"/>
      <w:bookmarkStart w:id="21" w:name="_Toc392885172"/>
      <w:bookmarkStart w:id="22" w:name="_Toc268351128"/>
      <w:bookmarkStart w:id="23" w:name="_Toc268413325"/>
      <w:bookmarkStart w:id="24" w:name="_Toc273014689"/>
      <w:bookmarkStart w:id="25" w:name="_Toc273014791"/>
      <w:bookmarkStart w:id="26" w:name="_Toc273023002"/>
      <w:bookmarkStart w:id="27" w:name="_Toc277921921"/>
      <w:bookmarkStart w:id="28" w:name="_Toc278035215"/>
      <w:bookmarkStart w:id="29" w:name="_Toc278036890"/>
      <w:bookmarkStart w:id="30" w:name="_Toc280352101"/>
      <w:r>
        <w:rPr>
          <w:rStyle w:val="BookTitle"/>
          <w:lang w:val="en-US"/>
        </w:rPr>
        <w:t xml:space="preserve">Profile </w:t>
      </w:r>
      <w:r w:rsidR="003D0E6D">
        <w:rPr>
          <w:rStyle w:val="BookTitle"/>
          <w:lang w:val="en-US"/>
        </w:rPr>
        <w:t>G</w:t>
      </w:r>
      <w:r w:rsidR="00441829" w:rsidRPr="00C00BC7">
        <w:rPr>
          <w:rStyle w:val="BookTitle"/>
          <w:lang w:val="en-US"/>
        </w:rPr>
        <w:t xml:space="preserve"> Specification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92746EC" w14:textId="77777777" w:rsidR="00482E45" w:rsidRDefault="00482E45" w:rsidP="00441829">
      <w:pPr>
        <w:pStyle w:val="Subtitle"/>
        <w:rPr>
          <w:lang w:val="en-US"/>
        </w:rPr>
      </w:pPr>
      <w:bookmarkStart w:id="31" w:name="_Toc392870115"/>
      <w:bookmarkStart w:id="32" w:name="_Toc392880978"/>
    </w:p>
    <w:p w14:paraId="42D8746C" w14:textId="77777777" w:rsidR="00441829" w:rsidRPr="00CE2336" w:rsidRDefault="00441829" w:rsidP="00441829">
      <w:pPr>
        <w:pStyle w:val="Subtitle"/>
        <w:rPr>
          <w:color w:val="auto"/>
          <w:lang w:val="en-US"/>
        </w:rPr>
      </w:pPr>
      <w:r w:rsidRPr="00CE2336">
        <w:rPr>
          <w:color w:val="auto"/>
          <w:lang w:val="en-US"/>
        </w:rPr>
        <w:lastRenderedPageBreak/>
        <w:t>Version</w:t>
      </w:r>
      <w:bookmarkEnd w:id="31"/>
      <w:bookmarkEnd w:id="32"/>
      <w:r w:rsidR="00CF5927" w:rsidRPr="00CE2336">
        <w:rPr>
          <w:color w:val="auto"/>
          <w:lang w:val="en-US"/>
        </w:rPr>
        <w:t xml:space="preserve"> </w:t>
      </w:r>
      <w:r w:rsidR="00482E45" w:rsidRPr="00CE2336">
        <w:rPr>
          <w:color w:val="auto"/>
        </w:rPr>
        <w:fldChar w:fldCharType="begin"/>
      </w:r>
      <w:r w:rsidR="00482E45" w:rsidRPr="00CE2336">
        <w:rPr>
          <w:color w:val="auto"/>
        </w:rPr>
        <w:instrText xml:space="preserve"> DOCPROPERTY  "Document number"  \* MERGEFORMAT </w:instrText>
      </w:r>
      <w:r w:rsidR="00482E45" w:rsidRPr="00CE2336">
        <w:rPr>
          <w:color w:val="auto"/>
        </w:rPr>
        <w:fldChar w:fldCharType="separate"/>
      </w:r>
      <w:r w:rsidR="00CE2336" w:rsidRPr="00CE2336">
        <w:rPr>
          <w:color w:val="auto"/>
        </w:rPr>
        <w:t>1.0 Rev1</w:t>
      </w:r>
      <w:r w:rsidR="00482E45" w:rsidRPr="00CE2336">
        <w:rPr>
          <w:color w:val="auto"/>
        </w:rPr>
        <w:fldChar w:fldCharType="end"/>
      </w:r>
    </w:p>
    <w:p w14:paraId="04F71EEA" w14:textId="77777777" w:rsidR="00441829" w:rsidRPr="00C00BC7" w:rsidRDefault="00CE2336" w:rsidP="00441829">
      <w:pPr>
        <w:pStyle w:val="Subtitle"/>
        <w:rPr>
          <w:lang w:val="en-US"/>
        </w:rPr>
      </w:pPr>
      <w:r>
        <w:rPr>
          <w:lang w:val="en-US"/>
        </w:rPr>
        <w:t>June</w:t>
      </w:r>
      <w:r w:rsidR="00441829" w:rsidRPr="00C00BC7">
        <w:rPr>
          <w:lang w:val="en-US"/>
        </w:rPr>
        <w:t xml:space="preserve"> 201</w:t>
      </w:r>
      <w:r>
        <w:rPr>
          <w:lang w:val="en-US"/>
        </w:rPr>
        <w:t>5</w:t>
      </w:r>
    </w:p>
    <w:p w14:paraId="1769BC05" w14:textId="77777777" w:rsidR="00441829" w:rsidRPr="00C00BC7" w:rsidRDefault="00441829" w:rsidP="00441829">
      <w:pPr>
        <w:jc w:val="center"/>
        <w:rPr>
          <w:lang w:val="en-US"/>
        </w:rPr>
      </w:pPr>
      <w:r w:rsidRPr="00C00BC7">
        <w:rPr>
          <w:lang w:val="en-US"/>
        </w:rPr>
        <w:br w:type="page"/>
      </w:r>
      <w:commentRangeStart w:id="33"/>
      <w:r w:rsidRPr="00C00BC7">
        <w:rPr>
          <w:lang w:val="en-US"/>
        </w:rPr>
        <w:lastRenderedPageBreak/>
        <w:t>©2008-201</w:t>
      </w:r>
      <w:r w:rsidR="00CE2336">
        <w:rPr>
          <w:lang w:val="en-US"/>
        </w:rPr>
        <w:t>5</w:t>
      </w:r>
      <w:r w:rsidRPr="00C00BC7">
        <w:rPr>
          <w:lang w:val="en-US"/>
        </w:rPr>
        <w:t xml:space="preserve"> by ONVIF: Open Network Video Interface Forum. All rights reserved</w:t>
      </w:r>
      <w:commentRangeEnd w:id="33"/>
      <w:r w:rsidR="000C698B">
        <w:rPr>
          <w:rStyle w:val="CommentReference"/>
        </w:rPr>
        <w:commentReference w:id="33"/>
      </w:r>
      <w:r w:rsidRPr="00C00BC7">
        <w:rPr>
          <w:lang w:val="en-US"/>
        </w:rPr>
        <w:t>.</w:t>
      </w:r>
    </w:p>
    <w:p w14:paraId="4E5ECA75" w14:textId="77777777" w:rsidR="00441829" w:rsidRPr="00C00BC7" w:rsidRDefault="00441829" w:rsidP="00441829">
      <w:pPr>
        <w:rPr>
          <w:lang w:val="en-US"/>
        </w:rPr>
      </w:pPr>
      <w:r w:rsidRPr="00C00BC7">
        <w:rPr>
          <w:lang w:val="en-US"/>
        </w:rPr>
        <w:t>Recipients of this document may copy, distribute, publish, or display this document so long as this copyright notice, license and disclaimer are retained with all copies of the document. No license is granted to modify this document.</w:t>
      </w:r>
    </w:p>
    <w:p w14:paraId="2589BEA6" w14:textId="77777777" w:rsidR="00441829" w:rsidRPr="00C00BC7" w:rsidRDefault="00441829" w:rsidP="00441829">
      <w:pPr>
        <w:rPr>
          <w:lang w:val="en-US"/>
        </w:rPr>
      </w:pPr>
      <w:r w:rsidRPr="00C00BC7">
        <w:rPr>
          <w:lang w:val="en-US"/>
        </w:rPr>
        <w:t>THIS DOCUMENT IS PROVIDED "AS IS," AND THE CORPORATION AND ITS MEMBERS AND THEIR AFFILIATES, MAKE NO REPRESENTATIONS OR WARRANTIES, EXPRESS OR IMPLIED, INCLUDING BUT NOT LIMITED TO, WARRANTIES OF MERCHANTABILITY, FITNESS FOR A PARTICULAR PURPOSE, NON-INFRINGEMENT, OR TITLE; THAT THE CONTENTS OF THIS DOCUMENT ARE SUITABLE FOR ANY PURPOSE; OR THAT THE IMPLEMENTATION OF SUCH CONTENTS WILL NOT INFRINGE ANY PATENTS, COPYRIGHTS, TRADEMARKS OR OTHER RIGHTS.</w:t>
      </w:r>
    </w:p>
    <w:p w14:paraId="3063BF78" w14:textId="77777777" w:rsidR="00441829" w:rsidRPr="00C00BC7" w:rsidRDefault="00441829" w:rsidP="00441829">
      <w:pPr>
        <w:rPr>
          <w:lang w:val="en-US"/>
        </w:rPr>
      </w:pPr>
      <w:r w:rsidRPr="00C00BC7">
        <w:rPr>
          <w:lang w:val="en-US"/>
        </w:rPr>
        <w:t xml:space="preserve">IN NO EVENT WILL THE CORPORATION OR ITS MEMBERS OR THEIR AFFILIATES BE LIABLE FOR ANY DIRECT, INDIRECT, SPECIAL, INCIDENTAL, PUNITIVE OR CONSEQUENTIAL DAMAGES, ARISING OUT OF OR RELATING TO ANY USE OR DISTRIBUTION OF THIS DOCUMENT, WHETHER OR NOT (1) THE CORPORATION, MEMBERS OR THEIR AFFILIATES HAVE </w:t>
      </w:r>
      <w:r w:rsidRPr="00C00BC7">
        <w:rPr>
          <w:lang w:val="en-US"/>
        </w:rPr>
        <w:lastRenderedPageBreak/>
        <w:t>BEEN ADVISED OF THE POSSIBILITY OF SUCH DAMAGES, OR (2) SUCH DAMAGES WERE REASONABLY FORESEEABLE, AND ARISING OUT OF OR RELATING TO ANY USE OR DISTRIBUTION OF THIS DOCUMENT.  THE FOREGOING DISCLAIMER AND LIMITATION ON LIABILITY DO NOT APPLY TO, INVALIDATE, OR LIMIT REPRESENTATIONS AND WARRANTIES MADE BY THE MEMBERS AND THEIR RESPECTIVE AFFILIATES TO THE CORPORATION AND OTHER MEMBERS IN CERTAIN WRITTEN POLICIES OF THE CORPORATION.</w:t>
      </w:r>
    </w:p>
    <w:p w14:paraId="7DB53E46" w14:textId="77777777" w:rsidR="00441829" w:rsidRPr="00C00BC7" w:rsidRDefault="00441829" w:rsidP="00441829">
      <w:pPr>
        <w:rPr>
          <w:lang w:val="en-US"/>
        </w:rPr>
      </w:pPr>
    </w:p>
    <w:p w14:paraId="2D2301E9" w14:textId="77777777" w:rsidR="00441829" w:rsidRPr="00C00BC7" w:rsidRDefault="00441829" w:rsidP="00441829">
      <w:pPr>
        <w:pStyle w:val="HeadingIntro"/>
        <w:rPr>
          <w:lang w:val="en-US"/>
        </w:rPr>
      </w:pPr>
      <w:r w:rsidRPr="00C00BC7">
        <w:rPr>
          <w:lang w:val="en-US"/>
        </w:rPr>
        <w:lastRenderedPageBreak/>
        <w:t>Revision history</w:t>
      </w:r>
    </w:p>
    <w:tbl>
      <w:tblPr>
        <w:tblStyle w:val="TableGrid"/>
        <w:tblW w:w="9147" w:type="dxa"/>
        <w:tblLayout w:type="fixed"/>
        <w:tblCellMar>
          <w:top w:w="57" w:type="dxa"/>
          <w:left w:w="57" w:type="dxa"/>
          <w:bottom w:w="57" w:type="dxa"/>
          <w:right w:w="57" w:type="dxa"/>
        </w:tblCellMar>
        <w:tblLook w:val="04A0" w:firstRow="1" w:lastRow="0" w:firstColumn="1" w:lastColumn="0" w:noHBand="0" w:noVBand="1"/>
      </w:tblPr>
      <w:tblGrid>
        <w:gridCol w:w="988"/>
        <w:gridCol w:w="1479"/>
        <w:gridCol w:w="6680"/>
      </w:tblGrid>
      <w:tr w:rsidR="00F041F5" w:rsidRPr="00C00BC7" w14:paraId="6D2D1A77" w14:textId="77777777" w:rsidTr="00CE2336">
        <w:tc>
          <w:tcPr>
            <w:tcW w:w="988" w:type="dxa"/>
          </w:tcPr>
          <w:p w14:paraId="330D1280"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proofErr w:type="spellStart"/>
            <w:r w:rsidRPr="00C00BC7">
              <w:rPr>
                <w:rFonts w:eastAsia="Times New Roman"/>
                <w:b/>
                <w:szCs w:val="20"/>
                <w:lang w:val="en-US"/>
              </w:rPr>
              <w:t>Vers</w:t>
            </w:r>
            <w:proofErr w:type="spellEnd"/>
            <w:r w:rsidRPr="00C00BC7">
              <w:rPr>
                <w:rFonts w:eastAsia="Times New Roman"/>
                <w:b/>
                <w:szCs w:val="20"/>
                <w:lang w:val="en-US"/>
              </w:rPr>
              <w:t>.</w:t>
            </w:r>
          </w:p>
        </w:tc>
        <w:tc>
          <w:tcPr>
            <w:tcW w:w="1479" w:type="dxa"/>
          </w:tcPr>
          <w:p w14:paraId="178B7D96"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Date</w:t>
            </w:r>
          </w:p>
        </w:tc>
        <w:tc>
          <w:tcPr>
            <w:tcW w:w="6680" w:type="dxa"/>
          </w:tcPr>
          <w:p w14:paraId="5D5DA919"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Description</w:t>
            </w:r>
          </w:p>
        </w:tc>
      </w:tr>
      <w:tr w:rsidR="00E7208D" w:rsidRPr="00C00BC7" w14:paraId="7B6361CA" w14:textId="77777777" w:rsidTr="00CE2336">
        <w:tc>
          <w:tcPr>
            <w:tcW w:w="988" w:type="dxa"/>
          </w:tcPr>
          <w:p w14:paraId="765D4721" w14:textId="77777777" w:rsidR="00E7208D" w:rsidRPr="00C00BC7" w:rsidRDefault="00CE2336" w:rsidP="00271DB2">
            <w:pPr>
              <w:pStyle w:val="PARAGRAPH"/>
              <w:tabs>
                <w:tab w:val="left" w:pos="3360"/>
              </w:tabs>
              <w:spacing w:before="0" w:after="0"/>
              <w:contextualSpacing/>
              <w:jc w:val="left"/>
              <w:rPr>
                <w:rFonts w:eastAsia="Times New Roman"/>
                <w:szCs w:val="20"/>
                <w:lang w:val="en-US"/>
              </w:rPr>
            </w:pPr>
            <w:r>
              <w:rPr>
                <w:rFonts w:eastAsia="Times New Roman"/>
                <w:szCs w:val="20"/>
                <w:lang w:val="en-US"/>
              </w:rPr>
              <w:t>1.0</w:t>
            </w:r>
          </w:p>
        </w:tc>
        <w:tc>
          <w:tcPr>
            <w:tcW w:w="1479" w:type="dxa"/>
          </w:tcPr>
          <w:p w14:paraId="737EBF96" w14:textId="77777777" w:rsidR="00E7208D" w:rsidRDefault="000C698B"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Jun</w:t>
            </w:r>
            <w:r w:rsidR="00E7208D">
              <w:rPr>
                <w:rFonts w:eastAsia="Times New Roman"/>
                <w:szCs w:val="20"/>
                <w:lang w:val="en-US"/>
              </w:rPr>
              <w:t>, 201</w:t>
            </w:r>
            <w:r>
              <w:rPr>
                <w:rFonts w:eastAsia="Times New Roman"/>
                <w:szCs w:val="20"/>
                <w:lang w:val="en-US"/>
              </w:rPr>
              <w:t>4</w:t>
            </w:r>
          </w:p>
        </w:tc>
        <w:tc>
          <w:tcPr>
            <w:tcW w:w="6680" w:type="dxa"/>
          </w:tcPr>
          <w:p w14:paraId="6088CE68" w14:textId="77777777" w:rsidR="00E7208D" w:rsidRPr="00C00BC7" w:rsidRDefault="00CE2336" w:rsidP="00482E45">
            <w:pPr>
              <w:pStyle w:val="PARAGRAPH"/>
              <w:tabs>
                <w:tab w:val="left" w:pos="3360"/>
              </w:tabs>
              <w:spacing w:before="0" w:after="0"/>
              <w:contextualSpacing/>
              <w:jc w:val="left"/>
              <w:rPr>
                <w:rFonts w:eastAsia="Times New Roman"/>
                <w:szCs w:val="20"/>
                <w:lang w:val="en-US"/>
              </w:rPr>
            </w:pPr>
            <w:r>
              <w:rPr>
                <w:rFonts w:eastAsia="Times New Roman"/>
                <w:szCs w:val="20"/>
                <w:lang w:val="en-US"/>
              </w:rPr>
              <w:t>First release</w:t>
            </w:r>
            <w:r w:rsidR="00482E45">
              <w:rPr>
                <w:rFonts w:eastAsia="Times New Roman"/>
                <w:szCs w:val="20"/>
                <w:lang w:val="en-US"/>
              </w:rPr>
              <w:t xml:space="preserve"> version 1.0</w:t>
            </w:r>
          </w:p>
        </w:tc>
      </w:tr>
      <w:tr w:rsidR="00F041F5" w:rsidRPr="00CE2336" w14:paraId="518C4508" w14:textId="77777777" w:rsidTr="00CE2336">
        <w:tc>
          <w:tcPr>
            <w:tcW w:w="988" w:type="dxa"/>
          </w:tcPr>
          <w:p w14:paraId="2EAB85CF" w14:textId="77777777" w:rsidR="00F041F5" w:rsidRPr="00C00BC7" w:rsidRDefault="00CE2336" w:rsidP="00271DB2">
            <w:pPr>
              <w:pStyle w:val="PARAGRAPH"/>
              <w:tabs>
                <w:tab w:val="left" w:pos="3360"/>
              </w:tabs>
              <w:spacing w:before="0" w:after="0"/>
              <w:contextualSpacing/>
              <w:jc w:val="left"/>
              <w:rPr>
                <w:rFonts w:eastAsia="Times New Roman"/>
                <w:szCs w:val="20"/>
                <w:lang w:val="en-US"/>
              </w:rPr>
            </w:pPr>
            <w:r>
              <w:rPr>
                <w:rFonts w:eastAsia="Times New Roman"/>
                <w:szCs w:val="20"/>
                <w:lang w:val="en-US"/>
              </w:rPr>
              <w:t>1.0 Rev1</w:t>
            </w:r>
          </w:p>
        </w:tc>
        <w:tc>
          <w:tcPr>
            <w:tcW w:w="1479" w:type="dxa"/>
          </w:tcPr>
          <w:p w14:paraId="053920C2" w14:textId="77777777" w:rsidR="00F041F5" w:rsidRPr="00C00BC7" w:rsidRDefault="00CE2336"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Jun, 2015</w:t>
            </w:r>
          </w:p>
        </w:tc>
        <w:tc>
          <w:tcPr>
            <w:tcW w:w="6680" w:type="dxa"/>
          </w:tcPr>
          <w:p w14:paraId="7BAA5BAF" w14:textId="77777777" w:rsidR="00F041F5" w:rsidRPr="00C00BC7" w:rsidRDefault="00CE2336"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Clarifications following ONVIF Client Test Specification introduction</w:t>
            </w:r>
            <w:r>
              <w:rPr>
                <w:rFonts w:eastAsia="Times New Roman"/>
                <w:szCs w:val="20"/>
                <w:lang w:val="en-US"/>
              </w:rPr>
              <w:br/>
              <w:t>Updated document style based on recent templates</w:t>
            </w:r>
          </w:p>
        </w:tc>
      </w:tr>
      <w:tr w:rsidR="00F041F5" w:rsidRPr="00C00BC7" w14:paraId="016609EB" w14:textId="77777777" w:rsidTr="00CE2336">
        <w:tc>
          <w:tcPr>
            <w:tcW w:w="988" w:type="dxa"/>
          </w:tcPr>
          <w:p w14:paraId="0D411282" w14:textId="77777777" w:rsidR="00F041F5" w:rsidRPr="00C00BC7" w:rsidRDefault="00F041F5" w:rsidP="00271DB2">
            <w:pPr>
              <w:pStyle w:val="PARAGRAPH"/>
              <w:tabs>
                <w:tab w:val="left" w:pos="3360"/>
              </w:tabs>
              <w:spacing w:before="0" w:after="0"/>
              <w:contextualSpacing/>
              <w:jc w:val="left"/>
              <w:rPr>
                <w:rFonts w:eastAsia="Times New Roman"/>
                <w:szCs w:val="20"/>
                <w:lang w:val="en-US"/>
              </w:rPr>
            </w:pPr>
          </w:p>
        </w:tc>
        <w:tc>
          <w:tcPr>
            <w:tcW w:w="1479" w:type="dxa"/>
          </w:tcPr>
          <w:p w14:paraId="146FCD76" w14:textId="77777777" w:rsidR="00F041F5" w:rsidRPr="00C00BC7" w:rsidRDefault="00F041F5" w:rsidP="00271DB2">
            <w:pPr>
              <w:pStyle w:val="PARAGRAPH"/>
              <w:tabs>
                <w:tab w:val="left" w:pos="3360"/>
              </w:tabs>
              <w:spacing w:before="0" w:after="0"/>
              <w:contextualSpacing/>
              <w:jc w:val="left"/>
              <w:rPr>
                <w:rFonts w:eastAsia="Times New Roman"/>
                <w:szCs w:val="20"/>
                <w:lang w:val="en-US"/>
              </w:rPr>
            </w:pPr>
          </w:p>
        </w:tc>
        <w:tc>
          <w:tcPr>
            <w:tcW w:w="6680" w:type="dxa"/>
          </w:tcPr>
          <w:p w14:paraId="2029DF3E" w14:textId="77777777" w:rsidR="00F041F5" w:rsidRPr="00C00BC7" w:rsidRDefault="00F041F5" w:rsidP="00271DB2">
            <w:pPr>
              <w:pStyle w:val="PARAGRAPH"/>
              <w:tabs>
                <w:tab w:val="left" w:pos="3360"/>
              </w:tabs>
              <w:spacing w:before="0" w:after="0"/>
              <w:contextualSpacing/>
              <w:jc w:val="left"/>
              <w:rPr>
                <w:rFonts w:eastAsia="Times New Roman"/>
                <w:szCs w:val="20"/>
                <w:lang w:val="en-US"/>
              </w:rPr>
            </w:pPr>
          </w:p>
        </w:tc>
      </w:tr>
    </w:tbl>
    <w:p w14:paraId="42973F48" w14:textId="77777777" w:rsidR="00441829" w:rsidRPr="00C00BC7" w:rsidRDefault="00441829" w:rsidP="00441829">
      <w:pPr>
        <w:rPr>
          <w:lang w:val="en-US"/>
        </w:rPr>
      </w:pPr>
    </w:p>
    <w:p w14:paraId="3F638EDD" w14:textId="77777777" w:rsidR="00D10FA0" w:rsidRDefault="004B1A83" w:rsidP="00F761C4">
      <w:pPr>
        <w:pStyle w:val="TOC1"/>
        <w:spacing w:after="0"/>
      </w:pPr>
      <w:r>
        <w:rPr>
          <w:lang w:val="en-US"/>
        </w:rPr>
        <w:br w:type="page"/>
      </w:r>
      <w:r w:rsidR="00441829" w:rsidRPr="00C00BC7">
        <w:rPr>
          <w:lang w:val="en-US"/>
        </w:rPr>
        <w:lastRenderedPageBreak/>
        <w:t>Table of Contents</w:t>
      </w:r>
      <w:r w:rsidR="00184E0C" w:rsidRPr="00C00BC7">
        <w:rPr>
          <w:caps/>
          <w:noProof w:val="0"/>
          <w:sz w:val="32"/>
          <w:lang w:val="en-US"/>
        </w:rPr>
        <w:fldChar w:fldCharType="begin"/>
      </w:r>
      <w:r w:rsidR="00441829" w:rsidRPr="00C00BC7">
        <w:rPr>
          <w:lang w:val="en-US"/>
        </w:rPr>
        <w:instrText xml:space="preserve"> TOC \o "1-2" \h \z \u </w:instrText>
      </w:r>
      <w:r w:rsidR="00184E0C" w:rsidRPr="00C00BC7">
        <w:rPr>
          <w:caps/>
          <w:noProof w:val="0"/>
          <w:sz w:val="32"/>
          <w:lang w:val="en-US"/>
        </w:rPr>
        <w:fldChar w:fldCharType="separate"/>
      </w:r>
    </w:p>
    <w:p w14:paraId="696C9431" w14:textId="77777777" w:rsidR="00D10FA0" w:rsidRDefault="00D10FA0">
      <w:pPr>
        <w:pStyle w:val="TOC1"/>
        <w:rPr>
          <w:rFonts w:asciiTheme="minorHAnsi" w:hAnsiTheme="minorHAnsi" w:cstheme="minorBidi"/>
          <w:b w:val="0"/>
          <w:kern w:val="0"/>
          <w:sz w:val="22"/>
          <w:szCs w:val="22"/>
          <w:lang w:val="en-US" w:eastAsia="en-US"/>
        </w:rPr>
      </w:pPr>
      <w:hyperlink w:anchor="_Toc421774876" w:history="1">
        <w:r w:rsidRPr="00525867">
          <w:rPr>
            <w:rStyle w:val="Hyperlink"/>
            <w:lang w:val="en-US"/>
          </w:rPr>
          <w:t>1</w:t>
        </w:r>
        <w:r>
          <w:rPr>
            <w:rFonts w:asciiTheme="minorHAnsi" w:hAnsiTheme="minorHAnsi" w:cstheme="minorBidi"/>
            <w:b w:val="0"/>
            <w:kern w:val="0"/>
            <w:sz w:val="22"/>
            <w:szCs w:val="22"/>
            <w:lang w:val="en-US" w:eastAsia="en-US"/>
          </w:rPr>
          <w:tab/>
        </w:r>
        <w:r w:rsidRPr="00525867">
          <w:rPr>
            <w:rStyle w:val="Hyperlink"/>
            <w:lang w:val="en-US"/>
          </w:rPr>
          <w:t>Scope</w:t>
        </w:r>
        <w:r>
          <w:rPr>
            <w:webHidden/>
          </w:rPr>
          <w:tab/>
        </w:r>
        <w:r>
          <w:rPr>
            <w:webHidden/>
          </w:rPr>
          <w:fldChar w:fldCharType="begin"/>
        </w:r>
        <w:r>
          <w:rPr>
            <w:webHidden/>
          </w:rPr>
          <w:instrText xml:space="preserve"> PAGEREF _Toc421774876 \h </w:instrText>
        </w:r>
        <w:r>
          <w:rPr>
            <w:webHidden/>
          </w:rPr>
        </w:r>
        <w:r>
          <w:rPr>
            <w:webHidden/>
          </w:rPr>
          <w:fldChar w:fldCharType="separate"/>
        </w:r>
        <w:r>
          <w:rPr>
            <w:webHidden/>
          </w:rPr>
          <w:t>4</w:t>
        </w:r>
        <w:r>
          <w:rPr>
            <w:webHidden/>
          </w:rPr>
          <w:fldChar w:fldCharType="end"/>
        </w:r>
      </w:hyperlink>
    </w:p>
    <w:p w14:paraId="057E08D3" w14:textId="77777777" w:rsidR="00D10FA0" w:rsidRDefault="000243E4">
      <w:pPr>
        <w:pStyle w:val="TOC1"/>
        <w:rPr>
          <w:rFonts w:asciiTheme="minorHAnsi" w:hAnsiTheme="minorHAnsi" w:cstheme="minorBidi"/>
          <w:b w:val="0"/>
          <w:kern w:val="0"/>
          <w:sz w:val="22"/>
          <w:szCs w:val="22"/>
          <w:lang w:val="en-US" w:eastAsia="en-US"/>
        </w:rPr>
      </w:pPr>
      <w:hyperlink w:anchor="_Toc421774877" w:history="1">
        <w:r w:rsidR="00D10FA0" w:rsidRPr="00525867">
          <w:rPr>
            <w:rStyle w:val="Hyperlink"/>
            <w:lang w:val="en-US"/>
          </w:rPr>
          <w:t>2</w:t>
        </w:r>
        <w:r w:rsidR="00D10FA0">
          <w:rPr>
            <w:rFonts w:asciiTheme="minorHAnsi" w:hAnsiTheme="minorHAnsi" w:cstheme="minorBidi"/>
            <w:b w:val="0"/>
            <w:kern w:val="0"/>
            <w:sz w:val="22"/>
            <w:szCs w:val="22"/>
            <w:lang w:val="en-US" w:eastAsia="en-US"/>
          </w:rPr>
          <w:tab/>
        </w:r>
        <w:r w:rsidR="00D10FA0" w:rsidRPr="00525867">
          <w:rPr>
            <w:rStyle w:val="Hyperlink"/>
            <w:lang w:val="en-US"/>
          </w:rPr>
          <w:t>Normative references</w:t>
        </w:r>
        <w:r w:rsidR="00D10FA0">
          <w:rPr>
            <w:webHidden/>
          </w:rPr>
          <w:tab/>
        </w:r>
        <w:r w:rsidR="00D10FA0">
          <w:rPr>
            <w:webHidden/>
          </w:rPr>
          <w:fldChar w:fldCharType="begin"/>
        </w:r>
        <w:r w:rsidR="00D10FA0">
          <w:rPr>
            <w:webHidden/>
          </w:rPr>
          <w:instrText xml:space="preserve"> PAGEREF _Toc421774877 \h </w:instrText>
        </w:r>
        <w:r w:rsidR="00D10FA0">
          <w:rPr>
            <w:webHidden/>
          </w:rPr>
        </w:r>
        <w:r w:rsidR="00D10FA0">
          <w:rPr>
            <w:webHidden/>
          </w:rPr>
          <w:fldChar w:fldCharType="separate"/>
        </w:r>
        <w:r w:rsidR="00D10FA0">
          <w:rPr>
            <w:webHidden/>
          </w:rPr>
          <w:t>4</w:t>
        </w:r>
        <w:r w:rsidR="00D10FA0">
          <w:rPr>
            <w:webHidden/>
          </w:rPr>
          <w:fldChar w:fldCharType="end"/>
        </w:r>
      </w:hyperlink>
    </w:p>
    <w:p w14:paraId="4F254524" w14:textId="77777777" w:rsidR="00D10FA0" w:rsidRDefault="000243E4">
      <w:pPr>
        <w:pStyle w:val="TOC2"/>
        <w:rPr>
          <w:rFonts w:asciiTheme="minorHAnsi" w:hAnsiTheme="minorHAnsi" w:cstheme="minorBidi"/>
          <w:kern w:val="0"/>
          <w:sz w:val="22"/>
          <w:szCs w:val="22"/>
          <w:lang w:val="en-US" w:eastAsia="en-US"/>
        </w:rPr>
      </w:pPr>
      <w:hyperlink w:anchor="_Toc421774878" w:history="1">
        <w:r w:rsidR="00D10FA0" w:rsidRPr="00525867">
          <w:rPr>
            <w:rStyle w:val="Hyperlink"/>
            <w:lang w:val="en-US"/>
          </w:rPr>
          <w:t>2.1</w:t>
        </w:r>
        <w:r w:rsidR="00D10FA0">
          <w:rPr>
            <w:rFonts w:asciiTheme="minorHAnsi" w:hAnsiTheme="minorHAnsi" w:cstheme="minorBidi"/>
            <w:kern w:val="0"/>
            <w:sz w:val="22"/>
            <w:szCs w:val="22"/>
            <w:lang w:val="en-US" w:eastAsia="en-US"/>
          </w:rPr>
          <w:tab/>
        </w:r>
        <w:r w:rsidR="00D10FA0" w:rsidRPr="00525867">
          <w:rPr>
            <w:rStyle w:val="Hyperlink"/>
            <w:lang w:val="en-US"/>
          </w:rPr>
          <w:t>Normative References</w:t>
        </w:r>
        <w:r w:rsidR="00D10FA0">
          <w:rPr>
            <w:webHidden/>
          </w:rPr>
          <w:tab/>
        </w:r>
        <w:r w:rsidR="00D10FA0">
          <w:rPr>
            <w:webHidden/>
          </w:rPr>
          <w:fldChar w:fldCharType="begin"/>
        </w:r>
        <w:r w:rsidR="00D10FA0">
          <w:rPr>
            <w:webHidden/>
          </w:rPr>
          <w:instrText xml:space="preserve"> PAGEREF _Toc421774878 \h </w:instrText>
        </w:r>
        <w:r w:rsidR="00D10FA0">
          <w:rPr>
            <w:webHidden/>
          </w:rPr>
        </w:r>
        <w:r w:rsidR="00D10FA0">
          <w:rPr>
            <w:webHidden/>
          </w:rPr>
          <w:fldChar w:fldCharType="separate"/>
        </w:r>
        <w:r w:rsidR="00D10FA0">
          <w:rPr>
            <w:webHidden/>
          </w:rPr>
          <w:t>5</w:t>
        </w:r>
        <w:r w:rsidR="00D10FA0">
          <w:rPr>
            <w:webHidden/>
          </w:rPr>
          <w:fldChar w:fldCharType="end"/>
        </w:r>
      </w:hyperlink>
    </w:p>
    <w:p w14:paraId="63DA62A6" w14:textId="77777777" w:rsidR="00D10FA0" w:rsidRDefault="000243E4">
      <w:pPr>
        <w:pStyle w:val="TOC1"/>
        <w:rPr>
          <w:rFonts w:asciiTheme="minorHAnsi" w:hAnsiTheme="minorHAnsi" w:cstheme="minorBidi"/>
          <w:b w:val="0"/>
          <w:kern w:val="0"/>
          <w:sz w:val="22"/>
          <w:szCs w:val="22"/>
          <w:lang w:val="en-US" w:eastAsia="en-US"/>
        </w:rPr>
      </w:pPr>
      <w:hyperlink w:anchor="_Toc421774879" w:history="1">
        <w:r w:rsidR="00D10FA0" w:rsidRPr="00525867">
          <w:rPr>
            <w:rStyle w:val="Hyperlink"/>
            <w:lang w:val="en-US"/>
          </w:rPr>
          <w:t>3</w:t>
        </w:r>
        <w:r w:rsidR="00D10FA0">
          <w:rPr>
            <w:rFonts w:asciiTheme="minorHAnsi" w:hAnsiTheme="minorHAnsi" w:cstheme="minorBidi"/>
            <w:b w:val="0"/>
            <w:kern w:val="0"/>
            <w:sz w:val="22"/>
            <w:szCs w:val="22"/>
            <w:lang w:val="en-US" w:eastAsia="en-US"/>
          </w:rPr>
          <w:tab/>
        </w:r>
        <w:r w:rsidR="00D10FA0" w:rsidRPr="00525867">
          <w:rPr>
            <w:rStyle w:val="Hyperlink"/>
            <w:lang w:val="en-US"/>
          </w:rPr>
          <w:t>Terms and Definitions</w:t>
        </w:r>
        <w:r w:rsidR="00D10FA0">
          <w:rPr>
            <w:webHidden/>
          </w:rPr>
          <w:tab/>
        </w:r>
        <w:r w:rsidR="00D10FA0">
          <w:rPr>
            <w:webHidden/>
          </w:rPr>
          <w:fldChar w:fldCharType="begin"/>
        </w:r>
        <w:r w:rsidR="00D10FA0">
          <w:rPr>
            <w:webHidden/>
          </w:rPr>
          <w:instrText xml:space="preserve"> PAGEREF _Toc421774879 \h </w:instrText>
        </w:r>
        <w:r w:rsidR="00D10FA0">
          <w:rPr>
            <w:webHidden/>
          </w:rPr>
        </w:r>
        <w:r w:rsidR="00D10FA0">
          <w:rPr>
            <w:webHidden/>
          </w:rPr>
          <w:fldChar w:fldCharType="separate"/>
        </w:r>
        <w:r w:rsidR="00D10FA0">
          <w:rPr>
            <w:webHidden/>
          </w:rPr>
          <w:t>5</w:t>
        </w:r>
        <w:r w:rsidR="00D10FA0">
          <w:rPr>
            <w:webHidden/>
          </w:rPr>
          <w:fldChar w:fldCharType="end"/>
        </w:r>
      </w:hyperlink>
    </w:p>
    <w:p w14:paraId="4C075BB6" w14:textId="77777777" w:rsidR="00D10FA0" w:rsidRDefault="000243E4">
      <w:pPr>
        <w:pStyle w:val="TOC2"/>
        <w:rPr>
          <w:rFonts w:asciiTheme="minorHAnsi" w:hAnsiTheme="minorHAnsi" w:cstheme="minorBidi"/>
          <w:kern w:val="0"/>
          <w:sz w:val="22"/>
          <w:szCs w:val="22"/>
          <w:lang w:val="en-US" w:eastAsia="en-US"/>
        </w:rPr>
      </w:pPr>
      <w:hyperlink w:anchor="_Toc421774880" w:history="1">
        <w:r w:rsidR="00D10FA0" w:rsidRPr="00525867">
          <w:rPr>
            <w:rStyle w:val="Hyperlink"/>
            <w:lang w:val="en-US"/>
          </w:rPr>
          <w:t>3.1</w:t>
        </w:r>
        <w:r w:rsidR="00D10FA0">
          <w:rPr>
            <w:rFonts w:asciiTheme="minorHAnsi" w:hAnsiTheme="minorHAnsi" w:cstheme="minorBidi"/>
            <w:kern w:val="0"/>
            <w:sz w:val="22"/>
            <w:szCs w:val="22"/>
            <w:lang w:val="en-US" w:eastAsia="en-US"/>
          </w:rPr>
          <w:tab/>
        </w:r>
        <w:r w:rsidR="00D10FA0" w:rsidRPr="00525867">
          <w:rPr>
            <w:rStyle w:val="Hyperlink"/>
            <w:lang w:val="en-US"/>
          </w:rPr>
          <w:t>Definitions</w:t>
        </w:r>
        <w:r w:rsidR="00D10FA0">
          <w:rPr>
            <w:webHidden/>
          </w:rPr>
          <w:tab/>
        </w:r>
        <w:r w:rsidR="00D10FA0">
          <w:rPr>
            <w:webHidden/>
          </w:rPr>
          <w:fldChar w:fldCharType="begin"/>
        </w:r>
        <w:r w:rsidR="00D10FA0">
          <w:rPr>
            <w:webHidden/>
          </w:rPr>
          <w:instrText xml:space="preserve"> PAGEREF _Toc421774880 \h </w:instrText>
        </w:r>
        <w:r w:rsidR="00D10FA0">
          <w:rPr>
            <w:webHidden/>
          </w:rPr>
        </w:r>
        <w:r w:rsidR="00D10FA0">
          <w:rPr>
            <w:webHidden/>
          </w:rPr>
          <w:fldChar w:fldCharType="separate"/>
        </w:r>
        <w:r w:rsidR="00D10FA0">
          <w:rPr>
            <w:webHidden/>
          </w:rPr>
          <w:t>5</w:t>
        </w:r>
        <w:r w:rsidR="00D10FA0">
          <w:rPr>
            <w:webHidden/>
          </w:rPr>
          <w:fldChar w:fldCharType="end"/>
        </w:r>
      </w:hyperlink>
    </w:p>
    <w:p w14:paraId="5156340D" w14:textId="77777777" w:rsidR="00D10FA0" w:rsidRDefault="000243E4">
      <w:pPr>
        <w:pStyle w:val="TOC1"/>
        <w:rPr>
          <w:rFonts w:asciiTheme="minorHAnsi" w:hAnsiTheme="minorHAnsi" w:cstheme="minorBidi"/>
          <w:b w:val="0"/>
          <w:kern w:val="0"/>
          <w:sz w:val="22"/>
          <w:szCs w:val="22"/>
          <w:lang w:val="en-US" w:eastAsia="en-US"/>
        </w:rPr>
      </w:pPr>
      <w:hyperlink w:anchor="_Toc421774881" w:history="1">
        <w:r w:rsidR="00D10FA0" w:rsidRPr="00525867">
          <w:rPr>
            <w:rStyle w:val="Hyperlink"/>
            <w:lang w:val="en-US"/>
          </w:rPr>
          <w:t>4</w:t>
        </w:r>
        <w:r w:rsidR="00D10FA0">
          <w:rPr>
            <w:rFonts w:asciiTheme="minorHAnsi" w:hAnsiTheme="minorHAnsi" w:cstheme="minorBidi"/>
            <w:b w:val="0"/>
            <w:kern w:val="0"/>
            <w:sz w:val="22"/>
            <w:szCs w:val="22"/>
            <w:lang w:val="en-US" w:eastAsia="en-US"/>
          </w:rPr>
          <w:tab/>
        </w:r>
        <w:r w:rsidR="00D10FA0" w:rsidRPr="00525867">
          <w:rPr>
            <w:rStyle w:val="Hyperlink"/>
            <w:lang w:val="en-US"/>
          </w:rPr>
          <w:t>Technical Specification Version Requirement</w:t>
        </w:r>
        <w:r w:rsidR="00D10FA0">
          <w:rPr>
            <w:webHidden/>
          </w:rPr>
          <w:tab/>
        </w:r>
        <w:r w:rsidR="00D10FA0">
          <w:rPr>
            <w:webHidden/>
          </w:rPr>
          <w:fldChar w:fldCharType="begin"/>
        </w:r>
        <w:r w:rsidR="00D10FA0">
          <w:rPr>
            <w:webHidden/>
          </w:rPr>
          <w:instrText xml:space="preserve"> PAGEREF _Toc421774881 \h </w:instrText>
        </w:r>
        <w:r w:rsidR="00D10FA0">
          <w:rPr>
            <w:webHidden/>
          </w:rPr>
        </w:r>
        <w:r w:rsidR="00D10FA0">
          <w:rPr>
            <w:webHidden/>
          </w:rPr>
          <w:fldChar w:fldCharType="separate"/>
        </w:r>
        <w:r w:rsidR="00D10FA0">
          <w:rPr>
            <w:webHidden/>
          </w:rPr>
          <w:t>5</w:t>
        </w:r>
        <w:r w:rsidR="00D10FA0">
          <w:rPr>
            <w:webHidden/>
          </w:rPr>
          <w:fldChar w:fldCharType="end"/>
        </w:r>
      </w:hyperlink>
    </w:p>
    <w:p w14:paraId="7317B5E1" w14:textId="77777777" w:rsidR="00D10FA0" w:rsidRDefault="000243E4">
      <w:pPr>
        <w:pStyle w:val="TOC1"/>
        <w:rPr>
          <w:rFonts w:asciiTheme="minorHAnsi" w:hAnsiTheme="minorHAnsi" w:cstheme="minorBidi"/>
          <w:b w:val="0"/>
          <w:kern w:val="0"/>
          <w:sz w:val="22"/>
          <w:szCs w:val="22"/>
          <w:lang w:val="en-US" w:eastAsia="en-US"/>
        </w:rPr>
      </w:pPr>
      <w:hyperlink w:anchor="_Toc421774882" w:history="1">
        <w:r w:rsidR="00D10FA0" w:rsidRPr="00525867">
          <w:rPr>
            <w:rStyle w:val="Hyperlink"/>
            <w:lang w:val="en-US"/>
          </w:rPr>
          <w:t>5</w:t>
        </w:r>
        <w:r w:rsidR="00D10FA0">
          <w:rPr>
            <w:rFonts w:asciiTheme="minorHAnsi" w:hAnsiTheme="minorHAnsi" w:cstheme="minorBidi"/>
            <w:b w:val="0"/>
            <w:kern w:val="0"/>
            <w:sz w:val="22"/>
            <w:szCs w:val="22"/>
            <w:lang w:val="en-US" w:eastAsia="en-US"/>
          </w:rPr>
          <w:tab/>
        </w:r>
        <w:r w:rsidR="00D10FA0" w:rsidRPr="00525867">
          <w:rPr>
            <w:rStyle w:val="Hyperlink"/>
            <w:lang w:val="en-US"/>
          </w:rPr>
          <w:t>Requirement Levels</w:t>
        </w:r>
        <w:r w:rsidR="00D10FA0">
          <w:rPr>
            <w:webHidden/>
          </w:rPr>
          <w:tab/>
        </w:r>
        <w:r w:rsidR="00D10FA0">
          <w:rPr>
            <w:webHidden/>
          </w:rPr>
          <w:fldChar w:fldCharType="begin"/>
        </w:r>
        <w:r w:rsidR="00D10FA0">
          <w:rPr>
            <w:webHidden/>
          </w:rPr>
          <w:instrText xml:space="preserve"> PAGEREF _Toc421774882 \h </w:instrText>
        </w:r>
        <w:r w:rsidR="00D10FA0">
          <w:rPr>
            <w:webHidden/>
          </w:rPr>
        </w:r>
        <w:r w:rsidR="00D10FA0">
          <w:rPr>
            <w:webHidden/>
          </w:rPr>
          <w:fldChar w:fldCharType="separate"/>
        </w:r>
        <w:r w:rsidR="00D10FA0">
          <w:rPr>
            <w:webHidden/>
          </w:rPr>
          <w:t>6</w:t>
        </w:r>
        <w:r w:rsidR="00D10FA0">
          <w:rPr>
            <w:webHidden/>
          </w:rPr>
          <w:fldChar w:fldCharType="end"/>
        </w:r>
      </w:hyperlink>
    </w:p>
    <w:p w14:paraId="6FA96CCD" w14:textId="77777777" w:rsidR="00D10FA0" w:rsidRDefault="000243E4">
      <w:pPr>
        <w:pStyle w:val="TOC1"/>
        <w:rPr>
          <w:rFonts w:asciiTheme="minorHAnsi" w:hAnsiTheme="minorHAnsi" w:cstheme="minorBidi"/>
          <w:b w:val="0"/>
          <w:kern w:val="0"/>
          <w:sz w:val="22"/>
          <w:szCs w:val="22"/>
          <w:lang w:val="en-US" w:eastAsia="en-US"/>
        </w:rPr>
      </w:pPr>
      <w:hyperlink w:anchor="_Toc421774883" w:history="1">
        <w:r w:rsidR="00D10FA0" w:rsidRPr="00525867">
          <w:rPr>
            <w:rStyle w:val="Hyperlink"/>
            <w:lang w:val="en-US"/>
          </w:rPr>
          <w:t>6</w:t>
        </w:r>
        <w:r w:rsidR="00D10FA0">
          <w:rPr>
            <w:rFonts w:asciiTheme="minorHAnsi" w:hAnsiTheme="minorHAnsi" w:cstheme="minorBidi"/>
            <w:b w:val="0"/>
            <w:kern w:val="0"/>
            <w:sz w:val="22"/>
            <w:szCs w:val="22"/>
            <w:lang w:val="en-US" w:eastAsia="en-US"/>
          </w:rPr>
          <w:tab/>
        </w:r>
        <w:r w:rsidR="00D10FA0" w:rsidRPr="00525867">
          <w:rPr>
            <w:rStyle w:val="Hyperlink"/>
            <w:lang w:val="en-US"/>
          </w:rPr>
          <w:t>Overview</w:t>
        </w:r>
        <w:r w:rsidR="00D10FA0">
          <w:rPr>
            <w:webHidden/>
          </w:rPr>
          <w:tab/>
        </w:r>
        <w:r w:rsidR="00D10FA0">
          <w:rPr>
            <w:webHidden/>
          </w:rPr>
          <w:fldChar w:fldCharType="begin"/>
        </w:r>
        <w:r w:rsidR="00D10FA0">
          <w:rPr>
            <w:webHidden/>
          </w:rPr>
          <w:instrText xml:space="preserve"> PAGEREF _Toc421774883 \h </w:instrText>
        </w:r>
        <w:r w:rsidR="00D10FA0">
          <w:rPr>
            <w:webHidden/>
          </w:rPr>
        </w:r>
        <w:r w:rsidR="00D10FA0">
          <w:rPr>
            <w:webHidden/>
          </w:rPr>
          <w:fldChar w:fldCharType="separate"/>
        </w:r>
        <w:r w:rsidR="00D10FA0">
          <w:rPr>
            <w:webHidden/>
          </w:rPr>
          <w:t>7</w:t>
        </w:r>
        <w:r w:rsidR="00D10FA0">
          <w:rPr>
            <w:webHidden/>
          </w:rPr>
          <w:fldChar w:fldCharType="end"/>
        </w:r>
      </w:hyperlink>
    </w:p>
    <w:p w14:paraId="51BFDC3F" w14:textId="77777777" w:rsidR="00D10FA0" w:rsidRDefault="000243E4">
      <w:pPr>
        <w:pStyle w:val="TOC1"/>
        <w:rPr>
          <w:rFonts w:asciiTheme="minorHAnsi" w:hAnsiTheme="minorHAnsi" w:cstheme="minorBidi"/>
          <w:b w:val="0"/>
          <w:kern w:val="0"/>
          <w:sz w:val="22"/>
          <w:szCs w:val="22"/>
          <w:lang w:val="en-US" w:eastAsia="en-US"/>
        </w:rPr>
      </w:pPr>
      <w:hyperlink w:anchor="_Toc421774884" w:history="1">
        <w:r w:rsidR="00D10FA0" w:rsidRPr="00525867">
          <w:rPr>
            <w:rStyle w:val="Hyperlink"/>
            <w:lang w:val="en-US"/>
          </w:rPr>
          <w:t>7</w:t>
        </w:r>
        <w:r w:rsidR="00D10FA0">
          <w:rPr>
            <w:rFonts w:asciiTheme="minorHAnsi" w:hAnsiTheme="minorHAnsi" w:cstheme="minorBidi"/>
            <w:b w:val="0"/>
            <w:kern w:val="0"/>
            <w:sz w:val="22"/>
            <w:szCs w:val="22"/>
            <w:lang w:val="en-US" w:eastAsia="en-US"/>
          </w:rPr>
          <w:tab/>
        </w:r>
        <w:r w:rsidR="00D10FA0" w:rsidRPr="00525867">
          <w:rPr>
            <w:rStyle w:val="Hyperlink"/>
            <w:lang w:val="en-US"/>
          </w:rPr>
          <w:t>Profile Mandatory Features (normative)</w:t>
        </w:r>
        <w:r w:rsidR="00D10FA0">
          <w:rPr>
            <w:webHidden/>
          </w:rPr>
          <w:tab/>
        </w:r>
        <w:r w:rsidR="00D10FA0">
          <w:rPr>
            <w:webHidden/>
          </w:rPr>
          <w:fldChar w:fldCharType="begin"/>
        </w:r>
        <w:r w:rsidR="00D10FA0">
          <w:rPr>
            <w:webHidden/>
          </w:rPr>
          <w:instrText xml:space="preserve"> PAGEREF _Toc421774884 \h </w:instrText>
        </w:r>
        <w:r w:rsidR="00D10FA0">
          <w:rPr>
            <w:webHidden/>
          </w:rPr>
        </w:r>
        <w:r w:rsidR="00D10FA0">
          <w:rPr>
            <w:webHidden/>
          </w:rPr>
          <w:fldChar w:fldCharType="separate"/>
        </w:r>
        <w:r w:rsidR="00D10FA0">
          <w:rPr>
            <w:webHidden/>
          </w:rPr>
          <w:t>8</w:t>
        </w:r>
        <w:r w:rsidR="00D10FA0">
          <w:rPr>
            <w:webHidden/>
          </w:rPr>
          <w:fldChar w:fldCharType="end"/>
        </w:r>
      </w:hyperlink>
    </w:p>
    <w:p w14:paraId="48714CC1" w14:textId="77777777" w:rsidR="00D10FA0" w:rsidRDefault="000243E4">
      <w:pPr>
        <w:pStyle w:val="TOC2"/>
        <w:rPr>
          <w:rFonts w:asciiTheme="minorHAnsi" w:hAnsiTheme="minorHAnsi" w:cstheme="minorBidi"/>
          <w:kern w:val="0"/>
          <w:sz w:val="22"/>
          <w:szCs w:val="22"/>
          <w:lang w:val="en-US" w:eastAsia="en-US"/>
        </w:rPr>
      </w:pPr>
      <w:hyperlink w:anchor="_Toc421774885" w:history="1">
        <w:r w:rsidR="00D10FA0" w:rsidRPr="00525867">
          <w:rPr>
            <w:rStyle w:val="Hyperlink"/>
            <w:lang w:val="en-US"/>
          </w:rPr>
          <w:t>7.1</w:t>
        </w:r>
        <w:r w:rsidR="00D10FA0">
          <w:rPr>
            <w:rFonts w:asciiTheme="minorHAnsi" w:hAnsiTheme="minorHAnsi" w:cstheme="minorBidi"/>
            <w:kern w:val="0"/>
            <w:sz w:val="22"/>
            <w:szCs w:val="22"/>
            <w:lang w:val="en-US" w:eastAsia="en-US"/>
          </w:rPr>
          <w:tab/>
        </w:r>
        <w:r w:rsidR="00D10FA0" w:rsidRPr="00525867">
          <w:rPr>
            <w:rStyle w:val="Hyperlink"/>
            <w:lang w:val="en-US"/>
          </w:rPr>
          <w:t>Security</w:t>
        </w:r>
        <w:r w:rsidR="00D10FA0">
          <w:rPr>
            <w:webHidden/>
          </w:rPr>
          <w:tab/>
        </w:r>
        <w:r w:rsidR="00D10FA0">
          <w:rPr>
            <w:webHidden/>
          </w:rPr>
          <w:fldChar w:fldCharType="begin"/>
        </w:r>
        <w:r w:rsidR="00D10FA0">
          <w:rPr>
            <w:webHidden/>
          </w:rPr>
          <w:instrText xml:space="preserve"> PAGEREF _Toc421774885 \h </w:instrText>
        </w:r>
        <w:r w:rsidR="00D10FA0">
          <w:rPr>
            <w:webHidden/>
          </w:rPr>
        </w:r>
        <w:r w:rsidR="00D10FA0">
          <w:rPr>
            <w:webHidden/>
          </w:rPr>
          <w:fldChar w:fldCharType="separate"/>
        </w:r>
        <w:r w:rsidR="00D10FA0">
          <w:rPr>
            <w:webHidden/>
          </w:rPr>
          <w:t>8</w:t>
        </w:r>
        <w:r w:rsidR="00D10FA0">
          <w:rPr>
            <w:webHidden/>
          </w:rPr>
          <w:fldChar w:fldCharType="end"/>
        </w:r>
      </w:hyperlink>
    </w:p>
    <w:p w14:paraId="3D9A6939" w14:textId="77777777" w:rsidR="00D10FA0" w:rsidRDefault="000243E4">
      <w:pPr>
        <w:pStyle w:val="TOC2"/>
        <w:rPr>
          <w:rFonts w:asciiTheme="minorHAnsi" w:hAnsiTheme="minorHAnsi" w:cstheme="minorBidi"/>
          <w:kern w:val="0"/>
          <w:sz w:val="22"/>
          <w:szCs w:val="22"/>
          <w:lang w:val="en-US" w:eastAsia="en-US"/>
        </w:rPr>
      </w:pPr>
      <w:hyperlink w:anchor="_Toc421774886" w:history="1">
        <w:r w:rsidR="00D10FA0" w:rsidRPr="00525867">
          <w:rPr>
            <w:rStyle w:val="Hyperlink"/>
          </w:rPr>
          <w:t>7.2</w:t>
        </w:r>
        <w:r w:rsidR="00D10FA0">
          <w:rPr>
            <w:rFonts w:asciiTheme="minorHAnsi" w:hAnsiTheme="minorHAnsi" w:cstheme="minorBidi"/>
            <w:kern w:val="0"/>
            <w:sz w:val="22"/>
            <w:szCs w:val="22"/>
            <w:lang w:val="en-US" w:eastAsia="en-US"/>
          </w:rPr>
          <w:tab/>
        </w:r>
        <w:r w:rsidR="00D10FA0" w:rsidRPr="00525867">
          <w:rPr>
            <w:rStyle w:val="Hyperlink"/>
          </w:rPr>
          <w:t>Capabilities</w:t>
        </w:r>
        <w:r w:rsidR="00D10FA0">
          <w:rPr>
            <w:webHidden/>
          </w:rPr>
          <w:tab/>
        </w:r>
        <w:r w:rsidR="00D10FA0">
          <w:rPr>
            <w:webHidden/>
          </w:rPr>
          <w:fldChar w:fldCharType="begin"/>
        </w:r>
        <w:r w:rsidR="00D10FA0">
          <w:rPr>
            <w:webHidden/>
          </w:rPr>
          <w:instrText xml:space="preserve"> PAGEREF _Toc421774886 \h </w:instrText>
        </w:r>
        <w:r w:rsidR="00D10FA0">
          <w:rPr>
            <w:webHidden/>
          </w:rPr>
        </w:r>
        <w:r w:rsidR="00D10FA0">
          <w:rPr>
            <w:webHidden/>
          </w:rPr>
          <w:fldChar w:fldCharType="separate"/>
        </w:r>
        <w:r w:rsidR="00D10FA0">
          <w:rPr>
            <w:webHidden/>
          </w:rPr>
          <w:t>9</w:t>
        </w:r>
        <w:r w:rsidR="00D10FA0">
          <w:rPr>
            <w:webHidden/>
          </w:rPr>
          <w:fldChar w:fldCharType="end"/>
        </w:r>
      </w:hyperlink>
    </w:p>
    <w:p w14:paraId="67C372C4" w14:textId="77777777" w:rsidR="00D10FA0" w:rsidRDefault="000243E4">
      <w:pPr>
        <w:pStyle w:val="TOC2"/>
        <w:rPr>
          <w:rFonts w:asciiTheme="minorHAnsi" w:hAnsiTheme="minorHAnsi" w:cstheme="minorBidi"/>
          <w:kern w:val="0"/>
          <w:sz w:val="22"/>
          <w:szCs w:val="22"/>
          <w:lang w:val="en-US" w:eastAsia="en-US"/>
        </w:rPr>
      </w:pPr>
      <w:hyperlink w:anchor="_Toc421774887" w:history="1">
        <w:r w:rsidR="00D10FA0" w:rsidRPr="00525867">
          <w:rPr>
            <w:rStyle w:val="Hyperlink"/>
            <w:lang w:val="en-US"/>
          </w:rPr>
          <w:t>7.3</w:t>
        </w:r>
        <w:r w:rsidR="00D10FA0">
          <w:rPr>
            <w:rFonts w:asciiTheme="minorHAnsi" w:hAnsiTheme="minorHAnsi" w:cstheme="minorBidi"/>
            <w:kern w:val="0"/>
            <w:sz w:val="22"/>
            <w:szCs w:val="22"/>
            <w:lang w:val="en-US" w:eastAsia="en-US"/>
          </w:rPr>
          <w:tab/>
        </w:r>
        <w:r w:rsidR="00D10FA0" w:rsidRPr="00525867">
          <w:rPr>
            <w:rStyle w:val="Hyperlink"/>
            <w:lang w:val="en-US"/>
          </w:rPr>
          <w:t>Discovery</w:t>
        </w:r>
        <w:r w:rsidR="00D10FA0">
          <w:rPr>
            <w:webHidden/>
          </w:rPr>
          <w:tab/>
        </w:r>
        <w:r w:rsidR="00D10FA0">
          <w:rPr>
            <w:webHidden/>
          </w:rPr>
          <w:fldChar w:fldCharType="begin"/>
        </w:r>
        <w:r w:rsidR="00D10FA0">
          <w:rPr>
            <w:webHidden/>
          </w:rPr>
          <w:instrText xml:space="preserve"> PAGEREF _Toc421774887 \h </w:instrText>
        </w:r>
        <w:r w:rsidR="00D10FA0">
          <w:rPr>
            <w:webHidden/>
          </w:rPr>
        </w:r>
        <w:r w:rsidR="00D10FA0">
          <w:rPr>
            <w:webHidden/>
          </w:rPr>
          <w:fldChar w:fldCharType="separate"/>
        </w:r>
        <w:r w:rsidR="00D10FA0">
          <w:rPr>
            <w:webHidden/>
          </w:rPr>
          <w:t>10</w:t>
        </w:r>
        <w:r w:rsidR="00D10FA0">
          <w:rPr>
            <w:webHidden/>
          </w:rPr>
          <w:fldChar w:fldCharType="end"/>
        </w:r>
      </w:hyperlink>
    </w:p>
    <w:p w14:paraId="5016B8D8" w14:textId="77777777" w:rsidR="00D10FA0" w:rsidRDefault="000243E4">
      <w:pPr>
        <w:pStyle w:val="TOC2"/>
        <w:rPr>
          <w:rFonts w:asciiTheme="minorHAnsi" w:hAnsiTheme="minorHAnsi" w:cstheme="minorBidi"/>
          <w:kern w:val="0"/>
          <w:sz w:val="22"/>
          <w:szCs w:val="22"/>
          <w:lang w:val="en-US" w:eastAsia="en-US"/>
        </w:rPr>
      </w:pPr>
      <w:hyperlink w:anchor="_Toc421774888" w:history="1">
        <w:r w:rsidR="00D10FA0" w:rsidRPr="00525867">
          <w:rPr>
            <w:rStyle w:val="Hyperlink"/>
            <w:lang w:val="en-US"/>
          </w:rPr>
          <w:t>7.4</w:t>
        </w:r>
        <w:r w:rsidR="00D10FA0">
          <w:rPr>
            <w:rFonts w:asciiTheme="minorHAnsi" w:hAnsiTheme="minorHAnsi" w:cstheme="minorBidi"/>
            <w:kern w:val="0"/>
            <w:sz w:val="22"/>
            <w:szCs w:val="22"/>
            <w:lang w:val="en-US" w:eastAsia="en-US"/>
          </w:rPr>
          <w:tab/>
        </w:r>
        <w:r w:rsidR="00D10FA0" w:rsidRPr="00525867">
          <w:rPr>
            <w:rStyle w:val="Hyperlink"/>
            <w:lang w:val="en-US"/>
          </w:rPr>
          <w:t>Network Configuration</w:t>
        </w:r>
        <w:r w:rsidR="00D10FA0">
          <w:rPr>
            <w:webHidden/>
          </w:rPr>
          <w:tab/>
        </w:r>
        <w:r w:rsidR="00D10FA0">
          <w:rPr>
            <w:webHidden/>
          </w:rPr>
          <w:fldChar w:fldCharType="begin"/>
        </w:r>
        <w:r w:rsidR="00D10FA0">
          <w:rPr>
            <w:webHidden/>
          </w:rPr>
          <w:instrText xml:space="preserve"> PAGEREF _Toc421774888 \h </w:instrText>
        </w:r>
        <w:r w:rsidR="00D10FA0">
          <w:rPr>
            <w:webHidden/>
          </w:rPr>
        </w:r>
        <w:r w:rsidR="00D10FA0">
          <w:rPr>
            <w:webHidden/>
          </w:rPr>
          <w:fldChar w:fldCharType="separate"/>
        </w:r>
        <w:r w:rsidR="00D10FA0">
          <w:rPr>
            <w:webHidden/>
          </w:rPr>
          <w:t>11</w:t>
        </w:r>
        <w:r w:rsidR="00D10FA0">
          <w:rPr>
            <w:webHidden/>
          </w:rPr>
          <w:fldChar w:fldCharType="end"/>
        </w:r>
      </w:hyperlink>
    </w:p>
    <w:p w14:paraId="12BE290A" w14:textId="77777777" w:rsidR="00D10FA0" w:rsidRDefault="000243E4">
      <w:pPr>
        <w:pStyle w:val="TOC2"/>
        <w:rPr>
          <w:rFonts w:asciiTheme="minorHAnsi" w:hAnsiTheme="minorHAnsi" w:cstheme="minorBidi"/>
          <w:kern w:val="0"/>
          <w:sz w:val="22"/>
          <w:szCs w:val="22"/>
          <w:lang w:val="en-US" w:eastAsia="en-US"/>
        </w:rPr>
      </w:pPr>
      <w:hyperlink w:anchor="_Toc421774889" w:history="1">
        <w:r w:rsidR="00D10FA0" w:rsidRPr="00525867">
          <w:rPr>
            <w:rStyle w:val="Hyperlink"/>
            <w:lang w:val="en-US"/>
          </w:rPr>
          <w:t>7.5</w:t>
        </w:r>
        <w:r w:rsidR="00D10FA0">
          <w:rPr>
            <w:rFonts w:asciiTheme="minorHAnsi" w:hAnsiTheme="minorHAnsi" w:cstheme="minorBidi"/>
            <w:kern w:val="0"/>
            <w:sz w:val="22"/>
            <w:szCs w:val="22"/>
            <w:lang w:val="en-US" w:eastAsia="en-US"/>
          </w:rPr>
          <w:tab/>
        </w:r>
        <w:r w:rsidR="00D10FA0" w:rsidRPr="00525867">
          <w:rPr>
            <w:rStyle w:val="Hyperlink"/>
            <w:lang w:val="en-US"/>
          </w:rPr>
          <w:t>System</w:t>
        </w:r>
        <w:r w:rsidR="00D10FA0">
          <w:rPr>
            <w:webHidden/>
          </w:rPr>
          <w:tab/>
        </w:r>
        <w:r w:rsidR="00D10FA0">
          <w:rPr>
            <w:webHidden/>
          </w:rPr>
          <w:fldChar w:fldCharType="begin"/>
        </w:r>
        <w:r w:rsidR="00D10FA0">
          <w:rPr>
            <w:webHidden/>
          </w:rPr>
          <w:instrText xml:space="preserve"> PAGEREF _Toc421774889 \h </w:instrText>
        </w:r>
        <w:r w:rsidR="00D10FA0">
          <w:rPr>
            <w:webHidden/>
          </w:rPr>
        </w:r>
        <w:r w:rsidR="00D10FA0">
          <w:rPr>
            <w:webHidden/>
          </w:rPr>
          <w:fldChar w:fldCharType="separate"/>
        </w:r>
        <w:r w:rsidR="00D10FA0">
          <w:rPr>
            <w:webHidden/>
          </w:rPr>
          <w:t>12</w:t>
        </w:r>
        <w:r w:rsidR="00D10FA0">
          <w:rPr>
            <w:webHidden/>
          </w:rPr>
          <w:fldChar w:fldCharType="end"/>
        </w:r>
      </w:hyperlink>
    </w:p>
    <w:p w14:paraId="24390DB2" w14:textId="77777777" w:rsidR="00D10FA0" w:rsidRDefault="000243E4">
      <w:pPr>
        <w:pStyle w:val="TOC2"/>
        <w:rPr>
          <w:rFonts w:asciiTheme="minorHAnsi" w:hAnsiTheme="minorHAnsi" w:cstheme="minorBidi"/>
          <w:kern w:val="0"/>
          <w:sz w:val="22"/>
          <w:szCs w:val="22"/>
          <w:lang w:val="en-US" w:eastAsia="en-US"/>
        </w:rPr>
      </w:pPr>
      <w:hyperlink w:anchor="_Toc421774890" w:history="1">
        <w:r w:rsidR="00D10FA0" w:rsidRPr="00525867">
          <w:rPr>
            <w:rStyle w:val="Hyperlink"/>
            <w:lang w:val="en-US"/>
          </w:rPr>
          <w:t>7.6</w:t>
        </w:r>
        <w:r w:rsidR="00D10FA0">
          <w:rPr>
            <w:rFonts w:asciiTheme="minorHAnsi" w:hAnsiTheme="minorHAnsi" w:cstheme="minorBidi"/>
            <w:kern w:val="0"/>
            <w:sz w:val="22"/>
            <w:szCs w:val="22"/>
            <w:lang w:val="en-US" w:eastAsia="en-US"/>
          </w:rPr>
          <w:tab/>
        </w:r>
        <w:r w:rsidR="00D10FA0" w:rsidRPr="00525867">
          <w:rPr>
            <w:rStyle w:val="Hyperlink"/>
            <w:lang w:val="en-US"/>
          </w:rPr>
          <w:t>User Handling</w:t>
        </w:r>
        <w:r w:rsidR="00D10FA0">
          <w:rPr>
            <w:webHidden/>
          </w:rPr>
          <w:tab/>
        </w:r>
        <w:r w:rsidR="00D10FA0">
          <w:rPr>
            <w:webHidden/>
          </w:rPr>
          <w:fldChar w:fldCharType="begin"/>
        </w:r>
        <w:r w:rsidR="00D10FA0">
          <w:rPr>
            <w:webHidden/>
          </w:rPr>
          <w:instrText xml:space="preserve"> PAGEREF _Toc421774890 \h </w:instrText>
        </w:r>
        <w:r w:rsidR="00D10FA0">
          <w:rPr>
            <w:webHidden/>
          </w:rPr>
        </w:r>
        <w:r w:rsidR="00D10FA0">
          <w:rPr>
            <w:webHidden/>
          </w:rPr>
          <w:fldChar w:fldCharType="separate"/>
        </w:r>
        <w:r w:rsidR="00D10FA0">
          <w:rPr>
            <w:webHidden/>
          </w:rPr>
          <w:t>13</w:t>
        </w:r>
        <w:r w:rsidR="00D10FA0">
          <w:rPr>
            <w:webHidden/>
          </w:rPr>
          <w:fldChar w:fldCharType="end"/>
        </w:r>
      </w:hyperlink>
    </w:p>
    <w:p w14:paraId="3BCF2DD2" w14:textId="77777777" w:rsidR="00D10FA0" w:rsidRDefault="000243E4">
      <w:pPr>
        <w:pStyle w:val="TOC2"/>
        <w:rPr>
          <w:rFonts w:asciiTheme="minorHAnsi" w:hAnsiTheme="minorHAnsi" w:cstheme="minorBidi"/>
          <w:kern w:val="0"/>
          <w:sz w:val="22"/>
          <w:szCs w:val="22"/>
          <w:lang w:val="en-US" w:eastAsia="en-US"/>
        </w:rPr>
      </w:pPr>
      <w:hyperlink w:anchor="_Toc421774891" w:history="1">
        <w:r w:rsidR="00D10FA0" w:rsidRPr="00525867">
          <w:rPr>
            <w:rStyle w:val="Hyperlink"/>
            <w:lang w:val="en-US"/>
          </w:rPr>
          <w:t>7.7</w:t>
        </w:r>
        <w:r w:rsidR="00D10FA0">
          <w:rPr>
            <w:rFonts w:asciiTheme="minorHAnsi" w:hAnsiTheme="minorHAnsi" w:cstheme="minorBidi"/>
            <w:kern w:val="0"/>
            <w:sz w:val="22"/>
            <w:szCs w:val="22"/>
            <w:lang w:val="en-US" w:eastAsia="en-US"/>
          </w:rPr>
          <w:tab/>
        </w:r>
        <w:r w:rsidR="00D10FA0" w:rsidRPr="00525867">
          <w:rPr>
            <w:rStyle w:val="Hyperlink"/>
            <w:lang w:val="en-US"/>
          </w:rPr>
          <w:t>Event handling</w:t>
        </w:r>
        <w:r w:rsidR="00D10FA0">
          <w:rPr>
            <w:webHidden/>
          </w:rPr>
          <w:tab/>
        </w:r>
        <w:r w:rsidR="00D10FA0">
          <w:rPr>
            <w:webHidden/>
          </w:rPr>
          <w:fldChar w:fldCharType="begin"/>
        </w:r>
        <w:r w:rsidR="00D10FA0">
          <w:rPr>
            <w:webHidden/>
          </w:rPr>
          <w:instrText xml:space="preserve"> PAGEREF _Toc421774891 \h </w:instrText>
        </w:r>
        <w:r w:rsidR="00D10FA0">
          <w:rPr>
            <w:webHidden/>
          </w:rPr>
        </w:r>
        <w:r w:rsidR="00D10FA0">
          <w:rPr>
            <w:webHidden/>
          </w:rPr>
          <w:fldChar w:fldCharType="separate"/>
        </w:r>
        <w:r w:rsidR="00D10FA0">
          <w:rPr>
            <w:webHidden/>
          </w:rPr>
          <w:t>13</w:t>
        </w:r>
        <w:r w:rsidR="00D10FA0">
          <w:rPr>
            <w:webHidden/>
          </w:rPr>
          <w:fldChar w:fldCharType="end"/>
        </w:r>
      </w:hyperlink>
    </w:p>
    <w:p w14:paraId="161DA80F" w14:textId="77777777" w:rsidR="00D10FA0" w:rsidRDefault="000243E4">
      <w:pPr>
        <w:pStyle w:val="TOC2"/>
        <w:rPr>
          <w:rFonts w:asciiTheme="minorHAnsi" w:hAnsiTheme="minorHAnsi" w:cstheme="minorBidi"/>
          <w:kern w:val="0"/>
          <w:sz w:val="22"/>
          <w:szCs w:val="22"/>
          <w:lang w:val="en-US" w:eastAsia="en-US"/>
        </w:rPr>
      </w:pPr>
      <w:hyperlink w:anchor="_Toc421774892" w:history="1">
        <w:r w:rsidR="00D10FA0" w:rsidRPr="00525867">
          <w:rPr>
            <w:rStyle w:val="Hyperlink"/>
            <w:lang w:val="en-US"/>
          </w:rPr>
          <w:t>7.8</w:t>
        </w:r>
        <w:r w:rsidR="00D10FA0">
          <w:rPr>
            <w:rFonts w:asciiTheme="minorHAnsi" w:hAnsiTheme="minorHAnsi" w:cstheme="minorBidi"/>
            <w:kern w:val="0"/>
            <w:sz w:val="22"/>
            <w:szCs w:val="22"/>
            <w:lang w:val="en-US" w:eastAsia="en-US"/>
          </w:rPr>
          <w:tab/>
        </w:r>
        <w:r w:rsidR="00D10FA0" w:rsidRPr="00525867">
          <w:rPr>
            <w:rStyle w:val="Hyperlink"/>
            <w:lang w:val="en-US"/>
          </w:rPr>
          <w:t>Recording Search – Media Search</w:t>
        </w:r>
        <w:r w:rsidR="00D10FA0">
          <w:rPr>
            <w:webHidden/>
          </w:rPr>
          <w:tab/>
        </w:r>
        <w:r w:rsidR="00D10FA0">
          <w:rPr>
            <w:webHidden/>
          </w:rPr>
          <w:fldChar w:fldCharType="begin"/>
        </w:r>
        <w:r w:rsidR="00D10FA0">
          <w:rPr>
            <w:webHidden/>
          </w:rPr>
          <w:instrText xml:space="preserve"> PAGEREF _Toc421774892 \h </w:instrText>
        </w:r>
        <w:r w:rsidR="00D10FA0">
          <w:rPr>
            <w:webHidden/>
          </w:rPr>
        </w:r>
        <w:r w:rsidR="00D10FA0">
          <w:rPr>
            <w:webHidden/>
          </w:rPr>
          <w:fldChar w:fldCharType="separate"/>
        </w:r>
        <w:r w:rsidR="00D10FA0">
          <w:rPr>
            <w:webHidden/>
          </w:rPr>
          <w:t>15</w:t>
        </w:r>
        <w:r w:rsidR="00D10FA0">
          <w:rPr>
            <w:webHidden/>
          </w:rPr>
          <w:fldChar w:fldCharType="end"/>
        </w:r>
      </w:hyperlink>
    </w:p>
    <w:p w14:paraId="0AC507F7" w14:textId="77777777" w:rsidR="00D10FA0" w:rsidRDefault="000243E4">
      <w:pPr>
        <w:pStyle w:val="TOC2"/>
        <w:rPr>
          <w:rFonts w:asciiTheme="minorHAnsi" w:hAnsiTheme="minorHAnsi" w:cstheme="minorBidi"/>
          <w:kern w:val="0"/>
          <w:sz w:val="22"/>
          <w:szCs w:val="22"/>
          <w:lang w:val="en-US" w:eastAsia="en-US"/>
        </w:rPr>
      </w:pPr>
      <w:hyperlink w:anchor="_Toc421774893" w:history="1">
        <w:r w:rsidR="00D10FA0" w:rsidRPr="00525867">
          <w:rPr>
            <w:rStyle w:val="Hyperlink"/>
            <w:lang w:val="en-US"/>
          </w:rPr>
          <w:t>7.9</w:t>
        </w:r>
        <w:r w:rsidR="00D10FA0">
          <w:rPr>
            <w:rFonts w:asciiTheme="minorHAnsi" w:hAnsiTheme="minorHAnsi" w:cstheme="minorBidi"/>
            <w:kern w:val="0"/>
            <w:sz w:val="22"/>
            <w:szCs w:val="22"/>
            <w:lang w:val="en-US" w:eastAsia="en-US"/>
          </w:rPr>
          <w:tab/>
        </w:r>
        <w:r w:rsidR="00D10FA0" w:rsidRPr="00525867">
          <w:rPr>
            <w:rStyle w:val="Hyperlink"/>
            <w:lang w:val="en-US"/>
          </w:rPr>
          <w:t>Replay Control</w:t>
        </w:r>
        <w:r w:rsidR="00D10FA0">
          <w:rPr>
            <w:webHidden/>
          </w:rPr>
          <w:tab/>
        </w:r>
        <w:r w:rsidR="00D10FA0">
          <w:rPr>
            <w:webHidden/>
          </w:rPr>
          <w:fldChar w:fldCharType="begin"/>
        </w:r>
        <w:r w:rsidR="00D10FA0">
          <w:rPr>
            <w:webHidden/>
          </w:rPr>
          <w:instrText xml:space="preserve"> PAGEREF _Toc421774893 \h </w:instrText>
        </w:r>
        <w:r w:rsidR="00D10FA0">
          <w:rPr>
            <w:webHidden/>
          </w:rPr>
        </w:r>
        <w:r w:rsidR="00D10FA0">
          <w:rPr>
            <w:webHidden/>
          </w:rPr>
          <w:fldChar w:fldCharType="separate"/>
        </w:r>
        <w:r w:rsidR="00D10FA0">
          <w:rPr>
            <w:webHidden/>
          </w:rPr>
          <w:t>17</w:t>
        </w:r>
        <w:r w:rsidR="00D10FA0">
          <w:rPr>
            <w:webHidden/>
          </w:rPr>
          <w:fldChar w:fldCharType="end"/>
        </w:r>
      </w:hyperlink>
    </w:p>
    <w:p w14:paraId="43CF5144" w14:textId="77777777" w:rsidR="00D10FA0" w:rsidRDefault="000243E4">
      <w:pPr>
        <w:pStyle w:val="TOC2"/>
        <w:rPr>
          <w:rFonts w:asciiTheme="minorHAnsi" w:hAnsiTheme="minorHAnsi" w:cstheme="minorBidi"/>
          <w:kern w:val="0"/>
          <w:sz w:val="22"/>
          <w:szCs w:val="22"/>
          <w:lang w:val="en-US" w:eastAsia="en-US"/>
        </w:rPr>
      </w:pPr>
      <w:hyperlink w:anchor="_Toc421774894" w:history="1">
        <w:r w:rsidR="00D10FA0" w:rsidRPr="00525867">
          <w:rPr>
            <w:rStyle w:val="Hyperlink"/>
            <w:lang w:val="en-US"/>
          </w:rPr>
          <w:t>7.10</w:t>
        </w:r>
        <w:r w:rsidR="00D10FA0">
          <w:rPr>
            <w:rFonts w:asciiTheme="minorHAnsi" w:hAnsiTheme="minorHAnsi" w:cstheme="minorBidi"/>
            <w:kern w:val="0"/>
            <w:sz w:val="22"/>
            <w:szCs w:val="22"/>
            <w:lang w:val="en-US" w:eastAsia="en-US"/>
          </w:rPr>
          <w:tab/>
        </w:r>
        <w:r w:rsidR="00D10FA0" w:rsidRPr="00525867">
          <w:rPr>
            <w:rStyle w:val="Hyperlink"/>
            <w:lang w:val="en-US"/>
          </w:rPr>
          <w:t>Recording Control</w:t>
        </w:r>
        <w:r w:rsidR="00D10FA0">
          <w:rPr>
            <w:webHidden/>
          </w:rPr>
          <w:tab/>
        </w:r>
        <w:r w:rsidR="00D10FA0">
          <w:rPr>
            <w:webHidden/>
          </w:rPr>
          <w:fldChar w:fldCharType="begin"/>
        </w:r>
        <w:r w:rsidR="00D10FA0">
          <w:rPr>
            <w:webHidden/>
          </w:rPr>
          <w:instrText xml:space="preserve"> PAGEREF _Toc421774894 \h </w:instrText>
        </w:r>
        <w:r w:rsidR="00D10FA0">
          <w:rPr>
            <w:webHidden/>
          </w:rPr>
        </w:r>
        <w:r w:rsidR="00D10FA0">
          <w:rPr>
            <w:webHidden/>
          </w:rPr>
          <w:fldChar w:fldCharType="separate"/>
        </w:r>
        <w:r w:rsidR="00D10FA0">
          <w:rPr>
            <w:webHidden/>
          </w:rPr>
          <w:t>18</w:t>
        </w:r>
        <w:r w:rsidR="00D10FA0">
          <w:rPr>
            <w:webHidden/>
          </w:rPr>
          <w:fldChar w:fldCharType="end"/>
        </w:r>
      </w:hyperlink>
    </w:p>
    <w:p w14:paraId="036D82EF" w14:textId="77777777" w:rsidR="00D10FA0" w:rsidRDefault="000243E4">
      <w:pPr>
        <w:pStyle w:val="TOC1"/>
        <w:rPr>
          <w:rFonts w:asciiTheme="minorHAnsi" w:hAnsiTheme="minorHAnsi" w:cstheme="minorBidi"/>
          <w:b w:val="0"/>
          <w:kern w:val="0"/>
          <w:sz w:val="22"/>
          <w:szCs w:val="22"/>
          <w:lang w:val="en-US" w:eastAsia="en-US"/>
        </w:rPr>
      </w:pPr>
      <w:hyperlink w:anchor="_Toc421774895" w:history="1">
        <w:r w:rsidR="00D10FA0" w:rsidRPr="00525867">
          <w:rPr>
            <w:rStyle w:val="Hyperlink"/>
          </w:rPr>
          <w:t>*If the device supports the Receiver Service</w:t>
        </w:r>
        <w:r w:rsidR="00D10FA0">
          <w:rPr>
            <w:webHidden/>
          </w:rPr>
          <w:tab/>
        </w:r>
        <w:r w:rsidR="00D10FA0">
          <w:rPr>
            <w:webHidden/>
          </w:rPr>
          <w:fldChar w:fldCharType="begin"/>
        </w:r>
        <w:r w:rsidR="00D10FA0">
          <w:rPr>
            <w:webHidden/>
          </w:rPr>
          <w:instrText xml:space="preserve"> PAGEREF _Toc421774895 \h </w:instrText>
        </w:r>
        <w:r w:rsidR="00D10FA0">
          <w:rPr>
            <w:webHidden/>
          </w:rPr>
        </w:r>
        <w:r w:rsidR="00D10FA0">
          <w:rPr>
            <w:webHidden/>
          </w:rPr>
          <w:fldChar w:fldCharType="separate"/>
        </w:r>
        <w:r w:rsidR="00D10FA0">
          <w:rPr>
            <w:webHidden/>
          </w:rPr>
          <w:t>23</w:t>
        </w:r>
        <w:r w:rsidR="00D10FA0">
          <w:rPr>
            <w:webHidden/>
          </w:rPr>
          <w:fldChar w:fldCharType="end"/>
        </w:r>
      </w:hyperlink>
    </w:p>
    <w:p w14:paraId="1B44CD83" w14:textId="77777777" w:rsidR="00D10FA0" w:rsidRDefault="000243E4">
      <w:pPr>
        <w:pStyle w:val="TOC2"/>
        <w:rPr>
          <w:rFonts w:asciiTheme="minorHAnsi" w:hAnsiTheme="minorHAnsi" w:cstheme="minorBidi"/>
          <w:kern w:val="0"/>
          <w:sz w:val="22"/>
          <w:szCs w:val="22"/>
          <w:lang w:val="en-US" w:eastAsia="en-US"/>
        </w:rPr>
      </w:pPr>
      <w:hyperlink w:anchor="_Toc421774896" w:history="1">
        <w:r w:rsidR="00D10FA0" w:rsidRPr="00525867">
          <w:rPr>
            <w:rStyle w:val="Hyperlink"/>
            <w:lang w:val="en-US"/>
          </w:rPr>
          <w:t>7.11</w:t>
        </w:r>
        <w:r w:rsidR="00D10FA0">
          <w:rPr>
            <w:rFonts w:asciiTheme="minorHAnsi" w:hAnsiTheme="minorHAnsi" w:cstheme="minorBidi"/>
            <w:kern w:val="0"/>
            <w:sz w:val="22"/>
            <w:szCs w:val="22"/>
            <w:lang w:val="en-US" w:eastAsia="en-US"/>
          </w:rPr>
          <w:tab/>
        </w:r>
        <w:r w:rsidR="00D10FA0" w:rsidRPr="00525867">
          <w:rPr>
            <w:rStyle w:val="Hyperlink"/>
            <w:lang w:val="en-US"/>
          </w:rPr>
          <w:t>Configuration of Recordings and Recording Source</w:t>
        </w:r>
        <w:r w:rsidR="00D10FA0">
          <w:rPr>
            <w:webHidden/>
          </w:rPr>
          <w:tab/>
        </w:r>
        <w:r w:rsidR="00D10FA0">
          <w:rPr>
            <w:webHidden/>
          </w:rPr>
          <w:fldChar w:fldCharType="begin"/>
        </w:r>
        <w:r w:rsidR="00D10FA0">
          <w:rPr>
            <w:webHidden/>
          </w:rPr>
          <w:instrText xml:space="preserve"> PAGEREF _Toc421774896 \h </w:instrText>
        </w:r>
        <w:r w:rsidR="00D10FA0">
          <w:rPr>
            <w:webHidden/>
          </w:rPr>
        </w:r>
        <w:r w:rsidR="00D10FA0">
          <w:rPr>
            <w:webHidden/>
          </w:rPr>
          <w:fldChar w:fldCharType="separate"/>
        </w:r>
        <w:r w:rsidR="00D10FA0">
          <w:rPr>
            <w:webHidden/>
          </w:rPr>
          <w:t>24</w:t>
        </w:r>
        <w:r w:rsidR="00D10FA0">
          <w:rPr>
            <w:webHidden/>
          </w:rPr>
          <w:fldChar w:fldCharType="end"/>
        </w:r>
      </w:hyperlink>
    </w:p>
    <w:p w14:paraId="398CE764" w14:textId="77777777" w:rsidR="00D10FA0" w:rsidRDefault="000243E4">
      <w:pPr>
        <w:pStyle w:val="TOC1"/>
        <w:rPr>
          <w:rFonts w:asciiTheme="minorHAnsi" w:hAnsiTheme="minorHAnsi" w:cstheme="minorBidi"/>
          <w:b w:val="0"/>
          <w:kern w:val="0"/>
          <w:sz w:val="22"/>
          <w:szCs w:val="22"/>
          <w:lang w:val="en-US" w:eastAsia="en-US"/>
        </w:rPr>
      </w:pPr>
      <w:hyperlink w:anchor="_Toc421774897" w:history="1">
        <w:r w:rsidR="00D10FA0" w:rsidRPr="00525867">
          <w:rPr>
            <w:rStyle w:val="Hyperlink"/>
            <w:lang w:val="en-US"/>
          </w:rPr>
          <w:t>8</w:t>
        </w:r>
        <w:r w:rsidR="00D10FA0">
          <w:rPr>
            <w:rFonts w:asciiTheme="minorHAnsi" w:hAnsiTheme="minorHAnsi" w:cstheme="minorBidi"/>
            <w:b w:val="0"/>
            <w:kern w:val="0"/>
            <w:sz w:val="22"/>
            <w:szCs w:val="22"/>
            <w:lang w:val="en-US" w:eastAsia="en-US"/>
          </w:rPr>
          <w:tab/>
        </w:r>
        <w:r w:rsidR="00D10FA0" w:rsidRPr="00525867">
          <w:rPr>
            <w:rStyle w:val="Hyperlink"/>
            <w:lang w:val="en-US"/>
          </w:rPr>
          <w:t>Profile Conditional Features (normative)</w:t>
        </w:r>
        <w:r w:rsidR="00D10FA0">
          <w:rPr>
            <w:webHidden/>
          </w:rPr>
          <w:tab/>
        </w:r>
        <w:r w:rsidR="00D10FA0">
          <w:rPr>
            <w:webHidden/>
          </w:rPr>
          <w:fldChar w:fldCharType="begin"/>
        </w:r>
        <w:r w:rsidR="00D10FA0">
          <w:rPr>
            <w:webHidden/>
          </w:rPr>
          <w:instrText xml:space="preserve"> PAGEREF _Toc421774897 \h </w:instrText>
        </w:r>
        <w:r w:rsidR="00D10FA0">
          <w:rPr>
            <w:webHidden/>
          </w:rPr>
        </w:r>
        <w:r w:rsidR="00D10FA0">
          <w:rPr>
            <w:webHidden/>
          </w:rPr>
          <w:fldChar w:fldCharType="separate"/>
        </w:r>
        <w:r w:rsidR="00D10FA0">
          <w:rPr>
            <w:webHidden/>
          </w:rPr>
          <w:t>26</w:t>
        </w:r>
        <w:r w:rsidR="00D10FA0">
          <w:rPr>
            <w:webHidden/>
          </w:rPr>
          <w:fldChar w:fldCharType="end"/>
        </w:r>
      </w:hyperlink>
    </w:p>
    <w:p w14:paraId="6D95C822" w14:textId="77777777" w:rsidR="00D10FA0" w:rsidRDefault="000243E4">
      <w:pPr>
        <w:pStyle w:val="TOC2"/>
        <w:rPr>
          <w:rFonts w:asciiTheme="minorHAnsi" w:hAnsiTheme="minorHAnsi" w:cstheme="minorBidi"/>
          <w:kern w:val="0"/>
          <w:sz w:val="22"/>
          <w:szCs w:val="22"/>
          <w:lang w:val="en-US" w:eastAsia="en-US"/>
        </w:rPr>
      </w:pPr>
      <w:hyperlink w:anchor="_Toc421774898" w:history="1">
        <w:r w:rsidR="00D10FA0" w:rsidRPr="00525867">
          <w:rPr>
            <w:rStyle w:val="Hyperlink"/>
          </w:rPr>
          <w:t>8.1</w:t>
        </w:r>
        <w:r w:rsidR="00D10FA0">
          <w:rPr>
            <w:rFonts w:asciiTheme="minorHAnsi" w:hAnsiTheme="minorHAnsi" w:cstheme="minorBidi"/>
            <w:kern w:val="0"/>
            <w:sz w:val="22"/>
            <w:szCs w:val="22"/>
            <w:lang w:val="en-US" w:eastAsia="en-US"/>
          </w:rPr>
          <w:tab/>
        </w:r>
        <w:r w:rsidR="00D10FA0" w:rsidRPr="00525867">
          <w:rPr>
            <w:rStyle w:val="Hyperlink"/>
          </w:rPr>
          <w:t>Recording Control – Dynamic Recording (if supported)</w:t>
        </w:r>
        <w:r w:rsidR="00D10FA0">
          <w:rPr>
            <w:webHidden/>
          </w:rPr>
          <w:tab/>
        </w:r>
        <w:r w:rsidR="00D10FA0">
          <w:rPr>
            <w:webHidden/>
          </w:rPr>
          <w:fldChar w:fldCharType="begin"/>
        </w:r>
        <w:r w:rsidR="00D10FA0">
          <w:rPr>
            <w:webHidden/>
          </w:rPr>
          <w:instrText xml:space="preserve"> PAGEREF _Toc421774898 \h </w:instrText>
        </w:r>
        <w:r w:rsidR="00D10FA0">
          <w:rPr>
            <w:webHidden/>
          </w:rPr>
        </w:r>
        <w:r w:rsidR="00D10FA0">
          <w:rPr>
            <w:webHidden/>
          </w:rPr>
          <w:fldChar w:fldCharType="separate"/>
        </w:r>
        <w:r w:rsidR="00D10FA0">
          <w:rPr>
            <w:webHidden/>
          </w:rPr>
          <w:t>26</w:t>
        </w:r>
        <w:r w:rsidR="00D10FA0">
          <w:rPr>
            <w:webHidden/>
          </w:rPr>
          <w:fldChar w:fldCharType="end"/>
        </w:r>
      </w:hyperlink>
    </w:p>
    <w:p w14:paraId="262BB444" w14:textId="77777777" w:rsidR="00441829" w:rsidRPr="00C00BC7" w:rsidRDefault="00184E0C" w:rsidP="00F761C4">
      <w:pPr>
        <w:pStyle w:val="TOC2"/>
        <w:tabs>
          <w:tab w:val="left" w:pos="1216"/>
        </w:tabs>
        <w:spacing w:after="0"/>
        <w:rPr>
          <w:lang w:val="en-US"/>
        </w:rPr>
      </w:pPr>
      <w:r w:rsidRPr="00C00BC7">
        <w:rPr>
          <w:lang w:val="en-US"/>
        </w:rPr>
        <w:fldChar w:fldCharType="end"/>
      </w:r>
    </w:p>
    <w:p w14:paraId="75AF6E8A" w14:textId="77777777" w:rsidR="003D581C" w:rsidRPr="00C00BC7" w:rsidRDefault="003D581C" w:rsidP="002B5E28">
      <w:pPr>
        <w:pStyle w:val="Heading1"/>
        <w:ind w:left="562" w:hanging="562"/>
        <w:rPr>
          <w:lang w:val="en-US"/>
        </w:rPr>
      </w:pPr>
      <w:bookmarkStart w:id="34" w:name="_Toc421774876"/>
      <w:r w:rsidRPr="00C00BC7">
        <w:rPr>
          <w:lang w:val="en-US"/>
        </w:rPr>
        <w:lastRenderedPageBreak/>
        <w:t>Scope</w:t>
      </w:r>
      <w:bookmarkEnd w:id="34"/>
    </w:p>
    <w:p w14:paraId="66309C2A" w14:textId="77777777" w:rsidR="003D581C" w:rsidRPr="00C00BC7" w:rsidRDefault="003D581C" w:rsidP="003D581C">
      <w:pPr>
        <w:rPr>
          <w:lang w:val="en-US"/>
        </w:rPr>
      </w:pPr>
      <w:r w:rsidRPr="00C00BC7">
        <w:rPr>
          <w:lang w:val="en-US"/>
        </w:rPr>
        <w:t xml:space="preserve">This document defines the mandatory and conditional features required by an ONVIF Device and ONVIF Client that support the Profile </w:t>
      </w:r>
      <w:r w:rsidR="003D0E6D">
        <w:rPr>
          <w:lang w:val="en-US"/>
        </w:rPr>
        <w:t>G</w:t>
      </w:r>
      <w:r w:rsidRPr="00C00BC7">
        <w:rPr>
          <w:lang w:val="en-US"/>
        </w:rPr>
        <w:t>.</w:t>
      </w:r>
    </w:p>
    <w:p w14:paraId="71E3F728" w14:textId="77777777" w:rsidR="003D581C" w:rsidRPr="00C00BC7" w:rsidRDefault="003D581C" w:rsidP="003D581C">
      <w:pPr>
        <w:pStyle w:val="Heading1"/>
        <w:rPr>
          <w:lang w:val="en-US"/>
        </w:rPr>
      </w:pPr>
      <w:bookmarkStart w:id="35" w:name="_Toc421774877"/>
      <w:r w:rsidRPr="00C00BC7">
        <w:rPr>
          <w:lang w:val="en-US"/>
        </w:rPr>
        <w:t>Normative references</w:t>
      </w:r>
      <w:bookmarkEnd w:id="35"/>
    </w:p>
    <w:p w14:paraId="518DBC0E" w14:textId="77777777" w:rsidR="003D581C" w:rsidRPr="00C00BC7" w:rsidRDefault="003D581C" w:rsidP="003D581C">
      <w:pPr>
        <w:rPr>
          <w:lang w:val="en-US"/>
        </w:rPr>
      </w:pPr>
      <w:r w:rsidRPr="00C00BC7">
        <w:rPr>
          <w:lang w:val="en-US"/>
        </w:rPr>
        <w:t>This section defines the normative references applicable to this specification.</w:t>
      </w:r>
    </w:p>
    <w:p w14:paraId="45744F1C" w14:textId="77777777" w:rsidR="003D581C" w:rsidRPr="00C00BC7" w:rsidRDefault="003D581C" w:rsidP="003D581C">
      <w:pPr>
        <w:pStyle w:val="Heading2"/>
        <w:rPr>
          <w:lang w:val="en-US"/>
        </w:rPr>
      </w:pPr>
      <w:bookmarkStart w:id="36" w:name="_Toc421774878"/>
      <w:r w:rsidRPr="00C00BC7">
        <w:rPr>
          <w:lang w:val="en-US"/>
        </w:rPr>
        <w:t>Normative References</w:t>
      </w:r>
      <w:bookmarkEnd w:id="36"/>
    </w:p>
    <w:p w14:paraId="1A0BBFD6" w14:textId="77777777" w:rsidR="003D581C" w:rsidRPr="00C00BC7" w:rsidRDefault="003D581C" w:rsidP="00DF64CB">
      <w:pPr>
        <w:pStyle w:val="ListParagraph"/>
        <w:numPr>
          <w:ilvl w:val="0"/>
          <w:numId w:val="3"/>
        </w:numPr>
        <w:rPr>
          <w:lang w:val="en-US"/>
        </w:rPr>
      </w:pPr>
      <w:r w:rsidRPr="00C00BC7">
        <w:rPr>
          <w:lang w:val="en-US"/>
        </w:rPr>
        <w:t>ONVIF Profile Policy</w:t>
      </w:r>
    </w:p>
    <w:p w14:paraId="4FCB4657" w14:textId="77777777" w:rsidR="003D581C" w:rsidRPr="009A0EC9" w:rsidRDefault="003D581C" w:rsidP="00453EA7">
      <w:pPr>
        <w:pStyle w:val="ListParagraph"/>
        <w:ind w:left="720" w:firstLine="0"/>
        <w:rPr>
          <w:b w:val="0"/>
          <w:lang w:val="en-US"/>
        </w:rPr>
      </w:pPr>
      <w:r w:rsidRPr="009A0EC9">
        <w:rPr>
          <w:b w:val="0"/>
          <w:lang w:val="en-US"/>
        </w:rPr>
        <w:t xml:space="preserve">&lt; </w:t>
      </w:r>
      <w:hyperlink r:id="rId10" w:history="1">
        <w:r w:rsidR="00453EA7" w:rsidRPr="009A0EC9">
          <w:rPr>
            <w:rStyle w:val="Hyperlink"/>
            <w:b w:val="0"/>
            <w:lang w:val="en-US"/>
          </w:rPr>
          <w:t>http://www.onvif.org/imwp/download.asp?ContentID=20983</w:t>
        </w:r>
      </w:hyperlink>
      <w:r w:rsidR="00453EA7" w:rsidRPr="009A0EC9">
        <w:rPr>
          <w:b w:val="0"/>
          <w:lang w:val="en-US"/>
        </w:rPr>
        <w:t xml:space="preserve"> </w:t>
      </w:r>
      <w:r w:rsidRPr="009A0EC9">
        <w:rPr>
          <w:b w:val="0"/>
          <w:lang w:val="en-US"/>
        </w:rPr>
        <w:t xml:space="preserve"> &gt; </w:t>
      </w:r>
    </w:p>
    <w:p w14:paraId="44564A07" w14:textId="77777777" w:rsidR="003D581C" w:rsidRPr="00C00BC7" w:rsidRDefault="003D581C" w:rsidP="00DF64CB">
      <w:pPr>
        <w:pStyle w:val="ListParagraph"/>
        <w:numPr>
          <w:ilvl w:val="0"/>
          <w:numId w:val="3"/>
        </w:numPr>
        <w:rPr>
          <w:lang w:val="en-US"/>
        </w:rPr>
      </w:pPr>
      <w:r w:rsidRPr="00C00BC7">
        <w:rPr>
          <w:lang w:val="en-US"/>
        </w:rPr>
        <w:t xml:space="preserve">ONVIF Network Interface Specification Set </w:t>
      </w:r>
    </w:p>
    <w:p w14:paraId="3D62C0E4" w14:textId="77777777" w:rsidR="003D581C" w:rsidRDefault="003D581C" w:rsidP="00453EA7">
      <w:pPr>
        <w:pStyle w:val="ListParagraph"/>
        <w:ind w:left="720" w:firstLine="0"/>
        <w:rPr>
          <w:b w:val="0"/>
          <w:lang w:val="en-US"/>
        </w:rPr>
      </w:pPr>
      <w:r w:rsidRPr="009A0EC9">
        <w:rPr>
          <w:b w:val="0"/>
          <w:lang w:val="en-US"/>
        </w:rPr>
        <w:t xml:space="preserve">&lt; </w:t>
      </w:r>
      <w:hyperlink r:id="rId11" w:history="1">
        <w:r w:rsidR="00453EA7" w:rsidRPr="009A0EC9">
          <w:rPr>
            <w:rStyle w:val="Hyperlink"/>
            <w:b w:val="0"/>
            <w:lang w:val="en-US"/>
          </w:rPr>
          <w:t>http://www.onvif.org/Documents/Specifications.aspx</w:t>
        </w:r>
      </w:hyperlink>
      <w:r w:rsidR="00453EA7" w:rsidRPr="009A0EC9">
        <w:rPr>
          <w:b w:val="0"/>
          <w:lang w:val="en-US"/>
        </w:rPr>
        <w:t xml:space="preserve"> </w:t>
      </w:r>
      <w:r w:rsidRPr="009A0EC9">
        <w:rPr>
          <w:b w:val="0"/>
          <w:lang w:val="en-US"/>
        </w:rPr>
        <w:t xml:space="preserve"> &gt; </w:t>
      </w:r>
    </w:p>
    <w:p w14:paraId="108EB636" w14:textId="77777777" w:rsidR="003D581C" w:rsidRPr="00C00BC7" w:rsidRDefault="003D581C" w:rsidP="003D581C">
      <w:pPr>
        <w:pStyle w:val="Heading1"/>
        <w:rPr>
          <w:lang w:val="en-US"/>
        </w:rPr>
      </w:pPr>
      <w:bookmarkStart w:id="37" w:name="_Toc421774879"/>
      <w:r w:rsidRPr="00C00BC7">
        <w:rPr>
          <w:lang w:val="en-US"/>
        </w:rPr>
        <w:t>Terms and Definitions</w:t>
      </w:r>
      <w:bookmarkEnd w:id="37"/>
    </w:p>
    <w:p w14:paraId="4DF0DEC1" w14:textId="77777777" w:rsidR="003D581C" w:rsidRPr="00C00BC7" w:rsidRDefault="003D581C" w:rsidP="003D581C">
      <w:pPr>
        <w:rPr>
          <w:lang w:val="en-US"/>
        </w:rPr>
      </w:pPr>
      <w:r w:rsidRPr="00C00BC7">
        <w:rPr>
          <w:lang w:val="en-US"/>
        </w:rPr>
        <w:t>This section provides common terms and definitions used in this specification.</w:t>
      </w:r>
    </w:p>
    <w:p w14:paraId="2C9E613D" w14:textId="77777777" w:rsidR="003D581C" w:rsidRPr="00C00BC7" w:rsidRDefault="003D581C" w:rsidP="003D581C">
      <w:pPr>
        <w:pStyle w:val="Heading2"/>
        <w:rPr>
          <w:lang w:val="en-US"/>
        </w:rPr>
      </w:pPr>
      <w:bookmarkStart w:id="38" w:name="_Toc421774880"/>
      <w:r w:rsidRPr="00C00BC7">
        <w:rPr>
          <w:lang w:val="en-US"/>
        </w:rPr>
        <w:lastRenderedPageBreak/>
        <w:t>Definitions</w:t>
      </w:r>
      <w:bookmarkEnd w:id="38"/>
    </w:p>
    <w:tbl>
      <w:tblPr>
        <w:tblW w:w="9498" w:type="dxa"/>
        <w:tblInd w:w="108" w:type="dxa"/>
        <w:tblLayout w:type="fixed"/>
        <w:tblLook w:val="0000" w:firstRow="0" w:lastRow="0" w:firstColumn="0" w:lastColumn="0" w:noHBand="0" w:noVBand="0"/>
      </w:tblPr>
      <w:tblGrid>
        <w:gridCol w:w="2268"/>
        <w:gridCol w:w="7230"/>
      </w:tblGrid>
      <w:tr w:rsidR="00453EA7" w:rsidRPr="00C00BC7" w14:paraId="0C172A60" w14:textId="77777777" w:rsidTr="003D0E6D">
        <w:trPr>
          <w:trHeight w:val="346"/>
        </w:trPr>
        <w:tc>
          <w:tcPr>
            <w:tcW w:w="2268" w:type="dxa"/>
          </w:tcPr>
          <w:p w14:paraId="530533CE"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Profile</w:t>
            </w:r>
          </w:p>
        </w:tc>
        <w:tc>
          <w:tcPr>
            <w:tcW w:w="7230" w:type="dxa"/>
          </w:tcPr>
          <w:p w14:paraId="09A14D17"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 xml:space="preserve">See </w:t>
            </w:r>
            <w:r w:rsidR="003B2291" w:rsidRPr="00C00BC7">
              <w:rPr>
                <w:rFonts w:eastAsia="Times New Roman"/>
                <w:szCs w:val="20"/>
                <w:lang w:val="en-US"/>
              </w:rPr>
              <w:t>[</w:t>
            </w:r>
            <w:r w:rsidRPr="00C00BC7">
              <w:rPr>
                <w:rFonts w:eastAsia="Times New Roman"/>
                <w:szCs w:val="20"/>
                <w:lang w:val="en-US"/>
              </w:rPr>
              <w:t>ONVIF Profile Policy</w:t>
            </w:r>
            <w:r w:rsidR="003B2291" w:rsidRPr="00C00BC7">
              <w:rPr>
                <w:rFonts w:eastAsia="Times New Roman"/>
                <w:szCs w:val="20"/>
                <w:lang w:val="en-US"/>
              </w:rPr>
              <w:t>]</w:t>
            </w:r>
            <w:r w:rsidRPr="00C00BC7">
              <w:rPr>
                <w:rFonts w:eastAsia="Times New Roman"/>
                <w:szCs w:val="20"/>
                <w:lang w:val="en-US"/>
              </w:rPr>
              <w:t xml:space="preserve">. </w:t>
            </w:r>
          </w:p>
        </w:tc>
      </w:tr>
      <w:tr w:rsidR="00453EA7" w:rsidRPr="00C00BC7" w14:paraId="042E7D11" w14:textId="77777777">
        <w:trPr>
          <w:trHeight w:val="541"/>
        </w:trPr>
        <w:tc>
          <w:tcPr>
            <w:tcW w:w="2268" w:type="dxa"/>
          </w:tcPr>
          <w:p w14:paraId="6FC14F22"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ONVIF Device</w:t>
            </w:r>
          </w:p>
        </w:tc>
        <w:tc>
          <w:tcPr>
            <w:tcW w:w="7230" w:type="dxa"/>
          </w:tcPr>
          <w:p w14:paraId="6605B646"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Networked hardware appliance or software program that exposes one or multiple ONVIF Web Services</w:t>
            </w:r>
            <w:r w:rsidR="003D0E6D">
              <w:rPr>
                <w:rFonts w:eastAsia="Times New Roman"/>
                <w:szCs w:val="20"/>
                <w:lang w:val="en-US"/>
              </w:rPr>
              <w:t>.</w:t>
            </w:r>
          </w:p>
        </w:tc>
      </w:tr>
      <w:tr w:rsidR="00453EA7" w:rsidRPr="00C00BC7" w14:paraId="71930308" w14:textId="77777777">
        <w:trPr>
          <w:trHeight w:val="541"/>
        </w:trPr>
        <w:tc>
          <w:tcPr>
            <w:tcW w:w="2268" w:type="dxa"/>
          </w:tcPr>
          <w:p w14:paraId="06809C4B"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ONVIF Client</w:t>
            </w:r>
          </w:p>
        </w:tc>
        <w:tc>
          <w:tcPr>
            <w:tcW w:w="7230" w:type="dxa"/>
          </w:tcPr>
          <w:p w14:paraId="0EF895AF"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Networked hardware appliance or software program that uses ONVIF Web Services.</w:t>
            </w:r>
          </w:p>
        </w:tc>
      </w:tr>
      <w:tr w:rsidR="003D0E6D" w:rsidRPr="00C00BC7" w14:paraId="3CEE7BEB" w14:textId="77777777" w:rsidTr="003D0E6D">
        <w:trPr>
          <w:trHeight w:val="796"/>
        </w:trPr>
        <w:tc>
          <w:tcPr>
            <w:tcW w:w="2268" w:type="dxa"/>
          </w:tcPr>
          <w:p w14:paraId="2FE84D68" w14:textId="77777777" w:rsidR="003D0E6D" w:rsidRPr="00C00BC7" w:rsidRDefault="003D0E6D" w:rsidP="003D0E6D">
            <w:pPr>
              <w:pStyle w:val="PARAGRAPH"/>
              <w:tabs>
                <w:tab w:val="left" w:pos="3360"/>
              </w:tabs>
              <w:spacing w:before="0" w:after="0"/>
              <w:contextualSpacing/>
              <w:jc w:val="left"/>
              <w:rPr>
                <w:rFonts w:eastAsia="Times New Roman"/>
                <w:b/>
                <w:szCs w:val="20"/>
                <w:lang w:val="en-US"/>
              </w:rPr>
            </w:pPr>
            <w:r w:rsidRPr="00A252B0">
              <w:rPr>
                <w:b/>
                <w:lang w:val="en-US"/>
              </w:rPr>
              <w:t>Metadata</w:t>
            </w:r>
          </w:p>
        </w:tc>
        <w:tc>
          <w:tcPr>
            <w:tcW w:w="7230" w:type="dxa"/>
          </w:tcPr>
          <w:p w14:paraId="7DEE603A" w14:textId="77777777" w:rsidR="003D0E6D" w:rsidRPr="003D0E6D" w:rsidRDefault="003D0E6D" w:rsidP="003D0E6D">
            <w:pPr>
              <w:pStyle w:val="PARAGRAPH"/>
              <w:tabs>
                <w:tab w:val="left" w:pos="3360"/>
              </w:tabs>
              <w:spacing w:before="0" w:after="0"/>
              <w:contextualSpacing/>
              <w:jc w:val="left"/>
              <w:rPr>
                <w:lang w:val="en-US"/>
              </w:rPr>
            </w:pPr>
            <w:r>
              <w:rPr>
                <w:lang w:val="en-US"/>
              </w:rPr>
              <w:t>S</w:t>
            </w:r>
            <w:r w:rsidRPr="00D520BC">
              <w:rPr>
                <w:lang w:val="en-US"/>
              </w:rPr>
              <w:t>treaming data except video and audio, including video analytics results, PTZ position data and other metadata (such as textual data from POS applications)</w:t>
            </w:r>
            <w:r>
              <w:rPr>
                <w:lang w:val="en-US"/>
              </w:rPr>
              <w:t>.</w:t>
            </w:r>
          </w:p>
        </w:tc>
      </w:tr>
      <w:tr w:rsidR="003D0E6D" w:rsidRPr="00C00BC7" w14:paraId="1D9E4BF6" w14:textId="77777777" w:rsidTr="003D0E6D">
        <w:trPr>
          <w:trHeight w:val="1075"/>
        </w:trPr>
        <w:tc>
          <w:tcPr>
            <w:tcW w:w="2268" w:type="dxa"/>
          </w:tcPr>
          <w:p w14:paraId="2414C11C" w14:textId="77777777" w:rsidR="003D0E6D" w:rsidRPr="00A252B0" w:rsidRDefault="003D0E6D" w:rsidP="003D0E6D">
            <w:pPr>
              <w:pStyle w:val="PARAGRAPH"/>
              <w:tabs>
                <w:tab w:val="left" w:pos="3360"/>
              </w:tabs>
              <w:spacing w:before="0" w:after="0"/>
              <w:contextualSpacing/>
              <w:jc w:val="left"/>
              <w:rPr>
                <w:b/>
                <w:lang w:val="en-US"/>
              </w:rPr>
            </w:pPr>
            <w:r w:rsidRPr="00A252B0">
              <w:rPr>
                <w:b/>
                <w:lang w:val="en-US"/>
              </w:rPr>
              <w:t>Recording</w:t>
            </w:r>
          </w:p>
        </w:tc>
        <w:tc>
          <w:tcPr>
            <w:tcW w:w="7230" w:type="dxa"/>
          </w:tcPr>
          <w:p w14:paraId="4B4127BD" w14:textId="77777777" w:rsidR="003D0E6D" w:rsidRPr="00D520BC" w:rsidRDefault="003D0E6D" w:rsidP="003D0E6D">
            <w:pPr>
              <w:pStyle w:val="PARAGRAPH"/>
              <w:tabs>
                <w:tab w:val="left" w:pos="3360"/>
              </w:tabs>
              <w:spacing w:before="0" w:after="0"/>
              <w:contextualSpacing/>
              <w:jc w:val="left"/>
              <w:rPr>
                <w:lang w:val="en-US"/>
              </w:rPr>
            </w:pPr>
            <w:r w:rsidRPr="00D520BC">
              <w:rPr>
                <w:lang w:val="en-US"/>
              </w:rPr>
              <w:t>Represents the currently stored media (if any) and metadata on the NVS from a single data source. A recording comprises one or more tracks. A recording can have more than one track of the same type e.g. two different video tracks recorded in parallel with different settings</w:t>
            </w:r>
            <w:r>
              <w:rPr>
                <w:lang w:val="en-US"/>
              </w:rPr>
              <w:t>.</w:t>
            </w:r>
          </w:p>
        </w:tc>
      </w:tr>
      <w:tr w:rsidR="003D0E6D" w:rsidRPr="00C00BC7" w14:paraId="4138B1E0" w14:textId="77777777" w:rsidTr="003D0E6D">
        <w:trPr>
          <w:trHeight w:val="625"/>
        </w:trPr>
        <w:tc>
          <w:tcPr>
            <w:tcW w:w="2268" w:type="dxa"/>
          </w:tcPr>
          <w:p w14:paraId="5CD4EF16" w14:textId="77777777" w:rsidR="003D0E6D" w:rsidRPr="00A252B0" w:rsidRDefault="003D0E6D" w:rsidP="003D0E6D">
            <w:pPr>
              <w:pStyle w:val="PARAGRAPH"/>
              <w:tabs>
                <w:tab w:val="left" w:pos="3360"/>
              </w:tabs>
              <w:spacing w:before="0" w:after="0"/>
              <w:contextualSpacing/>
              <w:jc w:val="left"/>
              <w:rPr>
                <w:b/>
                <w:lang w:val="en-US"/>
              </w:rPr>
            </w:pPr>
            <w:r w:rsidRPr="00A252B0">
              <w:rPr>
                <w:b/>
                <w:lang w:val="en-US"/>
              </w:rPr>
              <w:t>Recording Event</w:t>
            </w:r>
          </w:p>
        </w:tc>
        <w:tc>
          <w:tcPr>
            <w:tcW w:w="7230" w:type="dxa"/>
          </w:tcPr>
          <w:p w14:paraId="6FE50D36" w14:textId="77777777" w:rsidR="003D0E6D" w:rsidRPr="00D520BC" w:rsidRDefault="003D0E6D" w:rsidP="003D0E6D">
            <w:pPr>
              <w:pStyle w:val="PARAGRAPH"/>
              <w:tabs>
                <w:tab w:val="left" w:pos="3360"/>
              </w:tabs>
              <w:spacing w:before="0" w:after="0"/>
              <w:contextualSpacing/>
              <w:jc w:val="left"/>
              <w:rPr>
                <w:lang w:val="en-US"/>
              </w:rPr>
            </w:pPr>
            <w:r>
              <w:rPr>
                <w:lang w:val="en-US"/>
              </w:rPr>
              <w:t>E</w:t>
            </w:r>
            <w:r w:rsidRPr="00D520BC">
              <w:rPr>
                <w:lang w:val="en-US"/>
              </w:rPr>
              <w:t>vent associated with a Recording, repres</w:t>
            </w:r>
            <w:r>
              <w:rPr>
                <w:lang w:val="en-US"/>
              </w:rPr>
              <w:t>ented by a notification message.</w:t>
            </w:r>
          </w:p>
        </w:tc>
      </w:tr>
      <w:tr w:rsidR="003D0E6D" w:rsidRPr="00C00BC7" w14:paraId="7EF2CFBD" w14:textId="77777777" w:rsidTr="003D0E6D">
        <w:trPr>
          <w:trHeight w:val="643"/>
        </w:trPr>
        <w:tc>
          <w:tcPr>
            <w:tcW w:w="2268" w:type="dxa"/>
          </w:tcPr>
          <w:p w14:paraId="370CAF86" w14:textId="77777777" w:rsidR="003D0E6D" w:rsidRPr="00A252B0" w:rsidRDefault="003D0E6D" w:rsidP="003D0E6D">
            <w:pPr>
              <w:pStyle w:val="PARAGRAPH"/>
              <w:tabs>
                <w:tab w:val="left" w:pos="3360"/>
              </w:tabs>
              <w:spacing w:before="0" w:after="0"/>
              <w:contextualSpacing/>
              <w:jc w:val="left"/>
              <w:rPr>
                <w:b/>
                <w:lang w:val="en-US"/>
              </w:rPr>
            </w:pPr>
            <w:r w:rsidRPr="00A252B0">
              <w:rPr>
                <w:b/>
                <w:lang w:val="en-US"/>
              </w:rPr>
              <w:t>Recording Job</w:t>
            </w:r>
          </w:p>
        </w:tc>
        <w:tc>
          <w:tcPr>
            <w:tcW w:w="7230" w:type="dxa"/>
          </w:tcPr>
          <w:p w14:paraId="7CB676A7" w14:textId="77777777" w:rsidR="003D0E6D" w:rsidRPr="00D520BC" w:rsidRDefault="003D0E6D" w:rsidP="003D0E6D">
            <w:pPr>
              <w:pStyle w:val="PARAGRAPH"/>
              <w:tabs>
                <w:tab w:val="left" w:pos="3360"/>
              </w:tabs>
              <w:spacing w:before="0" w:after="0"/>
              <w:contextualSpacing/>
              <w:jc w:val="left"/>
              <w:rPr>
                <w:lang w:val="en-US"/>
              </w:rPr>
            </w:pPr>
            <w:r>
              <w:rPr>
                <w:lang w:val="en-US"/>
              </w:rPr>
              <w:t>J</w:t>
            </w:r>
            <w:r w:rsidRPr="00D520BC">
              <w:rPr>
                <w:lang w:val="en-US"/>
              </w:rPr>
              <w:t xml:space="preserve">ob </w:t>
            </w:r>
            <w:r>
              <w:rPr>
                <w:lang w:val="en-US"/>
              </w:rPr>
              <w:t>associated with</w:t>
            </w:r>
            <w:r w:rsidRPr="00D520BC">
              <w:rPr>
                <w:lang w:val="en-US"/>
              </w:rPr>
              <w:t xml:space="preserve"> the transfer of data from a data source to a particular </w:t>
            </w:r>
            <w:r>
              <w:rPr>
                <w:lang w:val="en-US"/>
              </w:rPr>
              <w:t>media</w:t>
            </w:r>
            <w:r w:rsidRPr="00D520BC">
              <w:rPr>
                <w:lang w:val="en-US"/>
              </w:rPr>
              <w:t xml:space="preserve"> using a particular configuration</w:t>
            </w:r>
            <w:r>
              <w:rPr>
                <w:lang w:val="en-US"/>
              </w:rPr>
              <w:t>.</w:t>
            </w:r>
          </w:p>
        </w:tc>
      </w:tr>
      <w:tr w:rsidR="003D0E6D" w:rsidRPr="00C00BC7" w14:paraId="77BFDC89" w14:textId="77777777">
        <w:trPr>
          <w:trHeight w:val="541"/>
        </w:trPr>
        <w:tc>
          <w:tcPr>
            <w:tcW w:w="2268" w:type="dxa"/>
          </w:tcPr>
          <w:p w14:paraId="4418753A" w14:textId="77777777" w:rsidR="003D0E6D" w:rsidRPr="00A252B0" w:rsidRDefault="003D0E6D" w:rsidP="003D0E6D">
            <w:pPr>
              <w:pStyle w:val="PARAGRAPH"/>
              <w:tabs>
                <w:tab w:val="left" w:pos="3360"/>
              </w:tabs>
              <w:spacing w:before="0" w:after="0"/>
              <w:contextualSpacing/>
              <w:jc w:val="left"/>
              <w:rPr>
                <w:b/>
                <w:lang w:val="en-US"/>
              </w:rPr>
            </w:pPr>
            <w:r w:rsidRPr="00A252B0">
              <w:rPr>
                <w:b/>
                <w:lang w:val="en-US"/>
              </w:rPr>
              <w:t>Track</w:t>
            </w:r>
          </w:p>
        </w:tc>
        <w:tc>
          <w:tcPr>
            <w:tcW w:w="7230" w:type="dxa"/>
          </w:tcPr>
          <w:p w14:paraId="79561DBD" w14:textId="77777777" w:rsidR="003D0E6D" w:rsidRPr="00D520BC" w:rsidRDefault="003D0E6D" w:rsidP="003D0E6D">
            <w:pPr>
              <w:pStyle w:val="PARAGRAPH"/>
              <w:tabs>
                <w:tab w:val="left" w:pos="3360"/>
              </w:tabs>
              <w:spacing w:before="0" w:after="0"/>
              <w:contextualSpacing/>
              <w:jc w:val="left"/>
              <w:rPr>
                <w:lang w:val="en-US"/>
              </w:rPr>
            </w:pPr>
            <w:r>
              <w:rPr>
                <w:lang w:val="en-US"/>
              </w:rPr>
              <w:t>I</w:t>
            </w:r>
            <w:r w:rsidRPr="00D520BC">
              <w:rPr>
                <w:lang w:val="en-US"/>
              </w:rPr>
              <w:t xml:space="preserve">ndividual data channel consisting of video, audio, or metadata </w:t>
            </w:r>
            <w:r>
              <w:rPr>
                <w:lang w:val="en-US"/>
              </w:rPr>
              <w:br/>
              <w:t>(</w:t>
            </w:r>
            <w:r w:rsidRPr="00D520BC">
              <w:rPr>
                <w:lang w:val="en-US"/>
              </w:rPr>
              <w:t>This definition is consistent with the definition of track in [RFC 2326]</w:t>
            </w:r>
            <w:r>
              <w:rPr>
                <w:lang w:val="en-US"/>
              </w:rPr>
              <w:t>).</w:t>
            </w:r>
          </w:p>
        </w:tc>
      </w:tr>
    </w:tbl>
    <w:p w14:paraId="167C5DCC" w14:textId="77777777" w:rsidR="003D581C" w:rsidRPr="00C00BC7" w:rsidRDefault="003D581C" w:rsidP="003D581C">
      <w:pPr>
        <w:pStyle w:val="Heading1"/>
        <w:rPr>
          <w:lang w:val="en-US"/>
        </w:rPr>
      </w:pPr>
      <w:bookmarkStart w:id="39" w:name="_Toc421774881"/>
      <w:r w:rsidRPr="00C00BC7">
        <w:rPr>
          <w:lang w:val="en-US"/>
        </w:rPr>
        <w:t>Technical Specification Version Requirement</w:t>
      </w:r>
      <w:bookmarkEnd w:id="39"/>
    </w:p>
    <w:p w14:paraId="3C270F7C" w14:textId="77777777" w:rsidR="003D581C" w:rsidRPr="00C00BC7" w:rsidRDefault="003D581C" w:rsidP="003D581C">
      <w:pPr>
        <w:rPr>
          <w:lang w:val="en-US"/>
        </w:rPr>
      </w:pPr>
      <w:r w:rsidRPr="00C00BC7">
        <w:rPr>
          <w:lang w:val="en-US"/>
        </w:rPr>
        <w:t xml:space="preserve">Implementation of </w:t>
      </w:r>
      <w:r w:rsidR="0081558F" w:rsidRPr="00C00BC7">
        <w:rPr>
          <w:lang w:val="en-US"/>
        </w:rPr>
        <w:t>ONVIF Network Interface Specification</w:t>
      </w:r>
      <w:r w:rsidR="003D0E6D">
        <w:rPr>
          <w:lang w:val="en-US"/>
        </w:rPr>
        <w:t xml:space="preserve"> Set, version 2.4</w:t>
      </w:r>
      <w:r w:rsidR="00453EA7" w:rsidRPr="00C00BC7">
        <w:rPr>
          <w:lang w:val="en-US"/>
        </w:rPr>
        <w:t xml:space="preserve"> </w:t>
      </w:r>
      <w:r w:rsidRPr="00C00BC7">
        <w:rPr>
          <w:lang w:val="en-US"/>
        </w:rPr>
        <w:t>or later is requi</w:t>
      </w:r>
      <w:r w:rsidR="003D0E6D">
        <w:rPr>
          <w:lang w:val="en-US"/>
        </w:rPr>
        <w:t>red for conformance to Profile G</w:t>
      </w:r>
      <w:r w:rsidRPr="00C00BC7">
        <w:rPr>
          <w:lang w:val="en-US"/>
        </w:rPr>
        <w:t>.</w:t>
      </w:r>
    </w:p>
    <w:p w14:paraId="4189E09D" w14:textId="77777777" w:rsidR="00CE2336" w:rsidRDefault="00CE2336">
      <w:pPr>
        <w:widowControl/>
        <w:spacing w:after="0"/>
        <w:jc w:val="left"/>
        <w:rPr>
          <w:rFonts w:eastAsiaTheme="majorEastAsia"/>
          <w:b/>
          <w:bCs/>
          <w:sz w:val="36"/>
          <w:szCs w:val="28"/>
          <w:lang w:val="en-US"/>
        </w:rPr>
      </w:pPr>
      <w:r>
        <w:rPr>
          <w:lang w:val="en-US"/>
        </w:rPr>
        <w:br w:type="page"/>
      </w:r>
    </w:p>
    <w:p w14:paraId="617AB555" w14:textId="77777777" w:rsidR="003D581C" w:rsidRPr="00C00BC7" w:rsidRDefault="003D581C" w:rsidP="003D581C">
      <w:pPr>
        <w:pStyle w:val="Heading1"/>
        <w:rPr>
          <w:lang w:val="en-US"/>
        </w:rPr>
      </w:pPr>
      <w:bookmarkStart w:id="40" w:name="_Toc421774882"/>
      <w:r w:rsidRPr="00C00BC7">
        <w:rPr>
          <w:lang w:val="en-US"/>
        </w:rPr>
        <w:lastRenderedPageBreak/>
        <w:t>Requirement Levels</w:t>
      </w:r>
      <w:bookmarkEnd w:id="40"/>
    </w:p>
    <w:p w14:paraId="3B8B76F7" w14:textId="77777777" w:rsidR="003D581C" w:rsidRPr="00C00BC7" w:rsidRDefault="003D581C" w:rsidP="003D581C">
      <w:pPr>
        <w:rPr>
          <w:lang w:val="en-US"/>
        </w:rPr>
      </w:pPr>
      <w:r w:rsidRPr="00C00BC7">
        <w:rPr>
          <w:lang w:val="en-US"/>
        </w:rPr>
        <w:t xml:space="preserve">Each feature in this document has a requirement level for Device and Client that claim conformance to Profile </w:t>
      </w:r>
      <w:r w:rsidR="003D0E6D">
        <w:rPr>
          <w:lang w:val="en-US"/>
        </w:rPr>
        <w:t>G</w:t>
      </w:r>
      <w:r w:rsidRPr="00C00BC7">
        <w:rPr>
          <w:lang w:val="en-US"/>
        </w:rPr>
        <w:t xml:space="preserve"> and contains a Function List that states the functions requirement level for Device and Client that implement that feature. </w:t>
      </w:r>
    </w:p>
    <w:p w14:paraId="705FA996" w14:textId="77777777" w:rsidR="003D581C" w:rsidRPr="00C00BC7" w:rsidRDefault="003D581C" w:rsidP="003D581C">
      <w:pPr>
        <w:rPr>
          <w:lang w:val="en-US"/>
        </w:rPr>
      </w:pPr>
      <w:r w:rsidRPr="00C00BC7">
        <w:rPr>
          <w:lang w:val="en-US"/>
        </w:rPr>
        <w:t xml:space="preserve">The requirement levels </w:t>
      </w:r>
      <w:r w:rsidR="00054166" w:rsidRPr="00C00BC7">
        <w:rPr>
          <w:lang w:val="en-US"/>
        </w:rPr>
        <w:t xml:space="preserve">for features </w:t>
      </w:r>
      <w:r w:rsidRPr="00C00BC7">
        <w:rPr>
          <w:lang w:val="en-US"/>
        </w:rPr>
        <w:t>are:</w:t>
      </w:r>
    </w:p>
    <w:p w14:paraId="20F9C0C0" w14:textId="77777777" w:rsidR="003D581C" w:rsidRPr="00C00BC7" w:rsidRDefault="003D581C" w:rsidP="00DF64CB">
      <w:pPr>
        <w:pStyle w:val="ListParagraph"/>
        <w:numPr>
          <w:ilvl w:val="0"/>
          <w:numId w:val="3"/>
        </w:numPr>
        <w:rPr>
          <w:lang w:val="en-US"/>
        </w:rPr>
      </w:pPr>
      <w:r w:rsidRPr="00C00BC7">
        <w:rPr>
          <w:lang w:val="en-US"/>
        </w:rPr>
        <w:t xml:space="preserve">Mandatory = Feature that shall be implemented by an ONVIF device or ONVIF client. </w:t>
      </w:r>
    </w:p>
    <w:p w14:paraId="286456E6" w14:textId="77777777" w:rsidR="003D581C" w:rsidRPr="00C00BC7" w:rsidRDefault="003D581C" w:rsidP="00DF64CB">
      <w:pPr>
        <w:pStyle w:val="ListParagraph"/>
        <w:numPr>
          <w:ilvl w:val="0"/>
          <w:numId w:val="3"/>
        </w:numPr>
        <w:ind w:left="567" w:hanging="207"/>
        <w:rPr>
          <w:lang w:val="en-US"/>
        </w:rPr>
      </w:pPr>
      <w:r w:rsidRPr="00C00BC7">
        <w:rPr>
          <w:lang w:val="en-US"/>
        </w:rPr>
        <w:t xml:space="preserve">Conditional = Feature that shall be implemented by </w:t>
      </w:r>
      <w:r w:rsidR="00453EA7" w:rsidRPr="00C00BC7">
        <w:rPr>
          <w:lang w:val="en-US"/>
        </w:rPr>
        <w:t xml:space="preserve">an ONVIF device or ONVIF client </w:t>
      </w:r>
      <w:r w:rsidRPr="00C00BC7">
        <w:rPr>
          <w:lang w:val="en-US"/>
        </w:rPr>
        <w:t>if it supports that functionality in any way, including any proprietary way. Features that are conditional are marked with “if supported” in a profile specification.</w:t>
      </w:r>
    </w:p>
    <w:p w14:paraId="2C668488" w14:textId="77777777" w:rsidR="003D581C" w:rsidRPr="00C00BC7" w:rsidRDefault="003D581C" w:rsidP="003D581C">
      <w:pPr>
        <w:rPr>
          <w:lang w:val="en-US"/>
        </w:rPr>
      </w:pPr>
      <w:r w:rsidRPr="00C00BC7">
        <w:rPr>
          <w:lang w:val="en-US"/>
        </w:rPr>
        <w:t>The requirement levels for functions are:</w:t>
      </w:r>
    </w:p>
    <w:p w14:paraId="73F71A1D" w14:textId="77777777" w:rsidR="003D581C" w:rsidRPr="00C00BC7" w:rsidRDefault="003D581C" w:rsidP="00DF64CB">
      <w:pPr>
        <w:pStyle w:val="ListParagraph"/>
        <w:numPr>
          <w:ilvl w:val="0"/>
          <w:numId w:val="4"/>
        </w:numPr>
        <w:rPr>
          <w:lang w:val="en-US"/>
        </w:rPr>
      </w:pPr>
      <w:r w:rsidRPr="00C00BC7">
        <w:rPr>
          <w:lang w:val="en-US"/>
        </w:rPr>
        <w:t>Mandatory = Function that shall be implemented by an ONVIF device or ONVIF client.</w:t>
      </w:r>
    </w:p>
    <w:p w14:paraId="69B1BA07" w14:textId="77777777" w:rsidR="003D581C" w:rsidRPr="00C00BC7" w:rsidRDefault="003D581C" w:rsidP="00DF64CB">
      <w:pPr>
        <w:pStyle w:val="ListParagraph"/>
        <w:numPr>
          <w:ilvl w:val="0"/>
          <w:numId w:val="3"/>
        </w:numPr>
        <w:ind w:left="567" w:hanging="207"/>
        <w:rPr>
          <w:lang w:val="en-US"/>
        </w:rPr>
      </w:pPr>
      <w:r w:rsidRPr="00C00BC7">
        <w:rPr>
          <w:lang w:val="en-US"/>
        </w:rPr>
        <w:t>Conditional = Function that shall be implemented by an ONVIF device or ONVIF client if it supports that functionality.</w:t>
      </w:r>
    </w:p>
    <w:p w14:paraId="623A832B" w14:textId="77777777" w:rsidR="003D581C" w:rsidRPr="00C00BC7" w:rsidRDefault="003D581C" w:rsidP="00DF64CB">
      <w:pPr>
        <w:pStyle w:val="ListParagraph"/>
        <w:numPr>
          <w:ilvl w:val="0"/>
          <w:numId w:val="4"/>
        </w:numPr>
        <w:rPr>
          <w:lang w:val="en-US"/>
        </w:rPr>
      </w:pPr>
      <w:r w:rsidRPr="00C00BC7">
        <w:rPr>
          <w:lang w:val="en-US"/>
        </w:rPr>
        <w:lastRenderedPageBreak/>
        <w:t>Optional = Function that may be implemented by an ONVIF device or ONVIF client.</w:t>
      </w:r>
    </w:p>
    <w:p w14:paraId="79C706A6" w14:textId="77777777" w:rsidR="003D581C" w:rsidRPr="00C00BC7" w:rsidRDefault="003D581C" w:rsidP="003D581C">
      <w:pPr>
        <w:rPr>
          <w:lang w:val="en-US"/>
        </w:rPr>
      </w:pPr>
      <w:r w:rsidRPr="00C00BC7">
        <w:rPr>
          <w:lang w:val="en-US"/>
        </w:rPr>
        <w:t>Function Lists use the following abbreviations:</w:t>
      </w:r>
    </w:p>
    <w:p w14:paraId="6356FC13" w14:textId="77777777" w:rsidR="003D581C" w:rsidRPr="00C00BC7" w:rsidRDefault="003D581C" w:rsidP="00DF64CB">
      <w:pPr>
        <w:pStyle w:val="ListParagraph"/>
        <w:numPr>
          <w:ilvl w:val="0"/>
          <w:numId w:val="5"/>
        </w:numPr>
        <w:rPr>
          <w:lang w:val="en-US"/>
        </w:rPr>
      </w:pPr>
      <w:r w:rsidRPr="00C00BC7">
        <w:rPr>
          <w:lang w:val="en-US"/>
        </w:rPr>
        <w:t>M = Mandatory</w:t>
      </w:r>
    </w:p>
    <w:p w14:paraId="1B1142CA" w14:textId="77777777" w:rsidR="003D581C" w:rsidRPr="00C00BC7" w:rsidRDefault="003D581C" w:rsidP="00DF64CB">
      <w:pPr>
        <w:pStyle w:val="ListParagraph"/>
        <w:numPr>
          <w:ilvl w:val="0"/>
          <w:numId w:val="5"/>
        </w:numPr>
        <w:rPr>
          <w:lang w:val="en-US"/>
        </w:rPr>
      </w:pPr>
      <w:r w:rsidRPr="00C00BC7">
        <w:rPr>
          <w:lang w:val="en-US"/>
        </w:rPr>
        <w:t>C = Conditional</w:t>
      </w:r>
    </w:p>
    <w:p w14:paraId="003C09B7" w14:textId="77777777" w:rsidR="003D581C" w:rsidRPr="00C00BC7" w:rsidRDefault="003D581C" w:rsidP="00DF64CB">
      <w:pPr>
        <w:pStyle w:val="ListParagraph"/>
        <w:numPr>
          <w:ilvl w:val="0"/>
          <w:numId w:val="5"/>
        </w:numPr>
        <w:rPr>
          <w:lang w:val="en-US"/>
        </w:rPr>
      </w:pPr>
      <w:r w:rsidRPr="00C00BC7">
        <w:rPr>
          <w:lang w:val="en-US"/>
        </w:rPr>
        <w:t>O = Optional</w:t>
      </w:r>
    </w:p>
    <w:p w14:paraId="1A4D6C27" w14:textId="77777777" w:rsidR="003918C1" w:rsidRDefault="003D581C" w:rsidP="003D581C">
      <w:pPr>
        <w:rPr>
          <w:lang w:val="en-US"/>
        </w:rPr>
      </w:pPr>
      <w:r w:rsidRPr="00C00BC7">
        <w:rPr>
          <w:lang w:val="en-US"/>
        </w:rPr>
        <w:t>All functions shall be implemented as described in the corresponding [ONVIF Network Interface Specification Set].</w:t>
      </w:r>
    </w:p>
    <w:p w14:paraId="273AD044" w14:textId="77777777" w:rsidR="003918C1" w:rsidRDefault="003918C1">
      <w:pPr>
        <w:widowControl/>
        <w:spacing w:after="0"/>
        <w:jc w:val="left"/>
        <w:rPr>
          <w:lang w:val="en-US"/>
        </w:rPr>
      </w:pPr>
      <w:r>
        <w:rPr>
          <w:lang w:val="en-US"/>
        </w:rPr>
        <w:br w:type="page"/>
      </w:r>
    </w:p>
    <w:p w14:paraId="1654761C" w14:textId="77777777" w:rsidR="003D581C" w:rsidRPr="00C00BC7" w:rsidRDefault="003D581C" w:rsidP="003D581C">
      <w:pPr>
        <w:pStyle w:val="Heading1"/>
        <w:rPr>
          <w:lang w:val="en-US"/>
        </w:rPr>
      </w:pPr>
      <w:bookmarkStart w:id="41" w:name="_Toc421774883"/>
      <w:r w:rsidRPr="00C00BC7">
        <w:rPr>
          <w:lang w:val="en-US"/>
        </w:rPr>
        <w:lastRenderedPageBreak/>
        <w:t>Overview</w:t>
      </w:r>
      <w:bookmarkEnd w:id="41"/>
    </w:p>
    <w:p w14:paraId="4143DF12" w14:textId="77777777" w:rsidR="003D0E6D" w:rsidRDefault="003D0E6D" w:rsidP="003D0E6D">
      <w:pPr>
        <w:widowControl/>
        <w:spacing w:after="0"/>
        <w:jc w:val="left"/>
        <w:rPr>
          <w:lang w:val="en-US"/>
        </w:rPr>
      </w:pPr>
      <w:r w:rsidRPr="003D0E6D">
        <w:rPr>
          <w:lang w:val="en-US"/>
        </w:rPr>
        <w:t>An ONVIF device compliant to the Profile G is an ONVIF device that records video data over an IP network or on the device itself. For example, a device compliant to the Profile G may be an IP network camera or an encoder device.</w:t>
      </w:r>
    </w:p>
    <w:p w14:paraId="63D199A4" w14:textId="77777777" w:rsidR="003D0E6D" w:rsidRDefault="003D0E6D" w:rsidP="003D0E6D">
      <w:pPr>
        <w:widowControl/>
        <w:spacing w:before="240" w:after="0"/>
        <w:jc w:val="left"/>
        <w:rPr>
          <w:lang w:val="en-US"/>
        </w:rPr>
      </w:pPr>
      <w:r w:rsidRPr="003D0E6D">
        <w:rPr>
          <w:lang w:val="en-US"/>
        </w:rPr>
        <w:t>An ONVIF client compliant to the Profile G is an ONVIF client that can configure, request, and control recording of video data over an IP network from an ONVIF device compliant to the Profile G. The Profile G also includes support for receiving audio and metadata stream if the client supports those features.</w:t>
      </w:r>
    </w:p>
    <w:p w14:paraId="7B001C30" w14:textId="77777777" w:rsidR="003918C1" w:rsidRDefault="003D0E6D" w:rsidP="003D0E6D">
      <w:pPr>
        <w:widowControl/>
        <w:spacing w:before="240" w:after="0"/>
        <w:jc w:val="left"/>
        <w:rPr>
          <w:lang w:val="en-US"/>
        </w:rPr>
      </w:pPr>
      <w:r w:rsidRPr="003D0E6D">
        <w:rPr>
          <w:lang w:val="en-US"/>
        </w:rPr>
        <w:t xml:space="preserve">An ONVIF profile is described by a fixed set of functionalities through a number of services that are provided by the ONVIF standard. A number of services and functionalities are mandatory for each type of ONVIF profile. An ONVIF device and client may support any combination of profiles and other optional services and functionalities. </w:t>
      </w:r>
      <w:r w:rsidR="003918C1">
        <w:rPr>
          <w:lang w:val="en-US"/>
        </w:rPr>
        <w:br w:type="page"/>
      </w:r>
    </w:p>
    <w:p w14:paraId="4E46680E" w14:textId="77777777" w:rsidR="003D581C" w:rsidRPr="00C00BC7" w:rsidRDefault="003D581C" w:rsidP="00DF25BC">
      <w:pPr>
        <w:pStyle w:val="Heading1"/>
        <w:rPr>
          <w:lang w:val="en-US"/>
        </w:rPr>
      </w:pPr>
      <w:bookmarkStart w:id="42" w:name="_Toc421774884"/>
      <w:r w:rsidRPr="00C00BC7">
        <w:rPr>
          <w:lang w:val="en-US"/>
        </w:rPr>
        <w:lastRenderedPageBreak/>
        <w:t>Profile Mandatory Features (normative)</w:t>
      </w:r>
      <w:bookmarkEnd w:id="42"/>
    </w:p>
    <w:p w14:paraId="7E12BC6C" w14:textId="77777777" w:rsidR="003D581C" w:rsidRPr="00C00BC7" w:rsidRDefault="001703EC" w:rsidP="003D581C">
      <w:pPr>
        <w:rPr>
          <w:lang w:val="en-US"/>
        </w:rPr>
      </w:pPr>
      <w:r w:rsidRPr="001703EC">
        <w:rPr>
          <w:lang w:val="en-US"/>
        </w:rPr>
        <w:t xml:space="preserve">Devices conformant to Profile </w:t>
      </w:r>
      <w:r w:rsidR="00713048">
        <w:rPr>
          <w:lang w:val="en-US"/>
        </w:rPr>
        <w:t>G</w:t>
      </w:r>
      <w:r w:rsidRPr="001703EC">
        <w:rPr>
          <w:lang w:val="en-US"/>
        </w:rPr>
        <w:t xml:space="preserve"> shall support the following features</w:t>
      </w:r>
      <w:r w:rsidR="003D581C" w:rsidRPr="00C00BC7">
        <w:rPr>
          <w:lang w:val="en-US"/>
        </w:rPr>
        <w:t>.</w:t>
      </w:r>
    </w:p>
    <w:p w14:paraId="2FD3652F" w14:textId="77777777" w:rsidR="00F761C4" w:rsidRPr="00E93281" w:rsidRDefault="00E3559A" w:rsidP="00F761C4">
      <w:pPr>
        <w:pStyle w:val="Heading2"/>
        <w:ind w:left="576" w:hanging="576"/>
        <w:rPr>
          <w:lang w:val="en-US"/>
        </w:rPr>
      </w:pPr>
      <w:bookmarkStart w:id="43" w:name="_Toc421774885"/>
      <w:r>
        <w:rPr>
          <w:lang w:val="en-US"/>
        </w:rPr>
        <w:t>Security</w:t>
      </w:r>
      <w:bookmarkEnd w:id="43"/>
    </w:p>
    <w:p w14:paraId="5BDD8FEB" w14:textId="77777777" w:rsidR="00F761C4" w:rsidRPr="00BD6041" w:rsidRDefault="00C56963" w:rsidP="00DF64CB">
      <w:pPr>
        <w:numPr>
          <w:ilvl w:val="0"/>
          <w:numId w:val="16"/>
        </w:numPr>
        <w:spacing w:after="0"/>
        <w:rPr>
          <w:b/>
          <w:lang w:val="en-US"/>
        </w:rPr>
      </w:pPr>
      <w:r>
        <w:rPr>
          <w:b/>
          <w:lang w:val="en-US"/>
        </w:rPr>
        <w:t>HTTP</w:t>
      </w:r>
      <w:r w:rsidR="00F761C4" w:rsidRPr="00BD6041">
        <w:rPr>
          <w:b/>
          <w:lang w:val="en-US"/>
        </w:rPr>
        <w:t xml:space="preserve"> Digest</w:t>
      </w:r>
    </w:p>
    <w:p w14:paraId="5DE70E06" w14:textId="77777777" w:rsidR="00F761C4" w:rsidRPr="00E93281" w:rsidRDefault="00F761C4" w:rsidP="00F761C4">
      <w:pPr>
        <w:pStyle w:val="Heading3"/>
        <w:ind w:left="720" w:hanging="720"/>
        <w:rPr>
          <w:lang w:val="en-US"/>
        </w:rPr>
      </w:pPr>
      <w:bookmarkStart w:id="44" w:name="_Toc182976625"/>
      <w:r w:rsidRPr="00E93281">
        <w:rPr>
          <w:lang w:val="en-US"/>
        </w:rPr>
        <w:t>Device requirements</w:t>
      </w:r>
      <w:bookmarkEnd w:id="44"/>
    </w:p>
    <w:p w14:paraId="0411EC5A" w14:textId="77777777" w:rsidR="00F761C4" w:rsidRPr="00BD6041" w:rsidRDefault="00F761C4" w:rsidP="00DF64CB">
      <w:pPr>
        <w:numPr>
          <w:ilvl w:val="0"/>
          <w:numId w:val="17"/>
        </w:numPr>
        <w:spacing w:after="0"/>
        <w:rPr>
          <w:b/>
          <w:lang w:val="en-US"/>
        </w:rPr>
      </w:pPr>
      <w:r w:rsidRPr="00BD6041">
        <w:rPr>
          <w:b/>
          <w:lang w:val="en-US"/>
        </w:rPr>
        <w:t xml:space="preserve">Device shall support </w:t>
      </w:r>
      <w:r w:rsidR="00C56963">
        <w:rPr>
          <w:b/>
          <w:lang w:val="en-US"/>
        </w:rPr>
        <w:t>HTTP Digest</w:t>
      </w:r>
      <w:r w:rsidRPr="00BD6041">
        <w:rPr>
          <w:b/>
          <w:lang w:val="en-US"/>
        </w:rPr>
        <w:t xml:space="preserve"> as covered by the Core Specification.</w:t>
      </w:r>
    </w:p>
    <w:p w14:paraId="3EA4E8F3" w14:textId="77777777" w:rsidR="00F761C4" w:rsidRPr="00E93281" w:rsidRDefault="00F761C4" w:rsidP="00F761C4">
      <w:pPr>
        <w:pStyle w:val="Heading3"/>
        <w:ind w:left="720" w:hanging="720"/>
        <w:rPr>
          <w:lang w:val="en-US"/>
        </w:rPr>
      </w:pPr>
      <w:bookmarkStart w:id="45" w:name="_Toc182976626"/>
      <w:r w:rsidRPr="00E93281">
        <w:rPr>
          <w:lang w:val="en-US"/>
        </w:rPr>
        <w:t>Client requirements</w:t>
      </w:r>
      <w:bookmarkEnd w:id="45"/>
    </w:p>
    <w:p w14:paraId="57898B37" w14:textId="77777777" w:rsidR="00F761C4" w:rsidRPr="00BD6041" w:rsidRDefault="00F761C4" w:rsidP="00DF64CB">
      <w:pPr>
        <w:numPr>
          <w:ilvl w:val="0"/>
          <w:numId w:val="17"/>
        </w:numPr>
        <w:spacing w:after="0"/>
        <w:rPr>
          <w:b/>
          <w:lang w:val="en-US"/>
        </w:rPr>
      </w:pPr>
      <w:r w:rsidRPr="00BD6041">
        <w:rPr>
          <w:b/>
          <w:lang w:val="en-US"/>
        </w:rPr>
        <w:t>Client shall implement HTTP Digest as covered by the core specification.</w:t>
      </w:r>
    </w:p>
    <w:p w14:paraId="52AEAE1F" w14:textId="77777777" w:rsidR="00F761C4" w:rsidRPr="007B5C3D" w:rsidRDefault="00E3559A" w:rsidP="00E3559A">
      <w:pPr>
        <w:pStyle w:val="Heading3"/>
        <w:rPr>
          <w:lang w:val="en-US"/>
        </w:rPr>
      </w:pPr>
      <w:bookmarkStart w:id="46" w:name="_Toc182976627"/>
      <w:r w:rsidRPr="00E3559A">
        <w:rPr>
          <w:lang w:val="en-US"/>
        </w:rPr>
        <w:t xml:space="preserve">Security </w:t>
      </w:r>
      <w:r w:rsidR="00F761C4"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0235ACC4" w14:textId="77777777" w:rsidTr="00DF64CB">
        <w:trPr>
          <w:trHeight w:val="50"/>
        </w:trPr>
        <w:tc>
          <w:tcPr>
            <w:tcW w:w="6222" w:type="dxa"/>
            <w:gridSpan w:val="2"/>
            <w:tcBorders>
              <w:bottom w:val="nil"/>
              <w:right w:val="nil"/>
            </w:tcBorders>
            <w:shd w:val="clear" w:color="auto" w:fill="BFBFBF" w:themeFill="background1" w:themeFillShade="BF"/>
          </w:tcPr>
          <w:p w14:paraId="125ABFBE" w14:textId="77777777" w:rsidR="00F761C4" w:rsidRPr="00C00BC7" w:rsidRDefault="00E3559A" w:rsidP="00E3559A">
            <w:pPr>
              <w:pStyle w:val="PARAGRAPH"/>
              <w:tabs>
                <w:tab w:val="left" w:pos="3360"/>
              </w:tabs>
              <w:jc w:val="left"/>
              <w:rPr>
                <w:rFonts w:eastAsia="Times New Roman"/>
                <w:b/>
                <w:sz w:val="22"/>
                <w:szCs w:val="22"/>
                <w:lang w:val="en-US"/>
              </w:rPr>
            </w:pPr>
            <w:r w:rsidRPr="00E3559A">
              <w:rPr>
                <w:rFonts w:eastAsia="Times New Roman"/>
                <w:b/>
                <w:sz w:val="22"/>
                <w:szCs w:val="22"/>
                <w:lang w:val="en-US"/>
              </w:rPr>
              <w:t>Security</w:t>
            </w:r>
          </w:p>
        </w:tc>
        <w:tc>
          <w:tcPr>
            <w:tcW w:w="3064" w:type="dxa"/>
            <w:gridSpan w:val="2"/>
            <w:tcBorders>
              <w:left w:val="nil"/>
            </w:tcBorders>
            <w:shd w:val="clear" w:color="auto" w:fill="BFBFBF" w:themeFill="background1" w:themeFillShade="BF"/>
            <w:vAlign w:val="center"/>
          </w:tcPr>
          <w:p w14:paraId="3E7AA5C1" w14:textId="77777777" w:rsidR="00F761C4" w:rsidRPr="00C00BC7" w:rsidRDefault="00F761C4" w:rsidP="002C01F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sidR="002C01FB">
              <w:rPr>
                <w:rFonts w:eastAsia="Times New Roman"/>
                <w:b/>
                <w:sz w:val="22"/>
                <w:szCs w:val="22"/>
                <w:lang w:val="en-US"/>
              </w:rPr>
              <w:t>MANDATORY</w:t>
            </w:r>
          </w:p>
        </w:tc>
      </w:tr>
      <w:tr w:rsidR="00F761C4" w:rsidRPr="00C00BC7" w14:paraId="7166F60D" w14:textId="77777777" w:rsidTr="00DF64CB">
        <w:trPr>
          <w:trHeight w:val="72"/>
        </w:trPr>
        <w:tc>
          <w:tcPr>
            <w:tcW w:w="370" w:type="dxa"/>
            <w:vMerge w:val="restart"/>
            <w:tcBorders>
              <w:top w:val="nil"/>
            </w:tcBorders>
            <w:shd w:val="clear" w:color="auto" w:fill="BFBFBF" w:themeFill="background1" w:themeFillShade="BF"/>
          </w:tcPr>
          <w:p w14:paraId="603191E6"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68B7155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52B9E9CB"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414AE60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7EBA0778" w14:textId="77777777" w:rsidTr="00DF64CB">
        <w:trPr>
          <w:trHeight w:val="50"/>
        </w:trPr>
        <w:tc>
          <w:tcPr>
            <w:tcW w:w="370" w:type="dxa"/>
            <w:vMerge/>
            <w:shd w:val="clear" w:color="auto" w:fill="FFFFFF" w:themeFill="background1"/>
          </w:tcPr>
          <w:p w14:paraId="15FA3F52"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tcPr>
          <w:p w14:paraId="3C5BE429" w14:textId="77777777" w:rsidR="00F761C4" w:rsidRPr="00702296" w:rsidRDefault="00F761C4" w:rsidP="00DF64CB">
            <w:pPr>
              <w:spacing w:after="0"/>
            </w:pPr>
            <w:r w:rsidRPr="00702296">
              <w:t>HTTP Digest</w:t>
            </w:r>
          </w:p>
        </w:tc>
        <w:tc>
          <w:tcPr>
            <w:tcW w:w="1712" w:type="dxa"/>
            <w:shd w:val="clear" w:color="auto" w:fill="FFFFFF" w:themeFill="background1"/>
          </w:tcPr>
          <w:p w14:paraId="2C4CDBA7" w14:textId="77777777" w:rsidR="00F761C4" w:rsidRPr="00702296" w:rsidRDefault="00F761C4" w:rsidP="00DF64CB">
            <w:pPr>
              <w:spacing w:after="0"/>
            </w:pPr>
            <w:r w:rsidRPr="00702296">
              <w:t>Core</w:t>
            </w:r>
          </w:p>
        </w:tc>
        <w:tc>
          <w:tcPr>
            <w:tcW w:w="1352" w:type="dxa"/>
            <w:shd w:val="clear" w:color="auto" w:fill="FFFFFF" w:themeFill="background1"/>
          </w:tcPr>
          <w:p w14:paraId="1B935895" w14:textId="77777777" w:rsidR="00F761C4" w:rsidRDefault="00C56963" w:rsidP="00DF64CB">
            <w:pPr>
              <w:spacing w:after="0"/>
            </w:pPr>
            <w:r>
              <w:t>M</w:t>
            </w:r>
          </w:p>
        </w:tc>
      </w:tr>
    </w:tbl>
    <w:p w14:paraId="41BD8167" w14:textId="77777777" w:rsidR="00F761C4" w:rsidRPr="007B5C3D" w:rsidRDefault="00E3559A" w:rsidP="00E3559A">
      <w:pPr>
        <w:pStyle w:val="Heading3"/>
        <w:rPr>
          <w:lang w:val="en-US"/>
        </w:rPr>
      </w:pPr>
      <w:r w:rsidRPr="00E3559A">
        <w:rPr>
          <w:lang w:val="en-US"/>
        </w:rPr>
        <w:t xml:space="preserve">Security </w:t>
      </w:r>
      <w:r w:rsidR="00F761C4" w:rsidRPr="007B5C3D">
        <w:rPr>
          <w:lang w:val="en-US"/>
        </w:rPr>
        <w:t>Function List for Clients</w:t>
      </w:r>
    </w:p>
    <w:tbl>
      <w:tblPr>
        <w:tblStyle w:val="TableGrid"/>
        <w:tblW w:w="9286" w:type="dxa"/>
        <w:tblLook w:val="04A0" w:firstRow="1" w:lastRow="0" w:firstColumn="1" w:lastColumn="0" w:noHBand="0" w:noVBand="1"/>
      </w:tblPr>
      <w:tblGrid>
        <w:gridCol w:w="371"/>
        <w:gridCol w:w="5851"/>
        <w:gridCol w:w="1712"/>
        <w:gridCol w:w="1352"/>
      </w:tblGrid>
      <w:tr w:rsidR="00F761C4" w:rsidRPr="00C00BC7" w14:paraId="5B2418E0" w14:textId="77777777" w:rsidTr="00DF64CB">
        <w:trPr>
          <w:trHeight w:val="50"/>
        </w:trPr>
        <w:tc>
          <w:tcPr>
            <w:tcW w:w="6222" w:type="dxa"/>
            <w:gridSpan w:val="2"/>
            <w:tcBorders>
              <w:bottom w:val="nil"/>
              <w:right w:val="nil"/>
            </w:tcBorders>
            <w:shd w:val="clear" w:color="auto" w:fill="BFBFBF" w:themeFill="background1" w:themeFillShade="BF"/>
          </w:tcPr>
          <w:p w14:paraId="1E1A1B2C" w14:textId="77777777" w:rsidR="00F761C4" w:rsidRPr="00C00BC7" w:rsidRDefault="00E3559A" w:rsidP="00DF64CB">
            <w:pPr>
              <w:pStyle w:val="PARAGRAPH"/>
              <w:tabs>
                <w:tab w:val="left" w:pos="3360"/>
              </w:tabs>
              <w:jc w:val="left"/>
              <w:rPr>
                <w:rFonts w:eastAsia="Times New Roman"/>
                <w:b/>
                <w:sz w:val="22"/>
                <w:szCs w:val="22"/>
                <w:lang w:val="en-US"/>
              </w:rPr>
            </w:pPr>
            <w:r w:rsidRPr="00E3559A">
              <w:rPr>
                <w:rFonts w:eastAsia="Times New Roman"/>
                <w:b/>
                <w:sz w:val="22"/>
                <w:szCs w:val="22"/>
                <w:lang w:val="en-US"/>
              </w:rPr>
              <w:t>Security</w:t>
            </w:r>
          </w:p>
        </w:tc>
        <w:tc>
          <w:tcPr>
            <w:tcW w:w="3064" w:type="dxa"/>
            <w:gridSpan w:val="2"/>
            <w:tcBorders>
              <w:left w:val="nil"/>
            </w:tcBorders>
            <w:shd w:val="clear" w:color="auto" w:fill="BFBFBF" w:themeFill="background1" w:themeFillShade="BF"/>
            <w:vAlign w:val="center"/>
          </w:tcPr>
          <w:p w14:paraId="6A9116C9" w14:textId="77777777" w:rsidR="00F761C4" w:rsidRPr="00C00BC7" w:rsidRDefault="00F761C4" w:rsidP="00DF64CB">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F761C4" w:rsidRPr="00C00BC7" w14:paraId="31D975F1" w14:textId="77777777" w:rsidTr="00DF64CB">
        <w:trPr>
          <w:trHeight w:val="72"/>
        </w:trPr>
        <w:tc>
          <w:tcPr>
            <w:tcW w:w="371" w:type="dxa"/>
            <w:vMerge w:val="restart"/>
            <w:tcBorders>
              <w:top w:val="nil"/>
            </w:tcBorders>
            <w:shd w:val="clear" w:color="auto" w:fill="BFBFBF" w:themeFill="background1" w:themeFillShade="BF"/>
          </w:tcPr>
          <w:p w14:paraId="12DB2CE2"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1" w:type="dxa"/>
            <w:tcBorders>
              <w:top w:val="single" w:sz="4" w:space="0" w:color="auto"/>
              <w:bottom w:val="single" w:sz="4" w:space="0" w:color="auto"/>
            </w:tcBorders>
            <w:shd w:val="clear" w:color="auto" w:fill="BFBFBF" w:themeFill="background1" w:themeFillShade="BF"/>
            <w:vAlign w:val="center"/>
          </w:tcPr>
          <w:p w14:paraId="7D5595F7"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576729F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2BC14DFC"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338FB82B" w14:textId="77777777" w:rsidTr="00DF64CB">
        <w:trPr>
          <w:trHeight w:val="50"/>
        </w:trPr>
        <w:tc>
          <w:tcPr>
            <w:tcW w:w="371" w:type="dxa"/>
            <w:vMerge/>
            <w:shd w:val="clear" w:color="auto" w:fill="FFFFFF" w:themeFill="background1"/>
          </w:tcPr>
          <w:p w14:paraId="7E8E7DA2" w14:textId="77777777" w:rsidR="00F761C4" w:rsidRPr="00C00BC7" w:rsidRDefault="00F761C4" w:rsidP="00DF64CB">
            <w:pPr>
              <w:spacing w:after="0"/>
              <w:rPr>
                <w:rFonts w:ascii="Calibri" w:hAnsi="Calibri" w:cs="Calibri"/>
                <w:color w:val="000000"/>
                <w:szCs w:val="20"/>
                <w:lang w:val="en-US"/>
              </w:rPr>
            </w:pPr>
          </w:p>
        </w:tc>
        <w:tc>
          <w:tcPr>
            <w:tcW w:w="5851" w:type="dxa"/>
            <w:shd w:val="clear" w:color="auto" w:fill="FFFFFF" w:themeFill="background1"/>
          </w:tcPr>
          <w:p w14:paraId="3B769CF3" w14:textId="77777777" w:rsidR="00F761C4" w:rsidRPr="003F735E" w:rsidRDefault="00F761C4" w:rsidP="00DF64CB">
            <w:pPr>
              <w:spacing w:after="0"/>
            </w:pPr>
            <w:r w:rsidRPr="003F735E">
              <w:t>HTTP Digest</w:t>
            </w:r>
          </w:p>
        </w:tc>
        <w:tc>
          <w:tcPr>
            <w:tcW w:w="1712" w:type="dxa"/>
            <w:shd w:val="clear" w:color="auto" w:fill="FFFFFF" w:themeFill="background1"/>
          </w:tcPr>
          <w:p w14:paraId="506FDBBC" w14:textId="77777777" w:rsidR="00F761C4" w:rsidRPr="003F735E" w:rsidRDefault="00F761C4" w:rsidP="00DF64CB">
            <w:pPr>
              <w:spacing w:after="0"/>
            </w:pPr>
            <w:r w:rsidRPr="003F735E">
              <w:t>Core</w:t>
            </w:r>
          </w:p>
        </w:tc>
        <w:tc>
          <w:tcPr>
            <w:tcW w:w="1352" w:type="dxa"/>
            <w:shd w:val="clear" w:color="auto" w:fill="FFFFFF" w:themeFill="background1"/>
          </w:tcPr>
          <w:p w14:paraId="6E4DA3BF" w14:textId="77777777" w:rsidR="00F761C4" w:rsidRPr="003F735E" w:rsidRDefault="00F761C4" w:rsidP="00DF64CB">
            <w:pPr>
              <w:spacing w:after="0"/>
            </w:pPr>
            <w:r w:rsidRPr="003F735E">
              <w:t>M</w:t>
            </w:r>
          </w:p>
        </w:tc>
      </w:tr>
    </w:tbl>
    <w:p w14:paraId="2B99251C" w14:textId="77777777" w:rsidR="00F761C4" w:rsidRPr="004D569B" w:rsidRDefault="00F761C4" w:rsidP="00F761C4">
      <w:pPr>
        <w:pStyle w:val="Heading2"/>
        <w:numPr>
          <w:ilvl w:val="0"/>
          <w:numId w:val="0"/>
        </w:numPr>
        <w:ind w:left="567" w:hanging="567"/>
      </w:pPr>
      <w:bookmarkStart w:id="47" w:name="_Toc182976628"/>
      <w:bookmarkStart w:id="48" w:name="_Toc312245416"/>
      <w:bookmarkEnd w:id="46"/>
    </w:p>
    <w:p w14:paraId="2D3174B2" w14:textId="77777777" w:rsidR="00F761C4" w:rsidRDefault="00F761C4" w:rsidP="00F761C4">
      <w:pPr>
        <w:widowControl/>
        <w:spacing w:after="0"/>
        <w:jc w:val="left"/>
        <w:rPr>
          <w:rFonts w:eastAsiaTheme="majorEastAsia"/>
          <w:bCs/>
          <w:sz w:val="32"/>
          <w:szCs w:val="26"/>
        </w:rPr>
      </w:pPr>
      <w:r>
        <w:br w:type="page"/>
      </w:r>
    </w:p>
    <w:p w14:paraId="5D569C1E" w14:textId="77777777" w:rsidR="00F761C4" w:rsidRPr="00F6782D" w:rsidRDefault="00F761C4" w:rsidP="00F761C4">
      <w:pPr>
        <w:pStyle w:val="Heading2"/>
        <w:ind w:left="576" w:hanging="576"/>
      </w:pPr>
      <w:bookmarkStart w:id="49" w:name="_Toc421774886"/>
      <w:r w:rsidRPr="00F6782D">
        <w:lastRenderedPageBreak/>
        <w:t>Capabilities</w:t>
      </w:r>
      <w:bookmarkEnd w:id="47"/>
      <w:bookmarkEnd w:id="48"/>
      <w:bookmarkEnd w:id="49"/>
    </w:p>
    <w:p w14:paraId="5EB0015D" w14:textId="77777777" w:rsidR="00C56963" w:rsidRPr="00C56963" w:rsidRDefault="00C56963" w:rsidP="00C56963">
      <w:pPr>
        <w:pStyle w:val="Heading3"/>
        <w:numPr>
          <w:ilvl w:val="0"/>
          <w:numId w:val="17"/>
        </w:numPr>
        <w:rPr>
          <w:rFonts w:eastAsiaTheme="minorEastAsia"/>
          <w:b/>
          <w:bCs w:val="0"/>
          <w:sz w:val="21"/>
        </w:rPr>
      </w:pPr>
      <w:bookmarkStart w:id="50" w:name="_Toc182976629"/>
      <w:proofErr w:type="spellStart"/>
      <w:r w:rsidRPr="00C56963">
        <w:rPr>
          <w:rFonts w:eastAsiaTheme="minorEastAsia"/>
          <w:b/>
          <w:bCs w:val="0"/>
          <w:sz w:val="21"/>
        </w:rPr>
        <w:t>GetServices</w:t>
      </w:r>
      <w:proofErr w:type="spellEnd"/>
      <w:r w:rsidRPr="00C56963">
        <w:rPr>
          <w:rFonts w:eastAsiaTheme="minorEastAsia"/>
          <w:b/>
          <w:bCs w:val="0"/>
          <w:sz w:val="21"/>
        </w:rPr>
        <w:t xml:space="preserve"> and </w:t>
      </w:r>
      <w:proofErr w:type="spellStart"/>
      <w:r w:rsidRPr="00C56963">
        <w:rPr>
          <w:rFonts w:eastAsiaTheme="minorEastAsia"/>
          <w:b/>
          <w:bCs w:val="0"/>
          <w:sz w:val="21"/>
        </w:rPr>
        <w:t>GetServiceCapabilities</w:t>
      </w:r>
      <w:proofErr w:type="spellEnd"/>
      <w:r w:rsidRPr="00C56963">
        <w:rPr>
          <w:rFonts w:eastAsiaTheme="minorEastAsia"/>
          <w:b/>
          <w:bCs w:val="0"/>
          <w:sz w:val="21"/>
        </w:rPr>
        <w:t xml:space="preserve"> are used to query a device for its capabilities.</w:t>
      </w:r>
    </w:p>
    <w:p w14:paraId="21313E27" w14:textId="77777777" w:rsidR="00F761C4" w:rsidRPr="00F6782D" w:rsidRDefault="00F761C4" w:rsidP="00F761C4">
      <w:pPr>
        <w:pStyle w:val="Heading3"/>
        <w:ind w:left="720" w:hanging="720"/>
      </w:pPr>
      <w:r w:rsidRPr="00F6782D">
        <w:t>Device requirements</w:t>
      </w:r>
      <w:bookmarkEnd w:id="50"/>
    </w:p>
    <w:p w14:paraId="792A312F" w14:textId="77777777" w:rsidR="00C56963" w:rsidRPr="00C56963" w:rsidRDefault="00C56963" w:rsidP="004611A9">
      <w:pPr>
        <w:numPr>
          <w:ilvl w:val="0"/>
          <w:numId w:val="18"/>
        </w:numPr>
        <w:spacing w:after="0"/>
        <w:rPr>
          <w:b/>
        </w:rPr>
      </w:pPr>
      <w:r w:rsidRPr="00C56963">
        <w:rPr>
          <w:b/>
        </w:rPr>
        <w:t xml:space="preserve">Device shall support </w:t>
      </w:r>
      <w:proofErr w:type="spellStart"/>
      <w:r w:rsidRPr="00C56963">
        <w:rPr>
          <w:b/>
        </w:rPr>
        <w:t>GetServices</w:t>
      </w:r>
      <w:proofErr w:type="spellEnd"/>
      <w:r w:rsidRPr="00C56963">
        <w:rPr>
          <w:b/>
        </w:rPr>
        <w:t xml:space="preserve"> and </w:t>
      </w:r>
      <w:proofErr w:type="spellStart"/>
      <w:r w:rsidRPr="00C56963">
        <w:rPr>
          <w:b/>
        </w:rPr>
        <w:t>GetServiceCapabilities</w:t>
      </w:r>
      <w:proofErr w:type="spellEnd"/>
      <w:r w:rsidRPr="00C56963">
        <w:rPr>
          <w:b/>
        </w:rPr>
        <w:t xml:space="preserve"> as detailed in the Core Specification.</w:t>
      </w:r>
    </w:p>
    <w:p w14:paraId="62ADE22A" w14:textId="77777777" w:rsidR="00C56963" w:rsidRPr="00C56963" w:rsidRDefault="00C56963" w:rsidP="004611A9">
      <w:pPr>
        <w:numPr>
          <w:ilvl w:val="0"/>
          <w:numId w:val="18"/>
        </w:numPr>
        <w:spacing w:after="0"/>
        <w:rPr>
          <w:b/>
        </w:rPr>
      </w:pPr>
      <w:r w:rsidRPr="00C56963">
        <w:rPr>
          <w:b/>
        </w:rPr>
        <w:t xml:space="preserve">Device shall support providing the WSDL using the </w:t>
      </w:r>
      <w:proofErr w:type="spellStart"/>
      <w:r w:rsidRPr="00C56963">
        <w:rPr>
          <w:b/>
        </w:rPr>
        <w:t>GetWsdlUrl</w:t>
      </w:r>
      <w:proofErr w:type="spellEnd"/>
      <w:r w:rsidRPr="00C56963">
        <w:rPr>
          <w:b/>
        </w:rPr>
        <w:t xml:space="preserve"> operation.</w:t>
      </w:r>
    </w:p>
    <w:p w14:paraId="43CA5C78" w14:textId="77777777" w:rsidR="00C56963" w:rsidRPr="00C56963" w:rsidRDefault="00C56963" w:rsidP="004611A9">
      <w:pPr>
        <w:numPr>
          <w:ilvl w:val="0"/>
          <w:numId w:val="18"/>
        </w:numPr>
        <w:spacing w:after="0"/>
        <w:rPr>
          <w:b/>
        </w:rPr>
      </w:pPr>
      <w:r w:rsidRPr="00C56963">
        <w:rPr>
          <w:b/>
        </w:rPr>
        <w:t xml:space="preserve">Device shall indicate support for at least two pull point subscriptions by returning </w:t>
      </w:r>
      <w:proofErr w:type="spellStart"/>
      <w:r w:rsidRPr="00C56963">
        <w:rPr>
          <w:b/>
        </w:rPr>
        <w:t>MaxPullPoints</w:t>
      </w:r>
      <w:proofErr w:type="spellEnd"/>
      <w:r w:rsidRPr="00C56963">
        <w:rPr>
          <w:b/>
        </w:rPr>
        <w:t xml:space="preserve"> set to no less than two in the response to </w:t>
      </w:r>
      <w:proofErr w:type="spellStart"/>
      <w:r w:rsidRPr="00C56963">
        <w:rPr>
          <w:b/>
        </w:rPr>
        <w:t>GetServiceCapabilities</w:t>
      </w:r>
      <w:proofErr w:type="spellEnd"/>
      <w:r w:rsidRPr="00C56963">
        <w:rPr>
          <w:b/>
        </w:rPr>
        <w:t xml:space="preserve"> in the event service.</w:t>
      </w:r>
    </w:p>
    <w:p w14:paraId="454A410F" w14:textId="77777777" w:rsidR="00F761C4" w:rsidRPr="00F6782D" w:rsidRDefault="00F761C4" w:rsidP="00F761C4">
      <w:pPr>
        <w:pStyle w:val="Heading3"/>
        <w:ind w:left="720" w:hanging="720"/>
      </w:pPr>
      <w:bookmarkStart w:id="51" w:name="_Toc182976630"/>
      <w:r w:rsidRPr="00F6782D">
        <w:t>Client requirements</w:t>
      </w:r>
      <w:bookmarkEnd w:id="51"/>
    </w:p>
    <w:p w14:paraId="4CAEB1A4" w14:textId="77777777" w:rsidR="004611A9" w:rsidRPr="004611A9" w:rsidRDefault="004611A9" w:rsidP="004611A9">
      <w:pPr>
        <w:numPr>
          <w:ilvl w:val="0"/>
          <w:numId w:val="18"/>
        </w:numPr>
        <w:rPr>
          <w:b/>
        </w:rPr>
      </w:pPr>
      <w:r w:rsidRPr="004611A9">
        <w:rPr>
          <w:b/>
        </w:rPr>
        <w:t xml:space="preserve">Client shall determine the available Services using the </w:t>
      </w:r>
      <w:proofErr w:type="spellStart"/>
      <w:r w:rsidRPr="004611A9">
        <w:rPr>
          <w:b/>
        </w:rPr>
        <w:t>GetServices</w:t>
      </w:r>
      <w:proofErr w:type="spellEnd"/>
      <w:r w:rsidRPr="004611A9">
        <w:rPr>
          <w:b/>
        </w:rPr>
        <w:t xml:space="preserve"> operation</w:t>
      </w:r>
      <w:r>
        <w:rPr>
          <w:b/>
        </w:rPr>
        <w:t>.</w:t>
      </w:r>
    </w:p>
    <w:p w14:paraId="64E1CE92" w14:textId="77777777" w:rsidR="00F761C4" w:rsidRPr="00C00BC7" w:rsidRDefault="00F761C4" w:rsidP="00F761C4">
      <w:pPr>
        <w:pStyle w:val="Heading3"/>
        <w:rPr>
          <w:lang w:val="en-US"/>
        </w:rPr>
      </w:pPr>
      <w:r w:rsidRPr="00C00BC7">
        <w:rPr>
          <w:lang w:val="en-US"/>
        </w:rPr>
        <w:t>Capabilities 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499ABE3C" w14:textId="77777777" w:rsidTr="00DF64CB">
        <w:trPr>
          <w:trHeight w:val="50"/>
        </w:trPr>
        <w:tc>
          <w:tcPr>
            <w:tcW w:w="6222" w:type="dxa"/>
            <w:gridSpan w:val="2"/>
            <w:tcBorders>
              <w:bottom w:val="nil"/>
              <w:right w:val="nil"/>
            </w:tcBorders>
            <w:shd w:val="clear" w:color="auto" w:fill="BFBFBF" w:themeFill="background1" w:themeFillShade="BF"/>
          </w:tcPr>
          <w:p w14:paraId="45BEA9C1"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Capabilities</w:t>
            </w:r>
          </w:p>
        </w:tc>
        <w:tc>
          <w:tcPr>
            <w:tcW w:w="3064" w:type="dxa"/>
            <w:gridSpan w:val="2"/>
            <w:tcBorders>
              <w:left w:val="nil"/>
            </w:tcBorders>
            <w:shd w:val="clear" w:color="auto" w:fill="BFBFBF" w:themeFill="background1" w:themeFillShade="BF"/>
            <w:vAlign w:val="center"/>
          </w:tcPr>
          <w:p w14:paraId="3E832E79"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4611A9" w:rsidRPr="00C00BC7" w14:paraId="33218113" w14:textId="77777777" w:rsidTr="00DF64CB">
        <w:trPr>
          <w:trHeight w:val="72"/>
        </w:trPr>
        <w:tc>
          <w:tcPr>
            <w:tcW w:w="370" w:type="dxa"/>
            <w:vMerge w:val="restart"/>
            <w:tcBorders>
              <w:top w:val="nil"/>
            </w:tcBorders>
            <w:shd w:val="clear" w:color="auto" w:fill="BFBFBF" w:themeFill="background1" w:themeFillShade="BF"/>
          </w:tcPr>
          <w:p w14:paraId="5080DB50" w14:textId="77777777" w:rsidR="004611A9" w:rsidRPr="00C00BC7" w:rsidRDefault="004611A9"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7A6A6BE4"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5FBA163E"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00F431A7"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611A9" w:rsidRPr="00C00BC7" w14:paraId="64B399E5" w14:textId="77777777" w:rsidTr="00E3559A">
        <w:trPr>
          <w:trHeight w:val="50"/>
        </w:trPr>
        <w:tc>
          <w:tcPr>
            <w:tcW w:w="370" w:type="dxa"/>
            <w:vMerge/>
            <w:shd w:val="clear" w:color="auto" w:fill="FFFFFF" w:themeFill="background1"/>
          </w:tcPr>
          <w:p w14:paraId="27619297"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65418448"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GetServices</w:t>
            </w:r>
            <w:proofErr w:type="spellEnd"/>
          </w:p>
        </w:tc>
        <w:tc>
          <w:tcPr>
            <w:tcW w:w="1712" w:type="dxa"/>
            <w:shd w:val="clear" w:color="auto" w:fill="FFFFFF" w:themeFill="background1"/>
          </w:tcPr>
          <w:p w14:paraId="1D7CA30D" w14:textId="77777777" w:rsidR="004611A9" w:rsidRPr="004611A9" w:rsidRDefault="004611A9" w:rsidP="004611A9">
            <w:pPr>
              <w:spacing w:after="0"/>
              <w:rPr>
                <w:rFonts w:eastAsia="Times New Roman"/>
                <w:lang w:val="en-US"/>
              </w:rPr>
            </w:pPr>
            <w:r w:rsidRPr="004611A9">
              <w:rPr>
                <w:rFonts w:eastAsia="Times New Roman"/>
                <w:lang w:val="en-US"/>
              </w:rPr>
              <w:t>Device</w:t>
            </w:r>
          </w:p>
        </w:tc>
        <w:tc>
          <w:tcPr>
            <w:tcW w:w="1352" w:type="dxa"/>
            <w:shd w:val="clear" w:color="auto" w:fill="FFFFFF" w:themeFill="background1"/>
          </w:tcPr>
          <w:p w14:paraId="5187E045"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4BA2D8A2" w14:textId="77777777" w:rsidTr="00DF64CB">
        <w:trPr>
          <w:trHeight w:val="50"/>
        </w:trPr>
        <w:tc>
          <w:tcPr>
            <w:tcW w:w="370" w:type="dxa"/>
            <w:vMerge/>
            <w:shd w:val="clear" w:color="auto" w:fill="FFFFFF" w:themeFill="background1"/>
          </w:tcPr>
          <w:p w14:paraId="5923D66F"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4EE63DE9"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71E1E876" w14:textId="77777777" w:rsidR="004611A9" w:rsidRPr="004611A9" w:rsidRDefault="004611A9" w:rsidP="004611A9">
            <w:pPr>
              <w:spacing w:after="0"/>
              <w:rPr>
                <w:rFonts w:eastAsia="Times New Roman"/>
                <w:lang w:val="en-US"/>
              </w:rPr>
            </w:pPr>
            <w:r w:rsidRPr="004611A9">
              <w:rPr>
                <w:rFonts w:eastAsia="Times New Roman"/>
                <w:lang w:val="en-US"/>
              </w:rPr>
              <w:t>Device</w:t>
            </w:r>
          </w:p>
        </w:tc>
        <w:tc>
          <w:tcPr>
            <w:tcW w:w="1352" w:type="dxa"/>
            <w:shd w:val="clear" w:color="auto" w:fill="FFFFFF" w:themeFill="background1"/>
          </w:tcPr>
          <w:p w14:paraId="029FE863"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1B921BE3" w14:textId="77777777" w:rsidTr="00DF64CB">
        <w:trPr>
          <w:trHeight w:val="50"/>
        </w:trPr>
        <w:tc>
          <w:tcPr>
            <w:tcW w:w="370" w:type="dxa"/>
            <w:vMerge/>
            <w:shd w:val="clear" w:color="auto" w:fill="FFFFFF" w:themeFill="background1"/>
          </w:tcPr>
          <w:p w14:paraId="415DA14F"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4002381A"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GetWsdlUrl</w:t>
            </w:r>
            <w:proofErr w:type="spellEnd"/>
          </w:p>
        </w:tc>
        <w:tc>
          <w:tcPr>
            <w:tcW w:w="1712" w:type="dxa"/>
            <w:shd w:val="clear" w:color="auto" w:fill="FFFFFF" w:themeFill="background1"/>
          </w:tcPr>
          <w:p w14:paraId="302F2692" w14:textId="77777777" w:rsidR="004611A9" w:rsidRPr="004611A9" w:rsidRDefault="004611A9" w:rsidP="004611A9">
            <w:pPr>
              <w:spacing w:after="0"/>
              <w:rPr>
                <w:rFonts w:eastAsia="Times New Roman"/>
                <w:lang w:val="en-US"/>
              </w:rPr>
            </w:pPr>
            <w:r w:rsidRPr="004611A9">
              <w:rPr>
                <w:rFonts w:eastAsia="Times New Roman"/>
                <w:lang w:val="en-US"/>
              </w:rPr>
              <w:t>Device</w:t>
            </w:r>
          </w:p>
        </w:tc>
        <w:tc>
          <w:tcPr>
            <w:tcW w:w="1352" w:type="dxa"/>
            <w:shd w:val="clear" w:color="auto" w:fill="FFFFFF" w:themeFill="background1"/>
          </w:tcPr>
          <w:p w14:paraId="1BE782D0"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7BFA69B4" w14:textId="77777777" w:rsidTr="00DF64CB">
        <w:trPr>
          <w:trHeight w:val="50"/>
        </w:trPr>
        <w:tc>
          <w:tcPr>
            <w:tcW w:w="370" w:type="dxa"/>
            <w:vMerge/>
            <w:shd w:val="clear" w:color="auto" w:fill="FFFFFF" w:themeFill="background1"/>
          </w:tcPr>
          <w:p w14:paraId="4F44A164"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16F04F93"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1C297081" w14:textId="77777777" w:rsidR="004611A9" w:rsidRPr="004611A9" w:rsidRDefault="004611A9" w:rsidP="004611A9">
            <w:pPr>
              <w:spacing w:after="0"/>
              <w:rPr>
                <w:rFonts w:eastAsia="Times New Roman"/>
                <w:lang w:val="en-US"/>
              </w:rPr>
            </w:pPr>
            <w:r w:rsidRPr="004611A9">
              <w:rPr>
                <w:rFonts w:eastAsia="Times New Roman"/>
                <w:lang w:val="en-US"/>
              </w:rPr>
              <w:t>Recording Control</w:t>
            </w:r>
          </w:p>
        </w:tc>
        <w:tc>
          <w:tcPr>
            <w:tcW w:w="1352" w:type="dxa"/>
            <w:shd w:val="clear" w:color="auto" w:fill="FFFFFF" w:themeFill="background1"/>
          </w:tcPr>
          <w:p w14:paraId="7CCDBDE1"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3235541E" w14:textId="77777777" w:rsidTr="00DF64CB">
        <w:trPr>
          <w:trHeight w:val="50"/>
        </w:trPr>
        <w:tc>
          <w:tcPr>
            <w:tcW w:w="370" w:type="dxa"/>
            <w:vMerge/>
            <w:shd w:val="clear" w:color="auto" w:fill="FFFFFF" w:themeFill="background1"/>
          </w:tcPr>
          <w:p w14:paraId="50B62017"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75F9FC60"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1253EFE8" w14:textId="77777777" w:rsidR="004611A9" w:rsidRPr="004611A9" w:rsidRDefault="004611A9" w:rsidP="004611A9">
            <w:pPr>
              <w:spacing w:after="0"/>
              <w:rPr>
                <w:rFonts w:eastAsia="Times New Roman"/>
                <w:lang w:val="en-US"/>
              </w:rPr>
            </w:pPr>
            <w:r w:rsidRPr="004611A9">
              <w:rPr>
                <w:rFonts w:eastAsia="Times New Roman"/>
                <w:lang w:val="en-US"/>
              </w:rPr>
              <w:t>Replay</w:t>
            </w:r>
          </w:p>
        </w:tc>
        <w:tc>
          <w:tcPr>
            <w:tcW w:w="1352" w:type="dxa"/>
            <w:shd w:val="clear" w:color="auto" w:fill="FFFFFF" w:themeFill="background1"/>
          </w:tcPr>
          <w:p w14:paraId="392742AA"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2F72C462" w14:textId="77777777" w:rsidTr="00DF64CB">
        <w:trPr>
          <w:trHeight w:val="50"/>
        </w:trPr>
        <w:tc>
          <w:tcPr>
            <w:tcW w:w="370" w:type="dxa"/>
            <w:vMerge/>
            <w:shd w:val="clear" w:color="auto" w:fill="FFFFFF" w:themeFill="background1"/>
          </w:tcPr>
          <w:p w14:paraId="42E8CD01"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780D6B7D"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35E1893B" w14:textId="77777777" w:rsidR="004611A9" w:rsidRPr="004611A9" w:rsidRDefault="004611A9" w:rsidP="004611A9">
            <w:pPr>
              <w:spacing w:after="0"/>
              <w:rPr>
                <w:rFonts w:eastAsia="Times New Roman"/>
                <w:lang w:val="en-US"/>
              </w:rPr>
            </w:pPr>
            <w:r w:rsidRPr="004611A9">
              <w:rPr>
                <w:rFonts w:eastAsia="Times New Roman"/>
                <w:lang w:val="en-US"/>
              </w:rPr>
              <w:t>Search</w:t>
            </w:r>
          </w:p>
        </w:tc>
        <w:tc>
          <w:tcPr>
            <w:tcW w:w="1352" w:type="dxa"/>
            <w:shd w:val="clear" w:color="auto" w:fill="FFFFFF" w:themeFill="background1"/>
          </w:tcPr>
          <w:p w14:paraId="285A68CA"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4C885947" w14:textId="77777777" w:rsidTr="00DF64CB">
        <w:trPr>
          <w:trHeight w:val="50"/>
        </w:trPr>
        <w:tc>
          <w:tcPr>
            <w:tcW w:w="370" w:type="dxa"/>
            <w:vMerge/>
            <w:shd w:val="clear" w:color="auto" w:fill="FFFFFF" w:themeFill="background1"/>
          </w:tcPr>
          <w:p w14:paraId="60E4A384"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3E61D678"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4A6D996D" w14:textId="77777777" w:rsidR="004611A9" w:rsidRPr="004611A9" w:rsidRDefault="004611A9" w:rsidP="004611A9">
            <w:pPr>
              <w:spacing w:after="0"/>
              <w:rPr>
                <w:rFonts w:eastAsia="Times New Roman"/>
                <w:lang w:val="en-US"/>
              </w:rPr>
            </w:pPr>
            <w:r w:rsidRPr="004611A9">
              <w:rPr>
                <w:rFonts w:eastAsia="Times New Roman"/>
                <w:lang w:val="en-US"/>
              </w:rPr>
              <w:t>Receiver</w:t>
            </w:r>
          </w:p>
        </w:tc>
        <w:tc>
          <w:tcPr>
            <w:tcW w:w="1352" w:type="dxa"/>
            <w:shd w:val="clear" w:color="auto" w:fill="FFFFFF" w:themeFill="background1"/>
          </w:tcPr>
          <w:p w14:paraId="69A3D0A6" w14:textId="77777777" w:rsidR="004611A9" w:rsidRPr="004611A9" w:rsidRDefault="004611A9" w:rsidP="004611A9">
            <w:pPr>
              <w:spacing w:after="0"/>
              <w:jc w:val="left"/>
              <w:rPr>
                <w:rFonts w:eastAsia="Times New Roman"/>
                <w:lang w:val="en-US"/>
              </w:rPr>
            </w:pPr>
            <w:r w:rsidRPr="004611A9">
              <w:rPr>
                <w:rFonts w:eastAsia="Times New Roman"/>
                <w:lang w:val="en-US"/>
              </w:rPr>
              <w:t>C</w:t>
            </w:r>
          </w:p>
        </w:tc>
      </w:tr>
      <w:tr w:rsidR="004611A9" w:rsidRPr="00C00BC7" w14:paraId="38D2905C" w14:textId="77777777" w:rsidTr="00DF64CB">
        <w:trPr>
          <w:trHeight w:val="50"/>
        </w:trPr>
        <w:tc>
          <w:tcPr>
            <w:tcW w:w="370" w:type="dxa"/>
            <w:vMerge/>
            <w:shd w:val="clear" w:color="auto" w:fill="FFFFFF" w:themeFill="background1"/>
          </w:tcPr>
          <w:p w14:paraId="25D5E4FE"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19BEA2D7"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4179DF48" w14:textId="77777777" w:rsidR="004611A9" w:rsidRPr="004611A9" w:rsidRDefault="004611A9" w:rsidP="004611A9">
            <w:pPr>
              <w:spacing w:after="0"/>
              <w:rPr>
                <w:rFonts w:eastAsia="Times New Roman"/>
                <w:lang w:val="en-US"/>
              </w:rPr>
            </w:pPr>
            <w:r w:rsidRPr="004611A9">
              <w:rPr>
                <w:rFonts w:eastAsia="Times New Roman"/>
                <w:lang w:val="en-US"/>
              </w:rPr>
              <w:t>Event</w:t>
            </w:r>
          </w:p>
        </w:tc>
        <w:tc>
          <w:tcPr>
            <w:tcW w:w="1352" w:type="dxa"/>
            <w:shd w:val="clear" w:color="auto" w:fill="FFFFFF" w:themeFill="background1"/>
          </w:tcPr>
          <w:p w14:paraId="7B77AA70" w14:textId="77777777" w:rsidR="004611A9" w:rsidRPr="004611A9" w:rsidRDefault="004611A9" w:rsidP="004611A9">
            <w:pPr>
              <w:spacing w:after="0"/>
              <w:jc w:val="left"/>
              <w:rPr>
                <w:rFonts w:eastAsia="Times New Roman"/>
                <w:lang w:val="en-US"/>
              </w:rPr>
            </w:pPr>
            <w:r w:rsidRPr="004611A9">
              <w:rPr>
                <w:rFonts w:eastAsia="Times New Roman"/>
                <w:lang w:val="en-US"/>
              </w:rPr>
              <w:t>M</w:t>
            </w:r>
          </w:p>
        </w:tc>
      </w:tr>
      <w:tr w:rsidR="004611A9" w:rsidRPr="00C00BC7" w14:paraId="081EDA78" w14:textId="77777777" w:rsidTr="00DF64CB">
        <w:trPr>
          <w:trHeight w:val="50"/>
        </w:trPr>
        <w:tc>
          <w:tcPr>
            <w:tcW w:w="370" w:type="dxa"/>
            <w:vMerge/>
            <w:shd w:val="clear" w:color="auto" w:fill="FFFFFF" w:themeFill="background1"/>
          </w:tcPr>
          <w:p w14:paraId="00F8F510"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69DE1FE8"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097AF0DC" w14:textId="77777777" w:rsidR="004611A9" w:rsidRPr="004611A9" w:rsidRDefault="004611A9" w:rsidP="004611A9">
            <w:pPr>
              <w:spacing w:after="0"/>
              <w:rPr>
                <w:rFonts w:eastAsia="Times New Roman"/>
                <w:lang w:val="en-US"/>
              </w:rPr>
            </w:pPr>
            <w:r w:rsidRPr="004611A9">
              <w:rPr>
                <w:rFonts w:eastAsia="Times New Roman"/>
                <w:lang w:val="en-US"/>
              </w:rPr>
              <w:t>Media</w:t>
            </w:r>
          </w:p>
        </w:tc>
        <w:tc>
          <w:tcPr>
            <w:tcW w:w="1352" w:type="dxa"/>
            <w:shd w:val="clear" w:color="auto" w:fill="FFFFFF" w:themeFill="background1"/>
          </w:tcPr>
          <w:p w14:paraId="4C76E43D" w14:textId="77777777" w:rsidR="004611A9" w:rsidRPr="004611A9" w:rsidRDefault="004611A9" w:rsidP="004611A9">
            <w:pPr>
              <w:spacing w:after="0"/>
              <w:jc w:val="left"/>
              <w:rPr>
                <w:rFonts w:eastAsia="Times New Roman"/>
                <w:lang w:val="en-US"/>
              </w:rPr>
            </w:pPr>
            <w:r w:rsidRPr="004611A9">
              <w:rPr>
                <w:rFonts w:eastAsia="Times New Roman"/>
                <w:lang w:val="en-US"/>
              </w:rPr>
              <w:t>C</w:t>
            </w:r>
          </w:p>
        </w:tc>
      </w:tr>
    </w:tbl>
    <w:p w14:paraId="22AFED0F" w14:textId="77777777" w:rsidR="000C698B" w:rsidRDefault="000C698B">
      <w:pPr>
        <w:widowControl/>
        <w:spacing w:after="0"/>
        <w:jc w:val="left"/>
        <w:rPr>
          <w:rFonts w:eastAsiaTheme="majorEastAsia"/>
          <w:bCs/>
          <w:sz w:val="28"/>
          <w:lang w:val="en-US"/>
        </w:rPr>
      </w:pPr>
    </w:p>
    <w:p w14:paraId="52262C85" w14:textId="77777777" w:rsidR="000C698B" w:rsidRDefault="000C698B">
      <w:pPr>
        <w:widowControl/>
        <w:spacing w:after="0"/>
        <w:jc w:val="left"/>
        <w:rPr>
          <w:rFonts w:eastAsiaTheme="majorEastAsia"/>
          <w:bCs/>
          <w:sz w:val="28"/>
          <w:lang w:val="en-US"/>
        </w:rPr>
      </w:pPr>
      <w:r>
        <w:rPr>
          <w:lang w:val="en-US"/>
        </w:rPr>
        <w:br w:type="page"/>
      </w:r>
    </w:p>
    <w:p w14:paraId="1D86BC84" w14:textId="77777777" w:rsidR="00F761C4" w:rsidRPr="00C00BC7" w:rsidRDefault="00F761C4" w:rsidP="00F761C4">
      <w:pPr>
        <w:pStyle w:val="Heading3"/>
        <w:rPr>
          <w:lang w:val="en-US"/>
        </w:rPr>
      </w:pPr>
      <w:r w:rsidRPr="00C00BC7">
        <w:rPr>
          <w:lang w:val="en-US"/>
        </w:rPr>
        <w:lastRenderedPageBreak/>
        <w:t>Capabilities Function List for Clients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6F9E5BB2" w14:textId="77777777" w:rsidTr="00DF64CB">
        <w:trPr>
          <w:trHeight w:val="50"/>
        </w:trPr>
        <w:tc>
          <w:tcPr>
            <w:tcW w:w="6222" w:type="dxa"/>
            <w:gridSpan w:val="2"/>
            <w:tcBorders>
              <w:bottom w:val="nil"/>
              <w:right w:val="nil"/>
            </w:tcBorders>
            <w:shd w:val="clear" w:color="auto" w:fill="BFBFBF" w:themeFill="background1" w:themeFillShade="BF"/>
          </w:tcPr>
          <w:p w14:paraId="54FAD165"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Capabilities</w:t>
            </w:r>
          </w:p>
        </w:tc>
        <w:tc>
          <w:tcPr>
            <w:tcW w:w="3064" w:type="dxa"/>
            <w:gridSpan w:val="2"/>
            <w:tcBorders>
              <w:left w:val="nil"/>
            </w:tcBorders>
            <w:shd w:val="clear" w:color="auto" w:fill="BFBFBF" w:themeFill="background1" w:themeFillShade="BF"/>
            <w:vAlign w:val="center"/>
          </w:tcPr>
          <w:p w14:paraId="353FE76F" w14:textId="77777777" w:rsidR="00F761C4" w:rsidRPr="00C00BC7" w:rsidRDefault="00F761C4" w:rsidP="00DF64CB">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MANDATORY</w:t>
            </w:r>
          </w:p>
        </w:tc>
      </w:tr>
      <w:tr w:rsidR="004611A9" w:rsidRPr="00C00BC7" w14:paraId="0D7EA268" w14:textId="77777777" w:rsidTr="00DF64CB">
        <w:trPr>
          <w:trHeight w:val="72"/>
        </w:trPr>
        <w:tc>
          <w:tcPr>
            <w:tcW w:w="370" w:type="dxa"/>
            <w:vMerge w:val="restart"/>
            <w:tcBorders>
              <w:top w:val="nil"/>
            </w:tcBorders>
            <w:shd w:val="clear" w:color="auto" w:fill="BFBFBF" w:themeFill="background1" w:themeFillShade="BF"/>
          </w:tcPr>
          <w:p w14:paraId="2930BBB8" w14:textId="77777777" w:rsidR="004611A9" w:rsidRPr="00C00BC7" w:rsidRDefault="004611A9"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4D9E45A7"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4BE30044"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5E8E206B" w14:textId="77777777" w:rsidR="004611A9" w:rsidRPr="00C00BC7" w:rsidRDefault="004611A9"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611A9" w:rsidRPr="00C00BC7" w14:paraId="72252CEB" w14:textId="77777777" w:rsidTr="00DF64CB">
        <w:trPr>
          <w:trHeight w:val="50"/>
        </w:trPr>
        <w:tc>
          <w:tcPr>
            <w:tcW w:w="370" w:type="dxa"/>
            <w:vMerge/>
            <w:shd w:val="clear" w:color="auto" w:fill="FFFFFF" w:themeFill="background1"/>
          </w:tcPr>
          <w:p w14:paraId="4E293B15" w14:textId="77777777" w:rsidR="004611A9" w:rsidRPr="00C00BC7" w:rsidRDefault="004611A9"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1ECC8386" w14:textId="77777777" w:rsidR="004611A9" w:rsidRPr="003F735E" w:rsidRDefault="004611A9" w:rsidP="000243E4">
            <w:pPr>
              <w:tabs>
                <w:tab w:val="left" w:pos="3360"/>
              </w:tabs>
              <w:spacing w:after="0"/>
              <w:jc w:val="left"/>
              <w:rPr>
                <w:rFonts w:eastAsia="Times New Roman"/>
                <w:b/>
                <w:lang w:val="en-US"/>
              </w:rPr>
            </w:pPr>
            <w:proofErr w:type="spellStart"/>
            <w:r w:rsidRPr="003F735E">
              <w:rPr>
                <w:rFonts w:eastAsia="Times New Roman"/>
                <w:lang w:val="en-US"/>
              </w:rPr>
              <w:t>Get</w:t>
            </w:r>
            <w:r w:rsidR="000243E4">
              <w:rPr>
                <w:rFonts w:eastAsia="Times New Roman"/>
                <w:lang w:val="en-US"/>
              </w:rPr>
              <w:t>Services</w:t>
            </w:r>
            <w:proofErr w:type="spellEnd"/>
          </w:p>
        </w:tc>
        <w:tc>
          <w:tcPr>
            <w:tcW w:w="1712" w:type="dxa"/>
            <w:shd w:val="clear" w:color="auto" w:fill="FFFFFF" w:themeFill="background1"/>
            <w:vAlign w:val="center"/>
          </w:tcPr>
          <w:p w14:paraId="26DE7EED" w14:textId="77777777" w:rsidR="004611A9" w:rsidRPr="003F735E" w:rsidRDefault="004611A9" w:rsidP="00DF64CB">
            <w:pPr>
              <w:keepNext/>
              <w:tabs>
                <w:tab w:val="left" w:pos="3360"/>
              </w:tabs>
              <w:suppressAutoHyphens/>
              <w:spacing w:after="0"/>
              <w:jc w:val="left"/>
              <w:rPr>
                <w:rFonts w:eastAsia="Times New Roman"/>
                <w:b/>
                <w:lang w:val="en-US"/>
              </w:rPr>
            </w:pPr>
            <w:r w:rsidRPr="003F735E">
              <w:rPr>
                <w:rFonts w:eastAsia="Times New Roman"/>
                <w:lang w:val="en-US"/>
              </w:rPr>
              <w:t>Device</w:t>
            </w:r>
          </w:p>
        </w:tc>
        <w:tc>
          <w:tcPr>
            <w:tcW w:w="1352" w:type="dxa"/>
            <w:shd w:val="clear" w:color="auto" w:fill="FFFFFF" w:themeFill="background1"/>
            <w:vAlign w:val="center"/>
          </w:tcPr>
          <w:p w14:paraId="40B81C5F" w14:textId="77777777" w:rsidR="004611A9" w:rsidRPr="003F735E" w:rsidRDefault="004611A9" w:rsidP="004611A9">
            <w:pPr>
              <w:tabs>
                <w:tab w:val="left" w:pos="3360"/>
              </w:tabs>
              <w:spacing w:after="0"/>
              <w:jc w:val="left"/>
              <w:rPr>
                <w:rFonts w:eastAsia="Times New Roman"/>
                <w:b/>
                <w:lang w:val="en-US"/>
              </w:rPr>
            </w:pPr>
            <w:r w:rsidRPr="003F735E">
              <w:rPr>
                <w:rFonts w:eastAsia="Times New Roman"/>
                <w:lang w:val="en-US"/>
              </w:rPr>
              <w:t>M</w:t>
            </w:r>
          </w:p>
        </w:tc>
      </w:tr>
      <w:tr w:rsidR="004611A9" w:rsidRPr="00C00BC7" w14:paraId="7781BB14" w14:textId="77777777" w:rsidTr="00DF64CB">
        <w:trPr>
          <w:trHeight w:val="50"/>
        </w:trPr>
        <w:tc>
          <w:tcPr>
            <w:tcW w:w="370" w:type="dxa"/>
            <w:vMerge/>
            <w:shd w:val="clear" w:color="auto" w:fill="FFFFFF" w:themeFill="background1"/>
          </w:tcPr>
          <w:p w14:paraId="17392D5B" w14:textId="77777777" w:rsidR="004611A9" w:rsidRPr="00C00BC7" w:rsidRDefault="004611A9" w:rsidP="00DF64CB">
            <w:pPr>
              <w:spacing w:after="0"/>
              <w:rPr>
                <w:rFonts w:ascii="Calibri" w:hAnsi="Calibri" w:cs="Calibri"/>
                <w:color w:val="000000"/>
                <w:szCs w:val="20"/>
                <w:lang w:val="en-US"/>
              </w:rPr>
            </w:pPr>
          </w:p>
        </w:tc>
        <w:tc>
          <w:tcPr>
            <w:tcW w:w="5852" w:type="dxa"/>
            <w:shd w:val="clear" w:color="auto" w:fill="FFFFFF" w:themeFill="background1"/>
          </w:tcPr>
          <w:p w14:paraId="078DCAD0" w14:textId="77777777" w:rsidR="004611A9" w:rsidRPr="00702296" w:rsidRDefault="000243E4" w:rsidP="00DF64CB">
            <w:pPr>
              <w:spacing w:after="0"/>
            </w:pPr>
            <w:proofErr w:type="spellStart"/>
            <w:r>
              <w:t>GetServiceCapabilities</w:t>
            </w:r>
            <w:proofErr w:type="spellEnd"/>
          </w:p>
        </w:tc>
        <w:tc>
          <w:tcPr>
            <w:tcW w:w="1712" w:type="dxa"/>
            <w:shd w:val="clear" w:color="auto" w:fill="FFFFFF" w:themeFill="background1"/>
          </w:tcPr>
          <w:p w14:paraId="65AA3D5D" w14:textId="77777777" w:rsidR="004611A9" w:rsidRPr="00702296" w:rsidRDefault="004611A9" w:rsidP="00DF64CB">
            <w:pPr>
              <w:spacing w:after="0"/>
            </w:pPr>
            <w:r>
              <w:t>Device</w:t>
            </w:r>
          </w:p>
        </w:tc>
        <w:tc>
          <w:tcPr>
            <w:tcW w:w="1352" w:type="dxa"/>
            <w:shd w:val="clear" w:color="auto" w:fill="FFFFFF" w:themeFill="background1"/>
          </w:tcPr>
          <w:p w14:paraId="4F0114A4" w14:textId="77777777" w:rsidR="004611A9" w:rsidRDefault="004611A9" w:rsidP="004611A9">
            <w:pPr>
              <w:spacing w:after="0"/>
              <w:jc w:val="left"/>
            </w:pPr>
            <w:r>
              <w:t>O</w:t>
            </w:r>
          </w:p>
        </w:tc>
      </w:tr>
      <w:tr w:rsidR="004611A9" w:rsidRPr="00C00BC7" w14:paraId="7F4B8FEF" w14:textId="77777777" w:rsidTr="00DF64CB">
        <w:trPr>
          <w:trHeight w:val="50"/>
        </w:trPr>
        <w:tc>
          <w:tcPr>
            <w:tcW w:w="370" w:type="dxa"/>
            <w:vMerge/>
            <w:shd w:val="clear" w:color="auto" w:fill="FFFFFF" w:themeFill="background1"/>
          </w:tcPr>
          <w:p w14:paraId="46F2F6DC"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71F534DA"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GetWsdlUrl</w:t>
            </w:r>
            <w:proofErr w:type="spellEnd"/>
          </w:p>
        </w:tc>
        <w:tc>
          <w:tcPr>
            <w:tcW w:w="1712" w:type="dxa"/>
            <w:shd w:val="clear" w:color="auto" w:fill="FFFFFF" w:themeFill="background1"/>
          </w:tcPr>
          <w:p w14:paraId="66F994B7" w14:textId="77777777" w:rsidR="004611A9" w:rsidRPr="004611A9" w:rsidRDefault="004611A9" w:rsidP="004611A9">
            <w:pPr>
              <w:spacing w:after="0"/>
              <w:rPr>
                <w:rFonts w:eastAsia="Times New Roman"/>
                <w:lang w:val="en-US"/>
              </w:rPr>
            </w:pPr>
            <w:r w:rsidRPr="004611A9">
              <w:rPr>
                <w:rFonts w:eastAsia="Times New Roman"/>
                <w:lang w:val="en-US"/>
              </w:rPr>
              <w:t>Device</w:t>
            </w:r>
          </w:p>
        </w:tc>
        <w:tc>
          <w:tcPr>
            <w:tcW w:w="1352" w:type="dxa"/>
            <w:shd w:val="clear" w:color="auto" w:fill="FFFFFF" w:themeFill="background1"/>
          </w:tcPr>
          <w:p w14:paraId="0FCB24B3"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237830E7" w14:textId="77777777" w:rsidTr="00DF64CB">
        <w:trPr>
          <w:trHeight w:val="50"/>
        </w:trPr>
        <w:tc>
          <w:tcPr>
            <w:tcW w:w="370" w:type="dxa"/>
            <w:vMerge/>
            <w:shd w:val="clear" w:color="auto" w:fill="FFFFFF" w:themeFill="background1"/>
          </w:tcPr>
          <w:p w14:paraId="10DDCAC6"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27B8C6A7"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76A9BB66" w14:textId="77777777" w:rsidR="004611A9" w:rsidRPr="004611A9" w:rsidRDefault="004611A9" w:rsidP="004611A9">
            <w:pPr>
              <w:spacing w:after="0"/>
              <w:rPr>
                <w:rFonts w:eastAsia="Times New Roman"/>
                <w:lang w:val="en-US"/>
              </w:rPr>
            </w:pPr>
            <w:r w:rsidRPr="004611A9">
              <w:rPr>
                <w:rFonts w:eastAsia="Times New Roman"/>
                <w:lang w:val="en-US"/>
              </w:rPr>
              <w:t>Recording Control</w:t>
            </w:r>
          </w:p>
        </w:tc>
        <w:tc>
          <w:tcPr>
            <w:tcW w:w="1352" w:type="dxa"/>
            <w:shd w:val="clear" w:color="auto" w:fill="FFFFFF" w:themeFill="background1"/>
          </w:tcPr>
          <w:p w14:paraId="688723E0"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13613F97" w14:textId="77777777" w:rsidTr="00DF64CB">
        <w:trPr>
          <w:trHeight w:val="50"/>
        </w:trPr>
        <w:tc>
          <w:tcPr>
            <w:tcW w:w="370" w:type="dxa"/>
            <w:vMerge/>
            <w:shd w:val="clear" w:color="auto" w:fill="FFFFFF" w:themeFill="background1"/>
          </w:tcPr>
          <w:p w14:paraId="54F8D04E"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685C17A0"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3003466B" w14:textId="77777777" w:rsidR="004611A9" w:rsidRPr="004611A9" w:rsidRDefault="004611A9" w:rsidP="004611A9">
            <w:pPr>
              <w:spacing w:after="0"/>
              <w:rPr>
                <w:rFonts w:eastAsia="Times New Roman"/>
                <w:lang w:val="en-US"/>
              </w:rPr>
            </w:pPr>
            <w:r w:rsidRPr="004611A9">
              <w:rPr>
                <w:rFonts w:eastAsia="Times New Roman"/>
                <w:lang w:val="en-US"/>
              </w:rPr>
              <w:t>Replay</w:t>
            </w:r>
          </w:p>
        </w:tc>
        <w:tc>
          <w:tcPr>
            <w:tcW w:w="1352" w:type="dxa"/>
            <w:shd w:val="clear" w:color="auto" w:fill="FFFFFF" w:themeFill="background1"/>
          </w:tcPr>
          <w:p w14:paraId="08B142ED"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165BAD9A" w14:textId="77777777" w:rsidTr="00DF64CB">
        <w:trPr>
          <w:trHeight w:val="50"/>
        </w:trPr>
        <w:tc>
          <w:tcPr>
            <w:tcW w:w="370" w:type="dxa"/>
            <w:vMerge/>
            <w:shd w:val="clear" w:color="auto" w:fill="FFFFFF" w:themeFill="background1"/>
          </w:tcPr>
          <w:p w14:paraId="14D12DE5"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37DA59D9"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4EB5A163" w14:textId="77777777" w:rsidR="004611A9" w:rsidRPr="004611A9" w:rsidRDefault="004611A9" w:rsidP="004611A9">
            <w:pPr>
              <w:spacing w:after="0"/>
              <w:rPr>
                <w:rFonts w:eastAsia="Times New Roman"/>
                <w:lang w:val="en-US"/>
              </w:rPr>
            </w:pPr>
            <w:r w:rsidRPr="004611A9">
              <w:rPr>
                <w:rFonts w:eastAsia="Times New Roman"/>
                <w:lang w:val="en-US"/>
              </w:rPr>
              <w:t>Search</w:t>
            </w:r>
          </w:p>
        </w:tc>
        <w:tc>
          <w:tcPr>
            <w:tcW w:w="1352" w:type="dxa"/>
            <w:shd w:val="clear" w:color="auto" w:fill="FFFFFF" w:themeFill="background1"/>
          </w:tcPr>
          <w:p w14:paraId="28FD3EB7"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38592D5B" w14:textId="77777777" w:rsidTr="00DF64CB">
        <w:trPr>
          <w:trHeight w:val="50"/>
        </w:trPr>
        <w:tc>
          <w:tcPr>
            <w:tcW w:w="370" w:type="dxa"/>
            <w:vMerge/>
            <w:shd w:val="clear" w:color="auto" w:fill="FFFFFF" w:themeFill="background1"/>
          </w:tcPr>
          <w:p w14:paraId="561FAC7C"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1828EC16"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74F5D611" w14:textId="77777777" w:rsidR="004611A9" w:rsidRPr="004611A9" w:rsidRDefault="004611A9" w:rsidP="004611A9">
            <w:pPr>
              <w:spacing w:after="0"/>
              <w:rPr>
                <w:rFonts w:eastAsia="Times New Roman"/>
                <w:lang w:val="en-US"/>
              </w:rPr>
            </w:pPr>
            <w:r w:rsidRPr="004611A9">
              <w:rPr>
                <w:rFonts w:eastAsia="Times New Roman"/>
                <w:lang w:val="en-US"/>
              </w:rPr>
              <w:t>Receiver</w:t>
            </w:r>
          </w:p>
        </w:tc>
        <w:tc>
          <w:tcPr>
            <w:tcW w:w="1352" w:type="dxa"/>
            <w:shd w:val="clear" w:color="auto" w:fill="FFFFFF" w:themeFill="background1"/>
          </w:tcPr>
          <w:p w14:paraId="16222E5C"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1A15A4DC" w14:textId="77777777" w:rsidTr="00DF64CB">
        <w:trPr>
          <w:trHeight w:val="50"/>
        </w:trPr>
        <w:tc>
          <w:tcPr>
            <w:tcW w:w="370" w:type="dxa"/>
            <w:vMerge/>
            <w:shd w:val="clear" w:color="auto" w:fill="FFFFFF" w:themeFill="background1"/>
          </w:tcPr>
          <w:p w14:paraId="502DBCCC"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05B0B58E"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6731BB16" w14:textId="77777777" w:rsidR="004611A9" w:rsidRPr="004611A9" w:rsidRDefault="004611A9" w:rsidP="004611A9">
            <w:pPr>
              <w:spacing w:after="0"/>
              <w:rPr>
                <w:rFonts w:eastAsia="Times New Roman"/>
                <w:lang w:val="en-US"/>
              </w:rPr>
            </w:pPr>
            <w:r w:rsidRPr="004611A9">
              <w:rPr>
                <w:rFonts w:eastAsia="Times New Roman"/>
                <w:lang w:val="en-US"/>
              </w:rPr>
              <w:t>Event</w:t>
            </w:r>
          </w:p>
        </w:tc>
        <w:tc>
          <w:tcPr>
            <w:tcW w:w="1352" w:type="dxa"/>
            <w:shd w:val="clear" w:color="auto" w:fill="FFFFFF" w:themeFill="background1"/>
          </w:tcPr>
          <w:p w14:paraId="79E3252A" w14:textId="77777777" w:rsidR="004611A9" w:rsidRPr="004611A9" w:rsidRDefault="004611A9" w:rsidP="004611A9">
            <w:pPr>
              <w:spacing w:after="0"/>
              <w:jc w:val="left"/>
              <w:rPr>
                <w:rFonts w:eastAsia="Times New Roman"/>
                <w:lang w:val="en-US"/>
              </w:rPr>
            </w:pPr>
            <w:r>
              <w:rPr>
                <w:rFonts w:eastAsia="Times New Roman"/>
                <w:lang w:val="en-US"/>
              </w:rPr>
              <w:t>O</w:t>
            </w:r>
          </w:p>
        </w:tc>
      </w:tr>
      <w:tr w:rsidR="004611A9" w:rsidRPr="00C00BC7" w14:paraId="7241C2B7" w14:textId="77777777" w:rsidTr="00DF64CB">
        <w:trPr>
          <w:trHeight w:val="50"/>
        </w:trPr>
        <w:tc>
          <w:tcPr>
            <w:tcW w:w="370" w:type="dxa"/>
            <w:vMerge/>
            <w:shd w:val="clear" w:color="auto" w:fill="FFFFFF" w:themeFill="background1"/>
          </w:tcPr>
          <w:p w14:paraId="4B625547" w14:textId="77777777" w:rsidR="004611A9" w:rsidRPr="00C00BC7" w:rsidRDefault="004611A9" w:rsidP="004611A9">
            <w:pPr>
              <w:spacing w:after="0"/>
              <w:rPr>
                <w:rFonts w:ascii="Calibri" w:hAnsi="Calibri" w:cs="Calibri"/>
                <w:color w:val="000000"/>
                <w:szCs w:val="20"/>
                <w:lang w:val="en-US"/>
              </w:rPr>
            </w:pPr>
          </w:p>
        </w:tc>
        <w:tc>
          <w:tcPr>
            <w:tcW w:w="5852" w:type="dxa"/>
            <w:shd w:val="clear" w:color="auto" w:fill="FFFFFF" w:themeFill="background1"/>
          </w:tcPr>
          <w:p w14:paraId="166E57F7" w14:textId="77777777" w:rsidR="004611A9" w:rsidRPr="004611A9" w:rsidRDefault="004611A9" w:rsidP="004611A9">
            <w:pPr>
              <w:spacing w:after="0"/>
              <w:rPr>
                <w:rFonts w:eastAsia="Times New Roman"/>
                <w:lang w:val="en-US"/>
              </w:rPr>
            </w:pPr>
            <w:proofErr w:type="spellStart"/>
            <w:r w:rsidRPr="004611A9">
              <w:rPr>
                <w:rFonts w:eastAsia="Times New Roman"/>
                <w:lang w:val="en-US"/>
              </w:rPr>
              <w:t>GetServiceCapabilities</w:t>
            </w:r>
            <w:proofErr w:type="spellEnd"/>
          </w:p>
        </w:tc>
        <w:tc>
          <w:tcPr>
            <w:tcW w:w="1712" w:type="dxa"/>
            <w:shd w:val="clear" w:color="auto" w:fill="FFFFFF" w:themeFill="background1"/>
          </w:tcPr>
          <w:p w14:paraId="22316A09" w14:textId="77777777" w:rsidR="004611A9" w:rsidRPr="004611A9" w:rsidRDefault="004611A9" w:rsidP="004611A9">
            <w:pPr>
              <w:spacing w:after="0"/>
              <w:rPr>
                <w:rFonts w:eastAsia="Times New Roman"/>
                <w:lang w:val="en-US"/>
              </w:rPr>
            </w:pPr>
            <w:r w:rsidRPr="004611A9">
              <w:rPr>
                <w:rFonts w:eastAsia="Times New Roman"/>
                <w:lang w:val="en-US"/>
              </w:rPr>
              <w:t>Media</w:t>
            </w:r>
          </w:p>
        </w:tc>
        <w:tc>
          <w:tcPr>
            <w:tcW w:w="1352" w:type="dxa"/>
            <w:shd w:val="clear" w:color="auto" w:fill="FFFFFF" w:themeFill="background1"/>
          </w:tcPr>
          <w:p w14:paraId="5CBDA3CC" w14:textId="77777777" w:rsidR="004611A9" w:rsidRPr="004611A9" w:rsidRDefault="004611A9" w:rsidP="004611A9">
            <w:pPr>
              <w:spacing w:after="0"/>
              <w:jc w:val="left"/>
              <w:rPr>
                <w:rFonts w:eastAsia="Times New Roman"/>
                <w:lang w:val="en-US"/>
              </w:rPr>
            </w:pPr>
            <w:r>
              <w:rPr>
                <w:rFonts w:eastAsia="Times New Roman"/>
                <w:lang w:val="en-US"/>
              </w:rPr>
              <w:t>O</w:t>
            </w:r>
          </w:p>
        </w:tc>
      </w:tr>
    </w:tbl>
    <w:p w14:paraId="5FD7DF1D" w14:textId="77777777" w:rsidR="00F761C4" w:rsidRPr="00BB0A4C" w:rsidRDefault="00F761C4" w:rsidP="00F761C4">
      <w:pPr>
        <w:pStyle w:val="Heading2"/>
        <w:ind w:left="576" w:hanging="576"/>
        <w:rPr>
          <w:lang w:val="en-US"/>
        </w:rPr>
      </w:pPr>
      <w:bookmarkStart w:id="52" w:name="_Toc421774887"/>
      <w:r w:rsidRPr="00BB0A4C">
        <w:rPr>
          <w:lang w:val="en-US"/>
        </w:rPr>
        <w:t>Discovery</w:t>
      </w:r>
      <w:bookmarkEnd w:id="52"/>
    </w:p>
    <w:p w14:paraId="77974674" w14:textId="77777777" w:rsidR="00F761C4" w:rsidRPr="000237F7" w:rsidRDefault="00F761C4" w:rsidP="00DF64CB">
      <w:pPr>
        <w:numPr>
          <w:ilvl w:val="0"/>
          <w:numId w:val="21"/>
        </w:numPr>
        <w:spacing w:after="0"/>
        <w:rPr>
          <w:b/>
          <w:lang w:val="en-US"/>
        </w:rPr>
      </w:pPr>
      <w:r w:rsidRPr="000237F7">
        <w:rPr>
          <w:b/>
          <w:lang w:val="en-US"/>
        </w:rPr>
        <w:t>Discovery of a device on the network.</w:t>
      </w:r>
    </w:p>
    <w:p w14:paraId="0176D811" w14:textId="77777777" w:rsidR="00F761C4" w:rsidRPr="000237F7" w:rsidRDefault="00F761C4" w:rsidP="00DF64CB">
      <w:pPr>
        <w:numPr>
          <w:ilvl w:val="0"/>
          <w:numId w:val="21"/>
        </w:numPr>
        <w:spacing w:after="0"/>
        <w:rPr>
          <w:b/>
          <w:lang w:val="en-US"/>
        </w:rPr>
      </w:pPr>
      <w:r w:rsidRPr="000237F7">
        <w:rPr>
          <w:b/>
          <w:lang w:val="en-US"/>
        </w:rPr>
        <w:t>Setting of discovery mode.</w:t>
      </w:r>
    </w:p>
    <w:p w14:paraId="474BA478" w14:textId="77777777" w:rsidR="00F761C4" w:rsidRPr="000237F7" w:rsidRDefault="00F761C4" w:rsidP="00DF64CB">
      <w:pPr>
        <w:numPr>
          <w:ilvl w:val="0"/>
          <w:numId w:val="21"/>
        </w:numPr>
        <w:spacing w:after="0"/>
        <w:rPr>
          <w:b/>
          <w:lang w:val="en-US"/>
        </w:rPr>
      </w:pPr>
      <w:r w:rsidRPr="000237F7">
        <w:rPr>
          <w:b/>
          <w:lang w:val="en-US"/>
        </w:rPr>
        <w:t>Listing, adding, modifying and removing of discovery scopes.</w:t>
      </w:r>
    </w:p>
    <w:p w14:paraId="3BF17473" w14:textId="77777777" w:rsidR="00F761C4" w:rsidRPr="00BB0A4C" w:rsidRDefault="00F761C4" w:rsidP="00F761C4">
      <w:pPr>
        <w:pStyle w:val="Heading3"/>
        <w:ind w:left="720" w:hanging="720"/>
        <w:rPr>
          <w:lang w:val="en-US"/>
        </w:rPr>
      </w:pPr>
      <w:bookmarkStart w:id="53" w:name="_Toc182976695"/>
      <w:r w:rsidRPr="00BB0A4C">
        <w:rPr>
          <w:lang w:val="en-US"/>
        </w:rPr>
        <w:t>Device requirements</w:t>
      </w:r>
      <w:bookmarkEnd w:id="53"/>
    </w:p>
    <w:p w14:paraId="390D3173" w14:textId="77777777" w:rsidR="00F761C4" w:rsidRPr="000237F7" w:rsidRDefault="00F761C4" w:rsidP="00DF64CB">
      <w:pPr>
        <w:numPr>
          <w:ilvl w:val="0"/>
          <w:numId w:val="21"/>
        </w:numPr>
        <w:spacing w:after="0"/>
        <w:rPr>
          <w:b/>
          <w:lang w:val="en-US"/>
        </w:rPr>
      </w:pPr>
      <w:r w:rsidRPr="000237F7">
        <w:rPr>
          <w:b/>
          <w:lang w:val="en-US"/>
        </w:rPr>
        <w:t>WS-Discovery as covered by the core specification.</w:t>
      </w:r>
    </w:p>
    <w:p w14:paraId="4A2EE22B" w14:textId="77777777" w:rsidR="00F761C4" w:rsidRDefault="00F761C4" w:rsidP="00DF64CB">
      <w:pPr>
        <w:numPr>
          <w:ilvl w:val="0"/>
          <w:numId w:val="21"/>
        </w:numPr>
        <w:spacing w:after="0"/>
        <w:rPr>
          <w:b/>
          <w:lang w:val="en-US"/>
        </w:rPr>
      </w:pPr>
      <w:r w:rsidRPr="000237F7">
        <w:rPr>
          <w:b/>
          <w:lang w:val="en-US"/>
        </w:rPr>
        <w:lastRenderedPageBreak/>
        <w:t>Discovery configuration and scope operations as covered by the device service.</w:t>
      </w:r>
    </w:p>
    <w:p w14:paraId="03A759DA" w14:textId="77777777" w:rsidR="004611A9" w:rsidRPr="000237F7" w:rsidRDefault="004611A9" w:rsidP="004611A9">
      <w:pPr>
        <w:numPr>
          <w:ilvl w:val="0"/>
          <w:numId w:val="21"/>
        </w:numPr>
        <w:spacing w:after="0"/>
        <w:rPr>
          <w:b/>
          <w:lang w:val="en-US"/>
        </w:rPr>
      </w:pPr>
      <w:r w:rsidRPr="004611A9">
        <w:rPr>
          <w:b/>
          <w:lang w:val="en-US"/>
        </w:rPr>
        <w:t>The specifi</w:t>
      </w:r>
      <w:r w:rsidR="00D81FEB">
        <w:rPr>
          <w:b/>
          <w:lang w:val="en-US"/>
        </w:rPr>
        <w:t>c scope parameter presented in 7.3.5</w:t>
      </w:r>
      <w:r w:rsidRPr="004611A9">
        <w:rPr>
          <w:b/>
          <w:lang w:val="en-US"/>
        </w:rPr>
        <w:t xml:space="preserve"> Scope Parameters</w:t>
      </w:r>
    </w:p>
    <w:p w14:paraId="462EA596" w14:textId="77777777" w:rsidR="00F761C4" w:rsidRPr="00BB0A4C" w:rsidRDefault="00F761C4" w:rsidP="00F761C4">
      <w:pPr>
        <w:pStyle w:val="Heading3"/>
        <w:ind w:left="720" w:hanging="720"/>
        <w:rPr>
          <w:lang w:val="en-US"/>
        </w:rPr>
      </w:pPr>
      <w:bookmarkStart w:id="54" w:name="_Toc182976696"/>
      <w:r w:rsidRPr="00BB0A4C">
        <w:rPr>
          <w:lang w:val="en-US"/>
        </w:rPr>
        <w:t>Client requirements (if supported)</w:t>
      </w:r>
      <w:bookmarkEnd w:id="54"/>
      <w:r w:rsidRPr="00BB0A4C">
        <w:rPr>
          <w:lang w:val="en-US"/>
        </w:rPr>
        <w:tab/>
      </w:r>
    </w:p>
    <w:p w14:paraId="06933779" w14:textId="77777777" w:rsidR="00F761C4" w:rsidRPr="000237F7" w:rsidRDefault="00F761C4" w:rsidP="00DF64CB">
      <w:pPr>
        <w:numPr>
          <w:ilvl w:val="0"/>
          <w:numId w:val="22"/>
        </w:numPr>
        <w:spacing w:after="0"/>
        <w:rPr>
          <w:b/>
          <w:lang w:val="en-US"/>
        </w:rPr>
      </w:pPr>
      <w:r w:rsidRPr="000237F7">
        <w:rPr>
          <w:b/>
          <w:lang w:val="en-US"/>
        </w:rPr>
        <w:t>Client shall be able to discover a device using WS-Discovery as specified in the core specification.</w:t>
      </w:r>
    </w:p>
    <w:p w14:paraId="58C3D77A" w14:textId="77777777" w:rsidR="00F761C4" w:rsidRPr="00C00BC7" w:rsidRDefault="00F761C4" w:rsidP="00F761C4">
      <w:pPr>
        <w:pStyle w:val="Heading3"/>
        <w:rPr>
          <w:lang w:val="en-US"/>
        </w:rPr>
      </w:pPr>
      <w:bookmarkStart w:id="55" w:name="_Toc182976697"/>
      <w:r w:rsidRPr="007B5C3D">
        <w:rPr>
          <w:lang w:val="en-US"/>
        </w:rPr>
        <w:t xml:space="preserve">Discovery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425978E7" w14:textId="77777777" w:rsidTr="00DF64CB">
        <w:trPr>
          <w:trHeight w:val="50"/>
        </w:trPr>
        <w:tc>
          <w:tcPr>
            <w:tcW w:w="6222" w:type="dxa"/>
            <w:gridSpan w:val="2"/>
            <w:tcBorders>
              <w:bottom w:val="nil"/>
              <w:right w:val="nil"/>
            </w:tcBorders>
            <w:shd w:val="clear" w:color="auto" w:fill="BFBFBF" w:themeFill="background1" w:themeFillShade="BF"/>
          </w:tcPr>
          <w:p w14:paraId="6C2E37D6"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Discovery</w:t>
            </w:r>
          </w:p>
        </w:tc>
        <w:tc>
          <w:tcPr>
            <w:tcW w:w="3064" w:type="dxa"/>
            <w:gridSpan w:val="2"/>
            <w:tcBorders>
              <w:left w:val="nil"/>
            </w:tcBorders>
            <w:shd w:val="clear" w:color="auto" w:fill="BFBFBF" w:themeFill="background1" w:themeFillShade="BF"/>
            <w:vAlign w:val="center"/>
          </w:tcPr>
          <w:p w14:paraId="442108C0"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F761C4" w:rsidRPr="00C00BC7" w14:paraId="096E9008" w14:textId="77777777" w:rsidTr="00DF64CB">
        <w:trPr>
          <w:trHeight w:val="72"/>
        </w:trPr>
        <w:tc>
          <w:tcPr>
            <w:tcW w:w="370" w:type="dxa"/>
            <w:vMerge w:val="restart"/>
            <w:tcBorders>
              <w:top w:val="nil"/>
            </w:tcBorders>
            <w:shd w:val="clear" w:color="auto" w:fill="BFBFBF" w:themeFill="background1" w:themeFillShade="BF"/>
          </w:tcPr>
          <w:p w14:paraId="7D8016DF"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35FA6ADD"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62E271E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2437BD86"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37C10E40" w14:textId="77777777" w:rsidTr="00DF64CB">
        <w:trPr>
          <w:trHeight w:val="50"/>
        </w:trPr>
        <w:tc>
          <w:tcPr>
            <w:tcW w:w="370" w:type="dxa"/>
            <w:vMerge/>
            <w:shd w:val="clear" w:color="auto" w:fill="FFFFFF" w:themeFill="background1"/>
          </w:tcPr>
          <w:p w14:paraId="719827EB"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540583B"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WS-Discovery</w:t>
            </w:r>
          </w:p>
        </w:tc>
        <w:tc>
          <w:tcPr>
            <w:tcW w:w="1712" w:type="dxa"/>
            <w:shd w:val="clear" w:color="auto" w:fill="FFFFFF" w:themeFill="background1"/>
            <w:vAlign w:val="center"/>
          </w:tcPr>
          <w:p w14:paraId="4085C4FF"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Core</w:t>
            </w:r>
          </w:p>
        </w:tc>
        <w:tc>
          <w:tcPr>
            <w:tcW w:w="1352" w:type="dxa"/>
            <w:shd w:val="clear" w:color="auto" w:fill="FFFFFF" w:themeFill="background1"/>
            <w:vAlign w:val="center"/>
          </w:tcPr>
          <w:p w14:paraId="66E34453"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M</w:t>
            </w:r>
          </w:p>
        </w:tc>
      </w:tr>
      <w:tr w:rsidR="00F761C4" w:rsidRPr="00C00BC7" w14:paraId="34E057DA" w14:textId="77777777" w:rsidTr="00DF64CB">
        <w:trPr>
          <w:trHeight w:val="50"/>
        </w:trPr>
        <w:tc>
          <w:tcPr>
            <w:tcW w:w="370" w:type="dxa"/>
            <w:vMerge/>
            <w:shd w:val="clear" w:color="auto" w:fill="FFFFFF" w:themeFill="background1"/>
          </w:tcPr>
          <w:p w14:paraId="044C8EE3"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8124195" w14:textId="77777777" w:rsidR="00F761C4" w:rsidRPr="00897E1D" w:rsidRDefault="00F761C4" w:rsidP="00DF64CB">
            <w:pPr>
              <w:tabs>
                <w:tab w:val="left" w:pos="3360"/>
              </w:tabs>
              <w:spacing w:after="0"/>
              <w:jc w:val="left"/>
              <w:rPr>
                <w:lang w:val="en-US"/>
              </w:rPr>
            </w:pPr>
            <w:proofErr w:type="spellStart"/>
            <w:r w:rsidRPr="00897E1D">
              <w:rPr>
                <w:rFonts w:eastAsia="Times New Roman"/>
                <w:color w:val="000000"/>
                <w:sz w:val="20"/>
                <w:szCs w:val="20"/>
                <w:lang w:val="en-US"/>
              </w:rPr>
              <w:t>GetDiscoveryMode</w:t>
            </w:r>
            <w:proofErr w:type="spellEnd"/>
          </w:p>
        </w:tc>
        <w:tc>
          <w:tcPr>
            <w:tcW w:w="1712" w:type="dxa"/>
            <w:shd w:val="clear" w:color="auto" w:fill="FFFFFF" w:themeFill="background1"/>
            <w:vAlign w:val="center"/>
          </w:tcPr>
          <w:p w14:paraId="3F6A9D90"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782B6C22"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M</w:t>
            </w:r>
          </w:p>
        </w:tc>
      </w:tr>
      <w:tr w:rsidR="00F761C4" w:rsidRPr="00C00BC7" w14:paraId="0DDADBB9" w14:textId="77777777" w:rsidTr="00DF64CB">
        <w:trPr>
          <w:trHeight w:val="50"/>
        </w:trPr>
        <w:tc>
          <w:tcPr>
            <w:tcW w:w="370" w:type="dxa"/>
            <w:vMerge/>
            <w:shd w:val="clear" w:color="auto" w:fill="FFFFFF" w:themeFill="background1"/>
          </w:tcPr>
          <w:p w14:paraId="1D9717A5"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4872D96D" w14:textId="77777777" w:rsidR="00F761C4" w:rsidRPr="00897E1D" w:rsidRDefault="00F761C4" w:rsidP="00DF64CB">
            <w:pPr>
              <w:tabs>
                <w:tab w:val="left" w:pos="3360"/>
              </w:tabs>
              <w:spacing w:after="0"/>
              <w:jc w:val="left"/>
              <w:rPr>
                <w:rFonts w:eastAsia="Times New Roman"/>
                <w:sz w:val="20"/>
                <w:szCs w:val="20"/>
                <w:lang w:val="en-US"/>
              </w:rPr>
            </w:pPr>
            <w:proofErr w:type="spellStart"/>
            <w:r w:rsidRPr="00897E1D">
              <w:rPr>
                <w:rFonts w:eastAsia="Times New Roman"/>
                <w:color w:val="000000"/>
                <w:sz w:val="20"/>
                <w:szCs w:val="20"/>
                <w:lang w:val="en-US"/>
              </w:rPr>
              <w:t>SetDiscoveryMode</w:t>
            </w:r>
            <w:proofErr w:type="spellEnd"/>
          </w:p>
        </w:tc>
        <w:tc>
          <w:tcPr>
            <w:tcW w:w="1712" w:type="dxa"/>
            <w:shd w:val="clear" w:color="auto" w:fill="FFFFFF" w:themeFill="background1"/>
            <w:vAlign w:val="center"/>
          </w:tcPr>
          <w:p w14:paraId="790C052F"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D2FCD11"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13E7DBD4" w14:textId="77777777" w:rsidTr="00DF64CB">
        <w:trPr>
          <w:trHeight w:val="50"/>
        </w:trPr>
        <w:tc>
          <w:tcPr>
            <w:tcW w:w="370" w:type="dxa"/>
            <w:vMerge/>
            <w:shd w:val="clear" w:color="auto" w:fill="FFFFFF" w:themeFill="background1"/>
          </w:tcPr>
          <w:p w14:paraId="202BF3D1"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513567D3" w14:textId="77777777" w:rsidR="00F761C4" w:rsidRPr="00897E1D" w:rsidRDefault="00F761C4" w:rsidP="00DF64CB">
            <w:pPr>
              <w:tabs>
                <w:tab w:val="left" w:pos="3360"/>
              </w:tabs>
              <w:spacing w:after="0"/>
              <w:jc w:val="left"/>
              <w:rPr>
                <w:rFonts w:eastAsia="Times New Roman"/>
                <w:sz w:val="20"/>
                <w:szCs w:val="20"/>
                <w:lang w:val="en-US"/>
              </w:rPr>
            </w:pPr>
            <w:proofErr w:type="spellStart"/>
            <w:r w:rsidRPr="00897E1D">
              <w:rPr>
                <w:rFonts w:eastAsia="Times New Roman"/>
                <w:color w:val="000000"/>
                <w:sz w:val="20"/>
                <w:szCs w:val="20"/>
                <w:lang w:val="en-US"/>
              </w:rPr>
              <w:t>GetScopes</w:t>
            </w:r>
            <w:proofErr w:type="spellEnd"/>
          </w:p>
        </w:tc>
        <w:tc>
          <w:tcPr>
            <w:tcW w:w="1712" w:type="dxa"/>
            <w:shd w:val="clear" w:color="auto" w:fill="FFFFFF" w:themeFill="background1"/>
            <w:vAlign w:val="center"/>
          </w:tcPr>
          <w:p w14:paraId="08DCEDC3"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1E99F8BB"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56A64335" w14:textId="77777777" w:rsidTr="00DF64CB">
        <w:trPr>
          <w:trHeight w:val="50"/>
        </w:trPr>
        <w:tc>
          <w:tcPr>
            <w:tcW w:w="370" w:type="dxa"/>
            <w:vMerge/>
            <w:shd w:val="clear" w:color="auto" w:fill="FFFFFF" w:themeFill="background1"/>
          </w:tcPr>
          <w:p w14:paraId="40E908D7"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4704FC1E" w14:textId="77777777" w:rsidR="00F761C4" w:rsidRPr="00897E1D" w:rsidRDefault="00F761C4" w:rsidP="00DF64CB">
            <w:pPr>
              <w:spacing w:after="0"/>
              <w:rPr>
                <w:rFonts w:eastAsia="Times New Roman"/>
                <w:sz w:val="20"/>
                <w:szCs w:val="20"/>
                <w:lang w:val="en-US"/>
              </w:rPr>
            </w:pPr>
            <w:proofErr w:type="spellStart"/>
            <w:r w:rsidRPr="00897E1D">
              <w:rPr>
                <w:rFonts w:eastAsia="Times New Roman"/>
                <w:color w:val="000000"/>
                <w:sz w:val="20"/>
                <w:szCs w:val="20"/>
                <w:lang w:val="en-US"/>
              </w:rPr>
              <w:t>SetScopes</w:t>
            </w:r>
            <w:proofErr w:type="spellEnd"/>
          </w:p>
        </w:tc>
        <w:tc>
          <w:tcPr>
            <w:tcW w:w="1712" w:type="dxa"/>
            <w:shd w:val="clear" w:color="auto" w:fill="FFFFFF" w:themeFill="background1"/>
            <w:vAlign w:val="center"/>
          </w:tcPr>
          <w:p w14:paraId="2548E6D6"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78CC74B5"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47590520" w14:textId="77777777" w:rsidTr="00DF64CB">
        <w:trPr>
          <w:trHeight w:val="50"/>
        </w:trPr>
        <w:tc>
          <w:tcPr>
            <w:tcW w:w="370" w:type="dxa"/>
            <w:vMerge/>
            <w:shd w:val="clear" w:color="auto" w:fill="FFFFFF" w:themeFill="background1"/>
          </w:tcPr>
          <w:p w14:paraId="436D210B"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4C998633" w14:textId="77777777" w:rsidR="00F761C4" w:rsidRPr="00897E1D" w:rsidRDefault="00F761C4" w:rsidP="00DF64CB">
            <w:pPr>
              <w:spacing w:after="0"/>
              <w:rPr>
                <w:rFonts w:eastAsia="Times New Roman"/>
                <w:color w:val="000000"/>
                <w:sz w:val="20"/>
                <w:szCs w:val="20"/>
                <w:lang w:val="en-US"/>
              </w:rPr>
            </w:pPr>
            <w:proofErr w:type="spellStart"/>
            <w:r w:rsidRPr="00897E1D">
              <w:rPr>
                <w:rFonts w:eastAsia="Times New Roman"/>
                <w:color w:val="000000"/>
                <w:sz w:val="20"/>
                <w:szCs w:val="20"/>
                <w:lang w:val="en-US"/>
              </w:rPr>
              <w:t>AddScopes</w:t>
            </w:r>
            <w:proofErr w:type="spellEnd"/>
          </w:p>
        </w:tc>
        <w:tc>
          <w:tcPr>
            <w:tcW w:w="1712" w:type="dxa"/>
            <w:shd w:val="clear" w:color="auto" w:fill="FFFFFF" w:themeFill="background1"/>
            <w:vAlign w:val="center"/>
          </w:tcPr>
          <w:p w14:paraId="38BE3F40"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758D433A"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r w:rsidR="00F761C4" w:rsidRPr="00C00BC7" w14:paraId="5849E31B" w14:textId="77777777" w:rsidTr="00DF64CB">
        <w:trPr>
          <w:trHeight w:val="50"/>
        </w:trPr>
        <w:tc>
          <w:tcPr>
            <w:tcW w:w="370" w:type="dxa"/>
            <w:vMerge/>
            <w:shd w:val="clear" w:color="auto" w:fill="FFFFFF" w:themeFill="background1"/>
          </w:tcPr>
          <w:p w14:paraId="3D267C9C"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8873A4D" w14:textId="77777777" w:rsidR="00F761C4" w:rsidRPr="00897E1D" w:rsidRDefault="00F761C4" w:rsidP="00DF64CB">
            <w:pPr>
              <w:spacing w:after="0"/>
              <w:rPr>
                <w:rFonts w:eastAsia="Times New Roman"/>
                <w:color w:val="000000"/>
                <w:sz w:val="20"/>
                <w:szCs w:val="20"/>
                <w:lang w:val="en-US"/>
              </w:rPr>
            </w:pPr>
            <w:proofErr w:type="spellStart"/>
            <w:r w:rsidRPr="00897E1D">
              <w:rPr>
                <w:rFonts w:eastAsia="Times New Roman"/>
                <w:color w:val="000000"/>
                <w:sz w:val="20"/>
                <w:szCs w:val="20"/>
                <w:lang w:val="en-US"/>
              </w:rPr>
              <w:t>RemoveScopes</w:t>
            </w:r>
            <w:proofErr w:type="spellEnd"/>
          </w:p>
        </w:tc>
        <w:tc>
          <w:tcPr>
            <w:tcW w:w="1712" w:type="dxa"/>
            <w:shd w:val="clear" w:color="auto" w:fill="FFFFFF" w:themeFill="background1"/>
            <w:vAlign w:val="center"/>
          </w:tcPr>
          <w:p w14:paraId="46D45657"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B01348D"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bl>
    <w:p w14:paraId="259A7381" w14:textId="77777777" w:rsidR="00F761C4" w:rsidRPr="00C00BC7" w:rsidRDefault="00F761C4" w:rsidP="00F761C4">
      <w:pPr>
        <w:pStyle w:val="Heading3"/>
        <w:rPr>
          <w:lang w:val="en-US"/>
        </w:rPr>
      </w:pPr>
      <w:r w:rsidRPr="007B5C3D">
        <w:rPr>
          <w:lang w:val="en-US"/>
        </w:rPr>
        <w:t xml:space="preserve">Discovery </w:t>
      </w:r>
      <w:r w:rsidRPr="00C00BC7">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3D5048B0" w14:textId="77777777" w:rsidTr="00DF64CB">
        <w:trPr>
          <w:trHeight w:val="50"/>
        </w:trPr>
        <w:tc>
          <w:tcPr>
            <w:tcW w:w="6222" w:type="dxa"/>
            <w:gridSpan w:val="2"/>
            <w:tcBorders>
              <w:bottom w:val="nil"/>
              <w:right w:val="nil"/>
            </w:tcBorders>
            <w:shd w:val="clear" w:color="auto" w:fill="BFBFBF" w:themeFill="background1" w:themeFillShade="BF"/>
          </w:tcPr>
          <w:p w14:paraId="314DD689"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Discovery</w:t>
            </w:r>
          </w:p>
        </w:tc>
        <w:tc>
          <w:tcPr>
            <w:tcW w:w="3064" w:type="dxa"/>
            <w:gridSpan w:val="2"/>
            <w:tcBorders>
              <w:left w:val="nil"/>
            </w:tcBorders>
            <w:shd w:val="clear" w:color="auto" w:fill="BFBFBF" w:themeFill="background1" w:themeFillShade="BF"/>
            <w:vAlign w:val="center"/>
          </w:tcPr>
          <w:p w14:paraId="122C01DD" w14:textId="77777777" w:rsidR="00F761C4" w:rsidRPr="00C00BC7" w:rsidRDefault="000C698B" w:rsidP="000C698B">
            <w:pPr>
              <w:pStyle w:val="PARAGRAPH"/>
              <w:tabs>
                <w:tab w:val="left" w:pos="3360"/>
              </w:tabs>
              <w:jc w:val="right"/>
              <w:rPr>
                <w:rFonts w:eastAsia="Times New Roman"/>
                <w:b/>
                <w:sz w:val="22"/>
                <w:szCs w:val="22"/>
                <w:lang w:val="en-US"/>
              </w:rPr>
            </w:pPr>
            <w:r>
              <w:rPr>
                <w:rFonts w:eastAsia="Times New Roman"/>
                <w:b/>
                <w:sz w:val="22"/>
                <w:szCs w:val="22"/>
                <w:lang w:val="en-US"/>
              </w:rPr>
              <w:t>Client</w:t>
            </w:r>
            <w:r w:rsidR="00F761C4" w:rsidRPr="00C00BC7">
              <w:rPr>
                <w:rFonts w:eastAsia="Times New Roman"/>
                <w:b/>
                <w:sz w:val="22"/>
                <w:szCs w:val="22"/>
                <w:lang w:val="en-US"/>
              </w:rPr>
              <w:t xml:space="preserve"> </w:t>
            </w:r>
            <w:r>
              <w:rPr>
                <w:rFonts w:eastAsia="Times New Roman"/>
                <w:b/>
                <w:sz w:val="22"/>
                <w:szCs w:val="22"/>
                <w:lang w:val="en-US"/>
              </w:rPr>
              <w:t>CONDITIONAL</w:t>
            </w:r>
          </w:p>
        </w:tc>
      </w:tr>
      <w:tr w:rsidR="00F761C4" w:rsidRPr="00C00BC7" w14:paraId="28AEE12A" w14:textId="77777777" w:rsidTr="00DF64CB">
        <w:trPr>
          <w:trHeight w:val="72"/>
        </w:trPr>
        <w:tc>
          <w:tcPr>
            <w:tcW w:w="370" w:type="dxa"/>
            <w:vMerge w:val="restart"/>
            <w:tcBorders>
              <w:top w:val="nil"/>
            </w:tcBorders>
            <w:shd w:val="clear" w:color="auto" w:fill="BFBFBF" w:themeFill="background1" w:themeFillShade="BF"/>
          </w:tcPr>
          <w:p w14:paraId="4C0153C4"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69F75926"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5123E39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8DE069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4317DDF1" w14:textId="77777777" w:rsidTr="00DF64CB">
        <w:trPr>
          <w:trHeight w:val="50"/>
        </w:trPr>
        <w:tc>
          <w:tcPr>
            <w:tcW w:w="370" w:type="dxa"/>
            <w:vMerge/>
            <w:shd w:val="clear" w:color="auto" w:fill="FFFFFF" w:themeFill="background1"/>
          </w:tcPr>
          <w:p w14:paraId="5800BEBB"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2FA1E7CC"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WS-Discovery</w:t>
            </w:r>
          </w:p>
        </w:tc>
        <w:tc>
          <w:tcPr>
            <w:tcW w:w="1712" w:type="dxa"/>
            <w:shd w:val="clear" w:color="auto" w:fill="FFFFFF" w:themeFill="background1"/>
            <w:vAlign w:val="center"/>
          </w:tcPr>
          <w:p w14:paraId="71464B1B"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Core</w:t>
            </w:r>
          </w:p>
        </w:tc>
        <w:tc>
          <w:tcPr>
            <w:tcW w:w="1352" w:type="dxa"/>
            <w:shd w:val="clear" w:color="auto" w:fill="FFFFFF" w:themeFill="background1"/>
            <w:vAlign w:val="center"/>
          </w:tcPr>
          <w:p w14:paraId="30BC4E62"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M</w:t>
            </w:r>
            <w:r w:rsidR="004611A9">
              <w:rPr>
                <w:rFonts w:eastAsia="Times New Roman"/>
                <w:color w:val="000000"/>
                <w:sz w:val="20"/>
                <w:szCs w:val="20"/>
                <w:lang w:val="en-US"/>
              </w:rPr>
              <w:t>*</w:t>
            </w:r>
          </w:p>
        </w:tc>
      </w:tr>
      <w:tr w:rsidR="00F761C4" w:rsidRPr="00C00BC7" w14:paraId="6A5D927D" w14:textId="77777777" w:rsidTr="00DF64CB">
        <w:trPr>
          <w:trHeight w:val="50"/>
        </w:trPr>
        <w:tc>
          <w:tcPr>
            <w:tcW w:w="370" w:type="dxa"/>
            <w:vMerge/>
            <w:shd w:val="clear" w:color="auto" w:fill="FFFFFF" w:themeFill="background1"/>
          </w:tcPr>
          <w:p w14:paraId="05AA4650"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05823C8" w14:textId="77777777" w:rsidR="00F761C4" w:rsidRPr="00897E1D" w:rsidRDefault="00F761C4" w:rsidP="00DF64CB">
            <w:pPr>
              <w:tabs>
                <w:tab w:val="left" w:pos="3360"/>
              </w:tabs>
              <w:spacing w:after="0"/>
              <w:jc w:val="left"/>
              <w:rPr>
                <w:lang w:val="en-US"/>
              </w:rPr>
            </w:pPr>
            <w:proofErr w:type="spellStart"/>
            <w:r w:rsidRPr="00897E1D">
              <w:rPr>
                <w:rFonts w:eastAsia="Times New Roman"/>
                <w:color w:val="000000"/>
                <w:sz w:val="20"/>
                <w:szCs w:val="20"/>
                <w:lang w:val="en-US"/>
              </w:rPr>
              <w:t>GetDiscoveryMode</w:t>
            </w:r>
            <w:proofErr w:type="spellEnd"/>
          </w:p>
        </w:tc>
        <w:tc>
          <w:tcPr>
            <w:tcW w:w="1712" w:type="dxa"/>
            <w:shd w:val="clear" w:color="auto" w:fill="FFFFFF" w:themeFill="background1"/>
            <w:vAlign w:val="center"/>
          </w:tcPr>
          <w:p w14:paraId="00619CC2"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3BC75D93" w14:textId="77777777" w:rsidR="00F761C4" w:rsidRPr="00897E1D" w:rsidRDefault="00F761C4" w:rsidP="00DF64CB">
            <w:pPr>
              <w:tabs>
                <w:tab w:val="left" w:pos="3360"/>
              </w:tabs>
              <w:spacing w:after="0"/>
              <w:jc w:val="left"/>
              <w:rPr>
                <w:lang w:val="en-US"/>
              </w:rPr>
            </w:pPr>
            <w:r>
              <w:rPr>
                <w:rFonts w:eastAsia="Times New Roman"/>
                <w:color w:val="000000"/>
                <w:sz w:val="20"/>
                <w:szCs w:val="20"/>
                <w:lang w:val="en-US"/>
              </w:rPr>
              <w:t>O</w:t>
            </w:r>
          </w:p>
        </w:tc>
      </w:tr>
      <w:tr w:rsidR="00F761C4" w:rsidRPr="00C00BC7" w14:paraId="653CC60E" w14:textId="77777777" w:rsidTr="00DF64CB">
        <w:trPr>
          <w:trHeight w:val="50"/>
        </w:trPr>
        <w:tc>
          <w:tcPr>
            <w:tcW w:w="370" w:type="dxa"/>
            <w:vMerge/>
            <w:shd w:val="clear" w:color="auto" w:fill="FFFFFF" w:themeFill="background1"/>
          </w:tcPr>
          <w:p w14:paraId="22C9B594"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2F47C562" w14:textId="77777777" w:rsidR="00F761C4" w:rsidRPr="00897E1D" w:rsidRDefault="00F761C4" w:rsidP="00DF64CB">
            <w:pPr>
              <w:tabs>
                <w:tab w:val="left" w:pos="3360"/>
              </w:tabs>
              <w:spacing w:after="0"/>
              <w:jc w:val="left"/>
              <w:rPr>
                <w:rFonts w:eastAsia="Times New Roman"/>
                <w:sz w:val="20"/>
                <w:szCs w:val="20"/>
                <w:lang w:val="en-US"/>
              </w:rPr>
            </w:pPr>
            <w:proofErr w:type="spellStart"/>
            <w:r w:rsidRPr="00897E1D">
              <w:rPr>
                <w:rFonts w:eastAsia="Times New Roman"/>
                <w:color w:val="000000"/>
                <w:sz w:val="20"/>
                <w:szCs w:val="20"/>
                <w:lang w:val="en-US"/>
              </w:rPr>
              <w:t>SetDiscoveryMode</w:t>
            </w:r>
            <w:proofErr w:type="spellEnd"/>
          </w:p>
        </w:tc>
        <w:tc>
          <w:tcPr>
            <w:tcW w:w="1712" w:type="dxa"/>
            <w:shd w:val="clear" w:color="auto" w:fill="FFFFFF" w:themeFill="background1"/>
            <w:vAlign w:val="center"/>
          </w:tcPr>
          <w:p w14:paraId="6F6C198A"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211CB447"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3787A269" w14:textId="77777777" w:rsidTr="00DF64CB">
        <w:trPr>
          <w:trHeight w:val="50"/>
        </w:trPr>
        <w:tc>
          <w:tcPr>
            <w:tcW w:w="370" w:type="dxa"/>
            <w:vMerge/>
            <w:shd w:val="clear" w:color="auto" w:fill="FFFFFF" w:themeFill="background1"/>
          </w:tcPr>
          <w:p w14:paraId="6787051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41DC174E" w14:textId="77777777" w:rsidR="00F761C4" w:rsidRPr="00897E1D" w:rsidRDefault="00F761C4" w:rsidP="00DF64CB">
            <w:pPr>
              <w:tabs>
                <w:tab w:val="left" w:pos="3360"/>
              </w:tabs>
              <w:spacing w:after="0"/>
              <w:jc w:val="left"/>
              <w:rPr>
                <w:rFonts w:eastAsia="Times New Roman"/>
                <w:sz w:val="20"/>
                <w:szCs w:val="20"/>
                <w:lang w:val="en-US"/>
              </w:rPr>
            </w:pPr>
            <w:proofErr w:type="spellStart"/>
            <w:r w:rsidRPr="00897E1D">
              <w:rPr>
                <w:rFonts w:eastAsia="Times New Roman"/>
                <w:color w:val="000000"/>
                <w:sz w:val="20"/>
                <w:szCs w:val="20"/>
                <w:lang w:val="en-US"/>
              </w:rPr>
              <w:t>GetScopes</w:t>
            </w:r>
            <w:proofErr w:type="spellEnd"/>
          </w:p>
        </w:tc>
        <w:tc>
          <w:tcPr>
            <w:tcW w:w="1712" w:type="dxa"/>
            <w:shd w:val="clear" w:color="auto" w:fill="FFFFFF" w:themeFill="background1"/>
            <w:vAlign w:val="center"/>
          </w:tcPr>
          <w:p w14:paraId="3376E926"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73DB1A2A"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266A58C3" w14:textId="77777777" w:rsidTr="00DF64CB">
        <w:trPr>
          <w:trHeight w:val="50"/>
        </w:trPr>
        <w:tc>
          <w:tcPr>
            <w:tcW w:w="370" w:type="dxa"/>
            <w:vMerge/>
            <w:shd w:val="clear" w:color="auto" w:fill="FFFFFF" w:themeFill="background1"/>
          </w:tcPr>
          <w:p w14:paraId="696E7860"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4E0CD9BC" w14:textId="77777777" w:rsidR="00F761C4" w:rsidRPr="00897E1D" w:rsidRDefault="00F761C4" w:rsidP="00DF64CB">
            <w:pPr>
              <w:spacing w:after="0"/>
              <w:rPr>
                <w:rFonts w:eastAsia="Times New Roman"/>
                <w:sz w:val="20"/>
                <w:szCs w:val="20"/>
                <w:lang w:val="en-US"/>
              </w:rPr>
            </w:pPr>
            <w:proofErr w:type="spellStart"/>
            <w:r w:rsidRPr="00897E1D">
              <w:rPr>
                <w:rFonts w:eastAsia="Times New Roman"/>
                <w:color w:val="000000"/>
                <w:sz w:val="20"/>
                <w:szCs w:val="20"/>
                <w:lang w:val="en-US"/>
              </w:rPr>
              <w:t>SetScopes</w:t>
            </w:r>
            <w:proofErr w:type="spellEnd"/>
          </w:p>
        </w:tc>
        <w:tc>
          <w:tcPr>
            <w:tcW w:w="1712" w:type="dxa"/>
            <w:shd w:val="clear" w:color="auto" w:fill="FFFFFF" w:themeFill="background1"/>
            <w:vAlign w:val="center"/>
          </w:tcPr>
          <w:p w14:paraId="5E09D97C"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3AE9623C"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548617F8" w14:textId="77777777" w:rsidTr="00DF64CB">
        <w:trPr>
          <w:trHeight w:val="50"/>
        </w:trPr>
        <w:tc>
          <w:tcPr>
            <w:tcW w:w="370" w:type="dxa"/>
            <w:vMerge/>
            <w:shd w:val="clear" w:color="auto" w:fill="FFFFFF" w:themeFill="background1"/>
          </w:tcPr>
          <w:p w14:paraId="58DBF6D2"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998C928" w14:textId="77777777" w:rsidR="00F761C4" w:rsidRPr="00897E1D" w:rsidRDefault="00F761C4" w:rsidP="00DF64CB">
            <w:pPr>
              <w:spacing w:after="0"/>
              <w:rPr>
                <w:rFonts w:eastAsia="Times New Roman"/>
                <w:color w:val="000000"/>
                <w:sz w:val="20"/>
                <w:szCs w:val="20"/>
                <w:lang w:val="en-US"/>
              </w:rPr>
            </w:pPr>
            <w:proofErr w:type="spellStart"/>
            <w:r w:rsidRPr="00897E1D">
              <w:rPr>
                <w:rFonts w:eastAsia="Times New Roman"/>
                <w:color w:val="000000"/>
                <w:sz w:val="20"/>
                <w:szCs w:val="20"/>
                <w:lang w:val="en-US"/>
              </w:rPr>
              <w:t>AddScopes</w:t>
            </w:r>
            <w:proofErr w:type="spellEnd"/>
          </w:p>
        </w:tc>
        <w:tc>
          <w:tcPr>
            <w:tcW w:w="1712" w:type="dxa"/>
            <w:shd w:val="clear" w:color="auto" w:fill="FFFFFF" w:themeFill="background1"/>
            <w:vAlign w:val="center"/>
          </w:tcPr>
          <w:p w14:paraId="4569C877"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063C5B45"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4F5D1186" w14:textId="77777777" w:rsidTr="00DF64CB">
        <w:trPr>
          <w:trHeight w:val="50"/>
        </w:trPr>
        <w:tc>
          <w:tcPr>
            <w:tcW w:w="370" w:type="dxa"/>
            <w:vMerge/>
            <w:shd w:val="clear" w:color="auto" w:fill="FFFFFF" w:themeFill="background1"/>
          </w:tcPr>
          <w:p w14:paraId="37525DE2"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6DE88A4E" w14:textId="77777777" w:rsidR="00F761C4" w:rsidRPr="00897E1D" w:rsidRDefault="00F761C4" w:rsidP="00DF64CB">
            <w:pPr>
              <w:spacing w:after="0"/>
              <w:rPr>
                <w:rFonts w:eastAsia="Times New Roman"/>
                <w:color w:val="000000"/>
                <w:sz w:val="20"/>
                <w:szCs w:val="20"/>
                <w:lang w:val="en-US"/>
              </w:rPr>
            </w:pPr>
            <w:proofErr w:type="spellStart"/>
            <w:r w:rsidRPr="00897E1D">
              <w:rPr>
                <w:rFonts w:eastAsia="Times New Roman"/>
                <w:color w:val="000000"/>
                <w:sz w:val="20"/>
                <w:szCs w:val="20"/>
                <w:lang w:val="en-US"/>
              </w:rPr>
              <w:t>RemoveScopes</w:t>
            </w:r>
            <w:proofErr w:type="spellEnd"/>
          </w:p>
        </w:tc>
        <w:tc>
          <w:tcPr>
            <w:tcW w:w="1712" w:type="dxa"/>
            <w:shd w:val="clear" w:color="auto" w:fill="FFFFFF" w:themeFill="background1"/>
            <w:vAlign w:val="center"/>
          </w:tcPr>
          <w:p w14:paraId="0D0EBF0F"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09C46B82" w14:textId="77777777" w:rsidR="00F761C4" w:rsidRDefault="00F761C4" w:rsidP="00DF64CB">
            <w:pPr>
              <w:spacing w:after="0"/>
            </w:pPr>
            <w:r w:rsidRPr="008E3027">
              <w:rPr>
                <w:rFonts w:eastAsia="Times New Roman"/>
                <w:color w:val="000000"/>
                <w:sz w:val="20"/>
                <w:szCs w:val="20"/>
                <w:lang w:val="en-US"/>
              </w:rPr>
              <w:t>O</w:t>
            </w:r>
          </w:p>
        </w:tc>
      </w:tr>
    </w:tbl>
    <w:bookmarkEnd w:id="55"/>
    <w:p w14:paraId="40761D78" w14:textId="77777777" w:rsidR="004611A9" w:rsidRDefault="004611A9" w:rsidP="004611A9">
      <w:pPr>
        <w:pStyle w:val="PARAGRAPH"/>
        <w:jc w:val="left"/>
        <w:rPr>
          <w:szCs w:val="20"/>
          <w:lang w:val="en-US"/>
        </w:rPr>
      </w:pPr>
      <w:r>
        <w:rPr>
          <w:szCs w:val="20"/>
          <w:lang w:val="en-US"/>
        </w:rPr>
        <w:t>*If device discovery on a network is supported in any way by the client.</w:t>
      </w:r>
    </w:p>
    <w:p w14:paraId="0E554BA1" w14:textId="77777777" w:rsidR="004611A9" w:rsidRDefault="004611A9" w:rsidP="004611A9">
      <w:pPr>
        <w:pStyle w:val="Heading3"/>
        <w:rPr>
          <w:lang w:val="en-US"/>
        </w:rPr>
      </w:pPr>
      <w:bookmarkStart w:id="56" w:name="_Ref351713454"/>
      <w:r>
        <w:rPr>
          <w:lang w:val="en-US"/>
        </w:rPr>
        <w:t>Scope Parameters</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2"/>
        <w:gridCol w:w="2806"/>
        <w:gridCol w:w="4956"/>
      </w:tblGrid>
      <w:tr w:rsidR="004611A9" w:rsidRPr="00A15363" w14:paraId="1AB7A672" w14:textId="77777777" w:rsidTr="00E3559A">
        <w:tc>
          <w:tcPr>
            <w:tcW w:w="1462" w:type="dxa"/>
            <w:tcBorders>
              <w:bottom w:val="single" w:sz="4" w:space="0" w:color="auto"/>
            </w:tcBorders>
            <w:shd w:val="clear" w:color="auto" w:fill="BFBFBF"/>
          </w:tcPr>
          <w:p w14:paraId="79431A74" w14:textId="77777777" w:rsidR="004611A9" w:rsidRPr="00426BB5" w:rsidRDefault="004611A9" w:rsidP="00E3559A">
            <w:pPr>
              <w:pStyle w:val="PARAGRAPH"/>
              <w:spacing w:after="100"/>
              <w:jc w:val="left"/>
              <w:rPr>
                <w:b/>
              </w:rPr>
            </w:pPr>
            <w:r w:rsidRPr="00426BB5">
              <w:rPr>
                <w:b/>
              </w:rPr>
              <w:t>Category</w:t>
            </w:r>
          </w:p>
        </w:tc>
        <w:tc>
          <w:tcPr>
            <w:tcW w:w="2806" w:type="dxa"/>
            <w:tcBorders>
              <w:bottom w:val="single" w:sz="4" w:space="0" w:color="auto"/>
            </w:tcBorders>
            <w:shd w:val="clear" w:color="auto" w:fill="BFBFBF"/>
          </w:tcPr>
          <w:p w14:paraId="1E5AD279" w14:textId="77777777" w:rsidR="004611A9" w:rsidRPr="00426BB5" w:rsidRDefault="004611A9" w:rsidP="00E3559A">
            <w:pPr>
              <w:pStyle w:val="PARAGRAPH"/>
              <w:spacing w:after="100"/>
              <w:jc w:val="left"/>
              <w:rPr>
                <w:b/>
              </w:rPr>
            </w:pPr>
            <w:r w:rsidRPr="00426BB5">
              <w:rPr>
                <w:b/>
              </w:rPr>
              <w:t>Defined values</w:t>
            </w:r>
          </w:p>
        </w:tc>
        <w:tc>
          <w:tcPr>
            <w:tcW w:w="4956" w:type="dxa"/>
            <w:tcBorders>
              <w:bottom w:val="single" w:sz="4" w:space="0" w:color="auto"/>
            </w:tcBorders>
            <w:shd w:val="clear" w:color="auto" w:fill="BFBFBF"/>
          </w:tcPr>
          <w:p w14:paraId="1D492907" w14:textId="77777777" w:rsidR="004611A9" w:rsidRPr="00426BB5" w:rsidRDefault="004611A9" w:rsidP="00E3559A">
            <w:pPr>
              <w:pStyle w:val="PARAGRAPH"/>
              <w:spacing w:after="100"/>
              <w:jc w:val="left"/>
              <w:rPr>
                <w:b/>
              </w:rPr>
            </w:pPr>
            <w:r w:rsidRPr="00426BB5">
              <w:rPr>
                <w:b/>
              </w:rPr>
              <w:t>Description</w:t>
            </w:r>
          </w:p>
        </w:tc>
      </w:tr>
      <w:tr w:rsidR="004611A9" w:rsidRPr="00A15363" w14:paraId="6CB706CA" w14:textId="77777777" w:rsidTr="00E3559A">
        <w:trPr>
          <w:cantSplit/>
          <w:trHeight w:val="174"/>
        </w:trPr>
        <w:tc>
          <w:tcPr>
            <w:tcW w:w="1462" w:type="dxa"/>
            <w:tcBorders>
              <w:top w:val="single" w:sz="4" w:space="0" w:color="auto"/>
              <w:bottom w:val="single" w:sz="4" w:space="0" w:color="auto"/>
            </w:tcBorders>
          </w:tcPr>
          <w:p w14:paraId="12792009" w14:textId="77777777" w:rsidR="004611A9" w:rsidRPr="00426BB5" w:rsidRDefault="004611A9" w:rsidP="00E3559A">
            <w:pPr>
              <w:rPr>
                <w:sz w:val="20"/>
                <w:szCs w:val="20"/>
              </w:rPr>
            </w:pPr>
            <w:r>
              <w:rPr>
                <w:sz w:val="20"/>
                <w:szCs w:val="20"/>
              </w:rPr>
              <w:t>P</w:t>
            </w:r>
            <w:r w:rsidRPr="00A15363">
              <w:rPr>
                <w:sz w:val="20"/>
                <w:szCs w:val="20"/>
              </w:rPr>
              <w:t>rofile</w:t>
            </w:r>
          </w:p>
        </w:tc>
        <w:tc>
          <w:tcPr>
            <w:tcW w:w="2806" w:type="dxa"/>
          </w:tcPr>
          <w:p w14:paraId="4BCEAAB9" w14:textId="77777777" w:rsidR="004611A9" w:rsidRPr="00426BB5" w:rsidRDefault="004611A9" w:rsidP="00E3559A">
            <w:pPr>
              <w:tabs>
                <w:tab w:val="center" w:pos="1088"/>
              </w:tabs>
              <w:rPr>
                <w:sz w:val="20"/>
                <w:szCs w:val="20"/>
              </w:rPr>
            </w:pPr>
            <w:r>
              <w:rPr>
                <w:sz w:val="20"/>
                <w:szCs w:val="20"/>
              </w:rPr>
              <w:t>G</w:t>
            </w:r>
          </w:p>
        </w:tc>
        <w:tc>
          <w:tcPr>
            <w:tcW w:w="4956" w:type="dxa"/>
          </w:tcPr>
          <w:p w14:paraId="5278508D" w14:textId="77777777" w:rsidR="004611A9" w:rsidRPr="00426BB5" w:rsidRDefault="004611A9" w:rsidP="004611A9">
            <w:pPr>
              <w:spacing w:after="120"/>
              <w:rPr>
                <w:sz w:val="20"/>
                <w:szCs w:val="20"/>
              </w:rPr>
            </w:pPr>
            <w:r w:rsidRPr="00426BB5">
              <w:rPr>
                <w:sz w:val="20"/>
                <w:szCs w:val="20"/>
              </w:rPr>
              <w:t xml:space="preserve">The scope indicates if the device is compliant to the </w:t>
            </w:r>
            <w:r>
              <w:rPr>
                <w:sz w:val="20"/>
                <w:szCs w:val="20"/>
              </w:rPr>
              <w:t>Profile G</w:t>
            </w:r>
            <w:r w:rsidRPr="00426BB5">
              <w:rPr>
                <w:sz w:val="20"/>
                <w:szCs w:val="20"/>
              </w:rPr>
              <w:t xml:space="preserve">. A device compliant to the </w:t>
            </w:r>
            <w:r>
              <w:rPr>
                <w:sz w:val="20"/>
                <w:szCs w:val="20"/>
              </w:rPr>
              <w:t>Profile G</w:t>
            </w:r>
            <w:r w:rsidRPr="00426BB5">
              <w:rPr>
                <w:sz w:val="20"/>
                <w:szCs w:val="20"/>
              </w:rPr>
              <w:t xml:space="preserve"> shall include a scope entry with this value in its scope list.</w:t>
            </w:r>
          </w:p>
        </w:tc>
      </w:tr>
    </w:tbl>
    <w:p w14:paraId="448C5DDB" w14:textId="77777777" w:rsidR="00F761C4" w:rsidRPr="00C00BC7" w:rsidRDefault="00F761C4" w:rsidP="00F761C4">
      <w:pPr>
        <w:pStyle w:val="Heading2"/>
        <w:rPr>
          <w:lang w:val="en-US"/>
        </w:rPr>
      </w:pPr>
      <w:bookmarkStart w:id="57" w:name="_Toc421774888"/>
      <w:r w:rsidRPr="00C00BC7">
        <w:rPr>
          <w:lang w:val="en-US"/>
        </w:rPr>
        <w:t>Network Configuration</w:t>
      </w:r>
      <w:bookmarkEnd w:id="57"/>
    </w:p>
    <w:p w14:paraId="57F978BE" w14:textId="77777777" w:rsidR="00F761C4" w:rsidRPr="00C00BC7" w:rsidRDefault="00F761C4" w:rsidP="00DF64CB">
      <w:pPr>
        <w:pStyle w:val="ListParagraph"/>
        <w:numPr>
          <w:ilvl w:val="0"/>
          <w:numId w:val="8"/>
        </w:numPr>
        <w:rPr>
          <w:lang w:val="en-US"/>
        </w:rPr>
      </w:pPr>
      <w:r w:rsidRPr="00C00BC7">
        <w:rPr>
          <w:lang w:val="en-US"/>
        </w:rPr>
        <w:t>Configuration of network settings on the device</w:t>
      </w:r>
    </w:p>
    <w:p w14:paraId="1899F73A" w14:textId="77777777" w:rsidR="00F761C4" w:rsidRPr="00C00BC7" w:rsidRDefault="00F761C4" w:rsidP="00F761C4">
      <w:pPr>
        <w:pStyle w:val="Heading3"/>
        <w:rPr>
          <w:lang w:val="en-US"/>
        </w:rPr>
      </w:pPr>
      <w:r w:rsidRPr="00C00BC7">
        <w:rPr>
          <w:lang w:val="en-US"/>
        </w:rPr>
        <w:t>Device requirements</w:t>
      </w:r>
    </w:p>
    <w:p w14:paraId="65AE3C9E" w14:textId="77777777" w:rsidR="00F761C4" w:rsidRPr="00C00BC7" w:rsidRDefault="00F761C4" w:rsidP="00DF64CB">
      <w:pPr>
        <w:pStyle w:val="ListParagraph"/>
        <w:numPr>
          <w:ilvl w:val="0"/>
          <w:numId w:val="6"/>
        </w:numPr>
        <w:ind w:left="567" w:hanging="207"/>
        <w:rPr>
          <w:lang w:val="en-US"/>
        </w:rPr>
      </w:pPr>
      <w:r w:rsidRPr="00C00BC7">
        <w:rPr>
          <w:lang w:val="en-US"/>
        </w:rPr>
        <w:t>Device shall support hostname, DNS, network interface, network protocol and network default gateway operations as covered by the device service.</w:t>
      </w:r>
    </w:p>
    <w:p w14:paraId="68585D5A" w14:textId="77777777" w:rsidR="00F761C4" w:rsidRPr="00C00BC7" w:rsidRDefault="00F761C4" w:rsidP="00F761C4">
      <w:pPr>
        <w:pStyle w:val="Heading3"/>
        <w:rPr>
          <w:lang w:val="en-US"/>
        </w:rPr>
      </w:pPr>
      <w:r w:rsidRPr="00C00BC7">
        <w:rPr>
          <w:lang w:val="en-US"/>
        </w:rPr>
        <w:lastRenderedPageBreak/>
        <w:t>Client requirements (if supported)</w:t>
      </w:r>
      <w:r w:rsidRPr="00C00BC7">
        <w:rPr>
          <w:lang w:val="en-US"/>
        </w:rPr>
        <w:tab/>
      </w:r>
    </w:p>
    <w:p w14:paraId="21022B60" w14:textId="77777777" w:rsidR="00D81FEB" w:rsidRPr="00D81FEB" w:rsidRDefault="00D81FEB" w:rsidP="00D81FEB">
      <w:pPr>
        <w:pStyle w:val="ListParagraph"/>
        <w:numPr>
          <w:ilvl w:val="0"/>
          <w:numId w:val="6"/>
        </w:numPr>
        <w:tabs>
          <w:tab w:val="clear" w:pos="9060"/>
        </w:tabs>
        <w:spacing w:after="0"/>
        <w:ind w:left="562" w:hanging="202"/>
        <w:rPr>
          <w:lang w:val="en-US"/>
        </w:rPr>
      </w:pPr>
      <w:r w:rsidRPr="00D81FEB">
        <w:rPr>
          <w:lang w:val="en-US"/>
        </w:rPr>
        <w:t>Client shall be able to list and configure the dev</w:t>
      </w:r>
      <w:r>
        <w:rPr>
          <w:lang w:val="en-US"/>
        </w:rPr>
        <w:t xml:space="preserve">ice network interface using the </w:t>
      </w:r>
      <w:r w:rsidRPr="00D81FEB">
        <w:rPr>
          <w:lang w:val="en-US"/>
        </w:rPr>
        <w:t>GetNetworkInterfaces and SetNetworkInterfaces operations.</w:t>
      </w:r>
    </w:p>
    <w:p w14:paraId="6B46C801" w14:textId="77777777" w:rsidR="00D81FEB" w:rsidRPr="00D81FEB" w:rsidRDefault="00D81FEB" w:rsidP="00D81FEB">
      <w:pPr>
        <w:pStyle w:val="ListParagraph"/>
        <w:numPr>
          <w:ilvl w:val="0"/>
          <w:numId w:val="6"/>
        </w:numPr>
        <w:spacing w:after="0"/>
        <w:ind w:left="562" w:hanging="202"/>
        <w:rPr>
          <w:lang w:val="en-US"/>
        </w:rPr>
      </w:pPr>
      <w:r w:rsidRPr="00D81FEB">
        <w:rPr>
          <w:lang w:val="en-US"/>
        </w:rPr>
        <w:t>Client shall be able to list and set the default gateway of the device using the GetNetworkDefaultGateway and SetNetworkDefaultGateway operations.</w:t>
      </w:r>
    </w:p>
    <w:p w14:paraId="1573CF2B" w14:textId="77777777" w:rsidR="00F761C4" w:rsidRPr="00C00BC7" w:rsidRDefault="00F761C4" w:rsidP="00F761C4">
      <w:pPr>
        <w:pStyle w:val="Heading3"/>
        <w:rPr>
          <w:lang w:val="en-US"/>
        </w:rPr>
      </w:pPr>
      <w:r w:rsidRPr="00C00BC7">
        <w:rPr>
          <w:lang w:val="en-US"/>
        </w:rPr>
        <w:t>Network Configuration Function List for Devices</w:t>
      </w:r>
    </w:p>
    <w:tbl>
      <w:tblPr>
        <w:tblStyle w:val="TableGrid"/>
        <w:tblW w:w="9286" w:type="dxa"/>
        <w:tblLook w:val="04A0" w:firstRow="1" w:lastRow="0" w:firstColumn="1" w:lastColumn="0" w:noHBand="0" w:noVBand="1"/>
      </w:tblPr>
      <w:tblGrid>
        <w:gridCol w:w="370"/>
        <w:gridCol w:w="5849"/>
        <w:gridCol w:w="1707"/>
        <w:gridCol w:w="1360"/>
      </w:tblGrid>
      <w:tr w:rsidR="00F761C4" w:rsidRPr="00C00BC7" w14:paraId="50FD77F2" w14:textId="77777777" w:rsidTr="00DF64CB">
        <w:trPr>
          <w:trHeight w:val="50"/>
        </w:trPr>
        <w:tc>
          <w:tcPr>
            <w:tcW w:w="6219" w:type="dxa"/>
            <w:gridSpan w:val="2"/>
            <w:tcBorders>
              <w:bottom w:val="nil"/>
              <w:right w:val="nil"/>
            </w:tcBorders>
            <w:shd w:val="clear" w:color="auto" w:fill="BFBFBF" w:themeFill="background1" w:themeFillShade="BF"/>
          </w:tcPr>
          <w:p w14:paraId="16DF6164"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Network Configuration</w:t>
            </w:r>
          </w:p>
        </w:tc>
        <w:tc>
          <w:tcPr>
            <w:tcW w:w="3067" w:type="dxa"/>
            <w:gridSpan w:val="2"/>
            <w:tcBorders>
              <w:left w:val="nil"/>
            </w:tcBorders>
            <w:shd w:val="clear" w:color="auto" w:fill="BFBFBF" w:themeFill="background1" w:themeFillShade="BF"/>
            <w:vAlign w:val="center"/>
          </w:tcPr>
          <w:p w14:paraId="12A7F8B8"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0F89E0ED" w14:textId="77777777" w:rsidTr="00DF64CB">
        <w:trPr>
          <w:trHeight w:val="72"/>
        </w:trPr>
        <w:tc>
          <w:tcPr>
            <w:tcW w:w="370" w:type="dxa"/>
            <w:vMerge w:val="restart"/>
            <w:tcBorders>
              <w:top w:val="nil"/>
            </w:tcBorders>
            <w:shd w:val="clear" w:color="auto" w:fill="BFBFBF" w:themeFill="background1" w:themeFillShade="BF"/>
          </w:tcPr>
          <w:p w14:paraId="26EF553C"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849" w:type="dxa"/>
            <w:tcBorders>
              <w:top w:val="single" w:sz="4" w:space="0" w:color="auto"/>
            </w:tcBorders>
            <w:shd w:val="clear" w:color="auto" w:fill="BFBFBF" w:themeFill="background1" w:themeFillShade="BF"/>
            <w:vAlign w:val="center"/>
          </w:tcPr>
          <w:p w14:paraId="46A59BDD"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7" w:type="dxa"/>
            <w:shd w:val="clear" w:color="auto" w:fill="BFBFBF" w:themeFill="background1" w:themeFillShade="BF"/>
            <w:vAlign w:val="center"/>
          </w:tcPr>
          <w:p w14:paraId="5A59488C"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2E4105D7"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125FB893" w14:textId="77777777" w:rsidTr="00DF64CB">
        <w:trPr>
          <w:trHeight w:val="50"/>
        </w:trPr>
        <w:tc>
          <w:tcPr>
            <w:tcW w:w="370" w:type="dxa"/>
            <w:vMerge/>
            <w:shd w:val="clear" w:color="auto" w:fill="FFFFFF" w:themeFill="background1"/>
          </w:tcPr>
          <w:p w14:paraId="37869314"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40C53BD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GetHostname</w:t>
            </w:r>
            <w:proofErr w:type="spellEnd"/>
          </w:p>
        </w:tc>
        <w:tc>
          <w:tcPr>
            <w:tcW w:w="1707" w:type="dxa"/>
            <w:shd w:val="clear" w:color="auto" w:fill="FFFFFF" w:themeFill="background1"/>
            <w:vAlign w:val="center"/>
          </w:tcPr>
          <w:p w14:paraId="699544D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E7F3D4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82BFCB1" w14:textId="77777777" w:rsidTr="00DF64CB">
        <w:trPr>
          <w:trHeight w:val="50"/>
        </w:trPr>
        <w:tc>
          <w:tcPr>
            <w:tcW w:w="370" w:type="dxa"/>
            <w:vMerge/>
            <w:shd w:val="clear" w:color="auto" w:fill="FFFFFF" w:themeFill="background1"/>
          </w:tcPr>
          <w:p w14:paraId="7D388DB4"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7DA13C5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SetHostname</w:t>
            </w:r>
            <w:proofErr w:type="spellEnd"/>
          </w:p>
        </w:tc>
        <w:tc>
          <w:tcPr>
            <w:tcW w:w="1707" w:type="dxa"/>
            <w:shd w:val="clear" w:color="auto" w:fill="FFFFFF" w:themeFill="background1"/>
            <w:vAlign w:val="center"/>
          </w:tcPr>
          <w:p w14:paraId="2D94722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32EC23F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1744F4D1" w14:textId="77777777" w:rsidTr="00DF64CB">
        <w:trPr>
          <w:trHeight w:val="50"/>
        </w:trPr>
        <w:tc>
          <w:tcPr>
            <w:tcW w:w="370" w:type="dxa"/>
            <w:vMerge/>
            <w:shd w:val="clear" w:color="auto" w:fill="FFFFFF" w:themeFill="background1"/>
          </w:tcPr>
          <w:p w14:paraId="3A89DCDB"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55EA8D2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GetDNS</w:t>
            </w:r>
            <w:proofErr w:type="spellEnd"/>
          </w:p>
        </w:tc>
        <w:tc>
          <w:tcPr>
            <w:tcW w:w="1707" w:type="dxa"/>
            <w:shd w:val="clear" w:color="auto" w:fill="FFFFFF" w:themeFill="background1"/>
            <w:vAlign w:val="center"/>
          </w:tcPr>
          <w:p w14:paraId="2235277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C370EF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FB1E8A3" w14:textId="77777777" w:rsidTr="00DF64CB">
        <w:trPr>
          <w:trHeight w:val="43"/>
        </w:trPr>
        <w:tc>
          <w:tcPr>
            <w:tcW w:w="370" w:type="dxa"/>
            <w:vMerge/>
            <w:shd w:val="clear" w:color="auto" w:fill="FFFFFF" w:themeFill="background1"/>
          </w:tcPr>
          <w:p w14:paraId="4B70B17E"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3D56182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SetDNS</w:t>
            </w:r>
            <w:proofErr w:type="spellEnd"/>
          </w:p>
        </w:tc>
        <w:tc>
          <w:tcPr>
            <w:tcW w:w="1707" w:type="dxa"/>
            <w:shd w:val="clear" w:color="auto" w:fill="FFFFFF" w:themeFill="background1"/>
            <w:vAlign w:val="center"/>
          </w:tcPr>
          <w:p w14:paraId="2AE845F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2BCFD88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4D1D7750" w14:textId="77777777" w:rsidTr="00DF64CB">
        <w:trPr>
          <w:trHeight w:val="50"/>
        </w:trPr>
        <w:tc>
          <w:tcPr>
            <w:tcW w:w="370" w:type="dxa"/>
            <w:vMerge/>
            <w:shd w:val="clear" w:color="auto" w:fill="FFFFFF" w:themeFill="background1"/>
          </w:tcPr>
          <w:p w14:paraId="4736A741"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16BB53F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GetNetworkInterfaces</w:t>
            </w:r>
            <w:proofErr w:type="spellEnd"/>
          </w:p>
        </w:tc>
        <w:tc>
          <w:tcPr>
            <w:tcW w:w="1707" w:type="dxa"/>
            <w:shd w:val="clear" w:color="auto" w:fill="FFFFFF" w:themeFill="background1"/>
            <w:vAlign w:val="center"/>
          </w:tcPr>
          <w:p w14:paraId="2B91CF8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3D4285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51F7C13" w14:textId="77777777" w:rsidTr="00DF64CB">
        <w:trPr>
          <w:trHeight w:val="50"/>
        </w:trPr>
        <w:tc>
          <w:tcPr>
            <w:tcW w:w="370" w:type="dxa"/>
            <w:vMerge/>
            <w:shd w:val="clear" w:color="auto" w:fill="FFFFFF" w:themeFill="background1"/>
          </w:tcPr>
          <w:p w14:paraId="7E7717BE"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39D6D28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SetNetworkInterfaces</w:t>
            </w:r>
            <w:proofErr w:type="spellEnd"/>
          </w:p>
        </w:tc>
        <w:tc>
          <w:tcPr>
            <w:tcW w:w="1707" w:type="dxa"/>
            <w:shd w:val="clear" w:color="auto" w:fill="FFFFFF" w:themeFill="background1"/>
            <w:vAlign w:val="center"/>
          </w:tcPr>
          <w:p w14:paraId="015669B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B227CE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326AEDBF" w14:textId="77777777" w:rsidTr="00DF64CB">
        <w:trPr>
          <w:trHeight w:val="50"/>
        </w:trPr>
        <w:tc>
          <w:tcPr>
            <w:tcW w:w="370" w:type="dxa"/>
            <w:vMerge/>
            <w:shd w:val="clear" w:color="auto" w:fill="FFFFFF" w:themeFill="background1"/>
          </w:tcPr>
          <w:p w14:paraId="43E79A2D"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27128FC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GetNetworkProtocols</w:t>
            </w:r>
            <w:proofErr w:type="spellEnd"/>
          </w:p>
        </w:tc>
        <w:tc>
          <w:tcPr>
            <w:tcW w:w="1707" w:type="dxa"/>
            <w:shd w:val="clear" w:color="auto" w:fill="FFFFFF" w:themeFill="background1"/>
            <w:vAlign w:val="center"/>
          </w:tcPr>
          <w:p w14:paraId="0E23BB6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BD9825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3337F73" w14:textId="77777777" w:rsidTr="00DF64CB">
        <w:trPr>
          <w:trHeight w:val="50"/>
        </w:trPr>
        <w:tc>
          <w:tcPr>
            <w:tcW w:w="370" w:type="dxa"/>
            <w:vMerge/>
            <w:shd w:val="clear" w:color="auto" w:fill="FFFFFF" w:themeFill="background1"/>
          </w:tcPr>
          <w:p w14:paraId="4B2F888F"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7996BD6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SetNetworkProtocols</w:t>
            </w:r>
            <w:proofErr w:type="spellEnd"/>
          </w:p>
        </w:tc>
        <w:tc>
          <w:tcPr>
            <w:tcW w:w="1707" w:type="dxa"/>
            <w:shd w:val="clear" w:color="auto" w:fill="FFFFFF" w:themeFill="background1"/>
            <w:vAlign w:val="center"/>
          </w:tcPr>
          <w:p w14:paraId="26EDD28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CB1FC9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6F6721AA" w14:textId="77777777" w:rsidTr="00DF64CB">
        <w:trPr>
          <w:trHeight w:val="50"/>
        </w:trPr>
        <w:tc>
          <w:tcPr>
            <w:tcW w:w="370" w:type="dxa"/>
            <w:vMerge/>
            <w:shd w:val="clear" w:color="auto" w:fill="FFFFFF" w:themeFill="background1"/>
          </w:tcPr>
          <w:p w14:paraId="09AD35C6"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54F49BF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GetNetworkDefaultGateway</w:t>
            </w:r>
            <w:proofErr w:type="spellEnd"/>
          </w:p>
        </w:tc>
        <w:tc>
          <w:tcPr>
            <w:tcW w:w="1707" w:type="dxa"/>
            <w:shd w:val="clear" w:color="auto" w:fill="FFFFFF" w:themeFill="background1"/>
            <w:vAlign w:val="center"/>
          </w:tcPr>
          <w:p w14:paraId="4710EF1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FB0DEF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0BE79756" w14:textId="77777777" w:rsidTr="00DF64CB">
        <w:trPr>
          <w:trHeight w:val="50"/>
        </w:trPr>
        <w:tc>
          <w:tcPr>
            <w:tcW w:w="370" w:type="dxa"/>
            <w:vMerge/>
            <w:shd w:val="clear" w:color="auto" w:fill="FFFFFF" w:themeFill="background1"/>
          </w:tcPr>
          <w:p w14:paraId="628378E8"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68C249C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SetNetworkDefaultGateway</w:t>
            </w:r>
            <w:proofErr w:type="spellEnd"/>
          </w:p>
        </w:tc>
        <w:tc>
          <w:tcPr>
            <w:tcW w:w="1707" w:type="dxa"/>
            <w:shd w:val="clear" w:color="auto" w:fill="FFFFFF" w:themeFill="background1"/>
            <w:vAlign w:val="center"/>
          </w:tcPr>
          <w:p w14:paraId="0094330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0774D9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4EA56D26" w14:textId="77777777" w:rsidR="00F761C4" w:rsidRPr="00C00BC7" w:rsidRDefault="00F761C4" w:rsidP="00F761C4">
      <w:pPr>
        <w:pStyle w:val="Heading3"/>
        <w:rPr>
          <w:lang w:val="en-US"/>
        </w:rPr>
      </w:pPr>
      <w:r w:rsidRPr="00C00BC7">
        <w:rPr>
          <w:lang w:val="en-US"/>
        </w:rPr>
        <w:t>Network Configuration Function List for Clients</w:t>
      </w:r>
    </w:p>
    <w:tbl>
      <w:tblPr>
        <w:tblStyle w:val="TableGrid"/>
        <w:tblW w:w="9286" w:type="dxa"/>
        <w:tblLook w:val="04A0" w:firstRow="1" w:lastRow="0" w:firstColumn="1" w:lastColumn="0" w:noHBand="0" w:noVBand="1"/>
      </w:tblPr>
      <w:tblGrid>
        <w:gridCol w:w="370"/>
        <w:gridCol w:w="5779"/>
        <w:gridCol w:w="1777"/>
        <w:gridCol w:w="1360"/>
      </w:tblGrid>
      <w:tr w:rsidR="00F761C4" w:rsidRPr="00C00BC7" w14:paraId="31B917D4" w14:textId="77777777" w:rsidTr="00DF64CB">
        <w:trPr>
          <w:cantSplit/>
          <w:trHeight w:val="50"/>
        </w:trPr>
        <w:tc>
          <w:tcPr>
            <w:tcW w:w="6149" w:type="dxa"/>
            <w:gridSpan w:val="2"/>
            <w:tcBorders>
              <w:bottom w:val="nil"/>
              <w:right w:val="nil"/>
            </w:tcBorders>
            <w:shd w:val="clear" w:color="auto" w:fill="BFBFBF" w:themeFill="background1" w:themeFillShade="BF"/>
          </w:tcPr>
          <w:p w14:paraId="3B591968"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Network Configuration</w:t>
            </w:r>
          </w:p>
        </w:tc>
        <w:tc>
          <w:tcPr>
            <w:tcW w:w="3137" w:type="dxa"/>
            <w:gridSpan w:val="2"/>
            <w:tcBorders>
              <w:left w:val="nil"/>
            </w:tcBorders>
            <w:shd w:val="clear" w:color="auto" w:fill="BFBFBF" w:themeFill="background1" w:themeFillShade="BF"/>
            <w:vAlign w:val="center"/>
          </w:tcPr>
          <w:p w14:paraId="64307303"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Client CONDITIONAL</w:t>
            </w:r>
          </w:p>
        </w:tc>
      </w:tr>
      <w:tr w:rsidR="00F761C4" w:rsidRPr="00C00BC7" w14:paraId="7EDFC779" w14:textId="77777777" w:rsidTr="00DF64CB">
        <w:trPr>
          <w:cantSplit/>
          <w:trHeight w:val="50"/>
        </w:trPr>
        <w:tc>
          <w:tcPr>
            <w:tcW w:w="370" w:type="dxa"/>
            <w:vMerge w:val="restart"/>
            <w:tcBorders>
              <w:top w:val="nil"/>
            </w:tcBorders>
            <w:shd w:val="clear" w:color="auto" w:fill="BFBFBF" w:themeFill="background1" w:themeFillShade="BF"/>
          </w:tcPr>
          <w:p w14:paraId="24D3DC69"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779" w:type="dxa"/>
            <w:tcBorders>
              <w:top w:val="single" w:sz="4" w:space="0" w:color="auto"/>
            </w:tcBorders>
            <w:shd w:val="clear" w:color="auto" w:fill="BFBFBF" w:themeFill="background1" w:themeFillShade="BF"/>
            <w:vAlign w:val="center"/>
          </w:tcPr>
          <w:p w14:paraId="6EBB6B0E"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77" w:type="dxa"/>
            <w:shd w:val="clear" w:color="auto" w:fill="BFBFBF" w:themeFill="background1" w:themeFillShade="BF"/>
            <w:vAlign w:val="center"/>
          </w:tcPr>
          <w:p w14:paraId="2706D9CB"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Device</w:t>
            </w:r>
          </w:p>
        </w:tc>
        <w:tc>
          <w:tcPr>
            <w:tcW w:w="1360" w:type="dxa"/>
            <w:shd w:val="clear" w:color="auto" w:fill="BFBFBF" w:themeFill="background1" w:themeFillShade="BF"/>
            <w:vAlign w:val="center"/>
          </w:tcPr>
          <w:p w14:paraId="4CDE1531"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6081C5F9" w14:textId="77777777" w:rsidTr="00DF64CB">
        <w:trPr>
          <w:cantSplit/>
          <w:trHeight w:val="50"/>
        </w:trPr>
        <w:tc>
          <w:tcPr>
            <w:tcW w:w="370" w:type="dxa"/>
            <w:vMerge/>
            <w:shd w:val="clear" w:color="auto" w:fill="FFFFFF" w:themeFill="background1"/>
          </w:tcPr>
          <w:p w14:paraId="69F46284"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5F74620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GetHostname</w:t>
            </w:r>
            <w:proofErr w:type="spellEnd"/>
          </w:p>
        </w:tc>
        <w:tc>
          <w:tcPr>
            <w:tcW w:w="1777" w:type="dxa"/>
            <w:shd w:val="clear" w:color="auto" w:fill="FFFFFF" w:themeFill="background1"/>
            <w:vAlign w:val="center"/>
          </w:tcPr>
          <w:p w14:paraId="0EE0AA7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BF8527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703C8B0F" w14:textId="77777777" w:rsidTr="00DF64CB">
        <w:trPr>
          <w:cantSplit/>
          <w:trHeight w:val="50"/>
        </w:trPr>
        <w:tc>
          <w:tcPr>
            <w:tcW w:w="370" w:type="dxa"/>
            <w:vMerge/>
            <w:shd w:val="clear" w:color="auto" w:fill="FFFFFF" w:themeFill="background1"/>
          </w:tcPr>
          <w:p w14:paraId="6D94DA9D"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0293AE3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SetHostname</w:t>
            </w:r>
            <w:proofErr w:type="spellEnd"/>
          </w:p>
        </w:tc>
        <w:tc>
          <w:tcPr>
            <w:tcW w:w="1777" w:type="dxa"/>
            <w:shd w:val="clear" w:color="auto" w:fill="FFFFFF" w:themeFill="background1"/>
            <w:vAlign w:val="center"/>
          </w:tcPr>
          <w:p w14:paraId="768F9DD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7EA738D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22106E44" w14:textId="77777777" w:rsidTr="00DF64CB">
        <w:trPr>
          <w:cantSplit/>
          <w:trHeight w:val="50"/>
        </w:trPr>
        <w:tc>
          <w:tcPr>
            <w:tcW w:w="370" w:type="dxa"/>
            <w:vMerge/>
            <w:shd w:val="clear" w:color="auto" w:fill="FFFFFF" w:themeFill="background1"/>
          </w:tcPr>
          <w:p w14:paraId="5DAFC17F"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3A9F198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GetDNS</w:t>
            </w:r>
            <w:proofErr w:type="spellEnd"/>
          </w:p>
        </w:tc>
        <w:tc>
          <w:tcPr>
            <w:tcW w:w="1777" w:type="dxa"/>
            <w:shd w:val="clear" w:color="auto" w:fill="FFFFFF" w:themeFill="background1"/>
            <w:vAlign w:val="center"/>
          </w:tcPr>
          <w:p w14:paraId="04A220B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ACDBE7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0E8BD43C" w14:textId="77777777" w:rsidTr="00DF64CB">
        <w:trPr>
          <w:cantSplit/>
          <w:trHeight w:val="43"/>
        </w:trPr>
        <w:tc>
          <w:tcPr>
            <w:tcW w:w="370" w:type="dxa"/>
            <w:vMerge/>
            <w:shd w:val="clear" w:color="auto" w:fill="FFFFFF" w:themeFill="background1"/>
          </w:tcPr>
          <w:p w14:paraId="6B62DF6C"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B221F5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SetDNS</w:t>
            </w:r>
            <w:proofErr w:type="spellEnd"/>
          </w:p>
        </w:tc>
        <w:tc>
          <w:tcPr>
            <w:tcW w:w="1777" w:type="dxa"/>
            <w:shd w:val="clear" w:color="auto" w:fill="FFFFFF" w:themeFill="background1"/>
            <w:vAlign w:val="center"/>
          </w:tcPr>
          <w:p w14:paraId="7718C55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C575CB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6E4E9C3A" w14:textId="77777777" w:rsidTr="00DF64CB">
        <w:trPr>
          <w:cantSplit/>
          <w:trHeight w:val="50"/>
        </w:trPr>
        <w:tc>
          <w:tcPr>
            <w:tcW w:w="370" w:type="dxa"/>
            <w:vMerge/>
            <w:shd w:val="clear" w:color="auto" w:fill="FFFFFF" w:themeFill="background1"/>
          </w:tcPr>
          <w:p w14:paraId="2559C4C9"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7FDF155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GetNetworkInterfaces</w:t>
            </w:r>
            <w:proofErr w:type="spellEnd"/>
          </w:p>
        </w:tc>
        <w:tc>
          <w:tcPr>
            <w:tcW w:w="1777" w:type="dxa"/>
            <w:shd w:val="clear" w:color="auto" w:fill="FFFFFF" w:themeFill="background1"/>
            <w:vAlign w:val="center"/>
          </w:tcPr>
          <w:p w14:paraId="2C422E3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1F34FF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764DEC83" w14:textId="77777777" w:rsidTr="00DF64CB">
        <w:trPr>
          <w:cantSplit/>
          <w:trHeight w:val="50"/>
        </w:trPr>
        <w:tc>
          <w:tcPr>
            <w:tcW w:w="370" w:type="dxa"/>
            <w:vMerge/>
            <w:shd w:val="clear" w:color="auto" w:fill="FFFFFF" w:themeFill="background1"/>
          </w:tcPr>
          <w:p w14:paraId="58CC4872"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3004130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SetNetworkInterfaces</w:t>
            </w:r>
            <w:proofErr w:type="spellEnd"/>
          </w:p>
        </w:tc>
        <w:tc>
          <w:tcPr>
            <w:tcW w:w="1777" w:type="dxa"/>
            <w:shd w:val="clear" w:color="auto" w:fill="FFFFFF" w:themeFill="background1"/>
            <w:vAlign w:val="center"/>
          </w:tcPr>
          <w:p w14:paraId="275BF18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D4DA20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37CF47D4" w14:textId="77777777" w:rsidTr="00DF64CB">
        <w:trPr>
          <w:cantSplit/>
          <w:trHeight w:val="50"/>
        </w:trPr>
        <w:tc>
          <w:tcPr>
            <w:tcW w:w="370" w:type="dxa"/>
            <w:vMerge/>
            <w:shd w:val="clear" w:color="auto" w:fill="FFFFFF" w:themeFill="background1"/>
          </w:tcPr>
          <w:p w14:paraId="2677551A"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B08957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GetNetworkProtocols</w:t>
            </w:r>
            <w:proofErr w:type="spellEnd"/>
          </w:p>
        </w:tc>
        <w:tc>
          <w:tcPr>
            <w:tcW w:w="1777" w:type="dxa"/>
            <w:shd w:val="clear" w:color="auto" w:fill="FFFFFF" w:themeFill="background1"/>
            <w:vAlign w:val="center"/>
          </w:tcPr>
          <w:p w14:paraId="235BF4D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9CBBAF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41D7C751" w14:textId="77777777" w:rsidTr="00DF64CB">
        <w:trPr>
          <w:cantSplit/>
          <w:trHeight w:val="50"/>
        </w:trPr>
        <w:tc>
          <w:tcPr>
            <w:tcW w:w="370" w:type="dxa"/>
            <w:vMerge/>
            <w:shd w:val="clear" w:color="auto" w:fill="FFFFFF" w:themeFill="background1"/>
          </w:tcPr>
          <w:p w14:paraId="26036429"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6B26520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SetNetworkProtocols</w:t>
            </w:r>
            <w:proofErr w:type="spellEnd"/>
          </w:p>
        </w:tc>
        <w:tc>
          <w:tcPr>
            <w:tcW w:w="1777" w:type="dxa"/>
            <w:shd w:val="clear" w:color="auto" w:fill="FFFFFF" w:themeFill="background1"/>
            <w:vAlign w:val="center"/>
          </w:tcPr>
          <w:p w14:paraId="3826E92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47CA958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4E2018A2" w14:textId="77777777" w:rsidTr="00DF64CB">
        <w:trPr>
          <w:cantSplit/>
          <w:trHeight w:val="50"/>
        </w:trPr>
        <w:tc>
          <w:tcPr>
            <w:tcW w:w="370" w:type="dxa"/>
            <w:vMerge/>
            <w:shd w:val="clear" w:color="auto" w:fill="FFFFFF" w:themeFill="background1"/>
          </w:tcPr>
          <w:p w14:paraId="0E0655C1"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2414931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GetNetworkDefaultGateway</w:t>
            </w:r>
            <w:proofErr w:type="spellEnd"/>
          </w:p>
        </w:tc>
        <w:tc>
          <w:tcPr>
            <w:tcW w:w="1777" w:type="dxa"/>
            <w:shd w:val="clear" w:color="auto" w:fill="FFFFFF" w:themeFill="background1"/>
            <w:vAlign w:val="center"/>
          </w:tcPr>
          <w:p w14:paraId="445BF29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676296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6A8FC373" w14:textId="77777777" w:rsidTr="00DF64CB">
        <w:trPr>
          <w:cantSplit/>
          <w:trHeight w:val="50"/>
        </w:trPr>
        <w:tc>
          <w:tcPr>
            <w:tcW w:w="370" w:type="dxa"/>
            <w:vMerge/>
            <w:shd w:val="clear" w:color="auto" w:fill="FFFFFF" w:themeFill="background1"/>
          </w:tcPr>
          <w:p w14:paraId="405DD71E"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6B1272B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SetNetworkDefaultGateway</w:t>
            </w:r>
            <w:proofErr w:type="spellEnd"/>
          </w:p>
        </w:tc>
        <w:tc>
          <w:tcPr>
            <w:tcW w:w="1777" w:type="dxa"/>
            <w:shd w:val="clear" w:color="auto" w:fill="FFFFFF" w:themeFill="background1"/>
            <w:vAlign w:val="center"/>
          </w:tcPr>
          <w:p w14:paraId="3DC6AD2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9ED2AC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bl>
    <w:p w14:paraId="284A0FD6" w14:textId="77777777" w:rsidR="00D81FEB" w:rsidRDefault="00D81FEB" w:rsidP="00D81FEB">
      <w:pPr>
        <w:pStyle w:val="PARAGRAPH"/>
        <w:spacing w:after="0"/>
        <w:jc w:val="left"/>
        <w:rPr>
          <w:szCs w:val="20"/>
          <w:lang w:val="en-US"/>
        </w:rPr>
      </w:pPr>
      <w:r>
        <w:rPr>
          <w:szCs w:val="20"/>
          <w:lang w:val="en-US"/>
        </w:rPr>
        <w:t>* If configuring a device’s network configuration is supported in any way by the client only.</w:t>
      </w:r>
    </w:p>
    <w:p w14:paraId="3C4E3E4A" w14:textId="77777777" w:rsidR="00F761C4" w:rsidRPr="00C00BC7" w:rsidRDefault="00F761C4" w:rsidP="00F761C4">
      <w:pPr>
        <w:pStyle w:val="Heading2"/>
        <w:rPr>
          <w:lang w:val="en-US"/>
        </w:rPr>
      </w:pPr>
      <w:bookmarkStart w:id="58" w:name="_Toc421774889"/>
      <w:r w:rsidRPr="00C00BC7">
        <w:rPr>
          <w:lang w:val="en-US"/>
        </w:rPr>
        <w:t>System</w:t>
      </w:r>
      <w:bookmarkEnd w:id="58"/>
      <w:r w:rsidRPr="00C00BC7">
        <w:rPr>
          <w:lang w:val="en-US"/>
        </w:rPr>
        <w:t xml:space="preserve"> </w:t>
      </w:r>
    </w:p>
    <w:p w14:paraId="20B8638B" w14:textId="77777777" w:rsidR="00F761C4" w:rsidRPr="00C00BC7" w:rsidRDefault="00F761C4" w:rsidP="00DF64CB">
      <w:pPr>
        <w:pStyle w:val="ListParagraph"/>
        <w:numPr>
          <w:ilvl w:val="0"/>
          <w:numId w:val="9"/>
        </w:numPr>
        <w:rPr>
          <w:lang w:val="en-US"/>
        </w:rPr>
      </w:pPr>
      <w:r w:rsidRPr="00C00BC7">
        <w:rPr>
          <w:lang w:val="en-US"/>
        </w:rPr>
        <w:t>Configuration of system settings.</w:t>
      </w:r>
    </w:p>
    <w:p w14:paraId="5CCF89FC" w14:textId="77777777" w:rsidR="00F761C4" w:rsidRPr="00C00BC7" w:rsidRDefault="00F761C4" w:rsidP="00DF64CB">
      <w:pPr>
        <w:pStyle w:val="ListParagraph"/>
        <w:numPr>
          <w:ilvl w:val="0"/>
          <w:numId w:val="9"/>
        </w:numPr>
        <w:rPr>
          <w:lang w:val="en-US"/>
        </w:rPr>
      </w:pPr>
      <w:r w:rsidRPr="00C00BC7">
        <w:rPr>
          <w:lang w:val="en-US"/>
        </w:rPr>
        <w:t>Device information.</w:t>
      </w:r>
    </w:p>
    <w:p w14:paraId="20ED751F" w14:textId="77777777" w:rsidR="00F761C4" w:rsidRPr="00C00BC7" w:rsidRDefault="00F761C4" w:rsidP="00F761C4">
      <w:pPr>
        <w:pStyle w:val="Heading3"/>
        <w:rPr>
          <w:lang w:val="en-US"/>
        </w:rPr>
      </w:pPr>
      <w:r w:rsidRPr="00C00BC7">
        <w:rPr>
          <w:lang w:val="en-US"/>
        </w:rPr>
        <w:t>Device requirements</w:t>
      </w:r>
    </w:p>
    <w:p w14:paraId="50B2E14E" w14:textId="77777777" w:rsidR="00F761C4" w:rsidRPr="00C00BC7" w:rsidRDefault="00F761C4" w:rsidP="00DF64CB">
      <w:pPr>
        <w:pStyle w:val="ListParagraph"/>
        <w:numPr>
          <w:ilvl w:val="0"/>
          <w:numId w:val="6"/>
        </w:numPr>
        <w:ind w:left="567" w:hanging="207"/>
        <w:rPr>
          <w:lang w:val="en-US"/>
        </w:rPr>
      </w:pPr>
      <w:r w:rsidRPr="00C00BC7">
        <w:rPr>
          <w:lang w:val="en-US"/>
        </w:rPr>
        <w:t>Device shall support get information, date and time, factory defaults and reboot operations as covered by the device service.</w:t>
      </w:r>
    </w:p>
    <w:p w14:paraId="797A4C44" w14:textId="77777777" w:rsidR="00F761C4" w:rsidRPr="00C00BC7" w:rsidRDefault="00F761C4" w:rsidP="00F761C4">
      <w:pPr>
        <w:pStyle w:val="Heading3"/>
        <w:rPr>
          <w:lang w:val="en-US"/>
        </w:rPr>
      </w:pPr>
      <w:r w:rsidRPr="00C00BC7">
        <w:rPr>
          <w:lang w:val="en-US"/>
        </w:rPr>
        <w:t>Client requirements (if supported)</w:t>
      </w:r>
      <w:r w:rsidRPr="00C00BC7">
        <w:rPr>
          <w:lang w:val="en-US"/>
        </w:rPr>
        <w:tab/>
      </w:r>
    </w:p>
    <w:p w14:paraId="63CCD239" w14:textId="77777777" w:rsidR="00F761C4" w:rsidRPr="001703EC" w:rsidRDefault="00F761C4" w:rsidP="00DF64CB">
      <w:pPr>
        <w:pStyle w:val="ListParagraph"/>
        <w:numPr>
          <w:ilvl w:val="0"/>
          <w:numId w:val="6"/>
        </w:numPr>
        <w:ind w:left="567" w:hanging="207"/>
        <w:rPr>
          <w:lang w:val="en-US"/>
        </w:rPr>
      </w:pPr>
      <w:r w:rsidRPr="00C00BC7">
        <w:rPr>
          <w:lang w:val="en-US"/>
        </w:rPr>
        <w:t xml:space="preserve">Client shall be able to get device information such as manufacturer, model and firmware version using the GetDeviceInformation operation. </w:t>
      </w:r>
    </w:p>
    <w:p w14:paraId="43A9C8EC" w14:textId="77777777" w:rsidR="00F761C4" w:rsidRPr="00C00BC7" w:rsidRDefault="00F761C4" w:rsidP="00F761C4">
      <w:pPr>
        <w:pStyle w:val="Heading3"/>
        <w:rPr>
          <w:lang w:val="en-US"/>
        </w:rPr>
      </w:pPr>
      <w:r w:rsidRPr="00C00BC7">
        <w:rPr>
          <w:lang w:val="en-US"/>
        </w:rPr>
        <w:lastRenderedPageBreak/>
        <w:t>System Function List for Devices</w:t>
      </w:r>
    </w:p>
    <w:tbl>
      <w:tblPr>
        <w:tblStyle w:val="TableGrid"/>
        <w:tblW w:w="9286" w:type="dxa"/>
        <w:tblLook w:val="04A0" w:firstRow="1" w:lastRow="0" w:firstColumn="1" w:lastColumn="0" w:noHBand="0" w:noVBand="1"/>
      </w:tblPr>
      <w:tblGrid>
        <w:gridCol w:w="370"/>
        <w:gridCol w:w="5854"/>
        <w:gridCol w:w="1710"/>
        <w:gridCol w:w="1352"/>
      </w:tblGrid>
      <w:tr w:rsidR="00F761C4" w:rsidRPr="00C00BC7" w14:paraId="2F2D4BB6" w14:textId="77777777" w:rsidTr="00DF64CB">
        <w:trPr>
          <w:trHeight w:val="50"/>
        </w:trPr>
        <w:tc>
          <w:tcPr>
            <w:tcW w:w="6224" w:type="dxa"/>
            <w:gridSpan w:val="2"/>
            <w:tcBorders>
              <w:bottom w:val="nil"/>
              <w:right w:val="nil"/>
            </w:tcBorders>
            <w:shd w:val="clear" w:color="auto" w:fill="BFBFBF" w:themeFill="background1" w:themeFillShade="BF"/>
          </w:tcPr>
          <w:p w14:paraId="638DD502"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System</w:t>
            </w:r>
          </w:p>
        </w:tc>
        <w:tc>
          <w:tcPr>
            <w:tcW w:w="3062" w:type="dxa"/>
            <w:gridSpan w:val="2"/>
            <w:tcBorders>
              <w:left w:val="nil"/>
            </w:tcBorders>
            <w:shd w:val="clear" w:color="auto" w:fill="BFBFBF" w:themeFill="background1" w:themeFillShade="BF"/>
            <w:vAlign w:val="center"/>
          </w:tcPr>
          <w:p w14:paraId="53318E4F"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25FC7717" w14:textId="77777777" w:rsidTr="00DF64CB">
        <w:trPr>
          <w:trHeight w:val="72"/>
        </w:trPr>
        <w:tc>
          <w:tcPr>
            <w:tcW w:w="370" w:type="dxa"/>
            <w:vMerge w:val="restart"/>
            <w:tcBorders>
              <w:top w:val="nil"/>
            </w:tcBorders>
            <w:shd w:val="clear" w:color="auto" w:fill="BFBFBF" w:themeFill="background1" w:themeFillShade="BF"/>
          </w:tcPr>
          <w:p w14:paraId="77BE44E1"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4" w:type="dxa"/>
            <w:tcBorders>
              <w:top w:val="single" w:sz="4" w:space="0" w:color="auto"/>
            </w:tcBorders>
            <w:shd w:val="clear" w:color="auto" w:fill="BFBFBF" w:themeFill="background1" w:themeFillShade="BF"/>
            <w:vAlign w:val="center"/>
          </w:tcPr>
          <w:p w14:paraId="59655BAE"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0" w:type="dxa"/>
            <w:shd w:val="clear" w:color="auto" w:fill="BFBFBF" w:themeFill="background1" w:themeFillShade="BF"/>
            <w:vAlign w:val="center"/>
          </w:tcPr>
          <w:p w14:paraId="207B0A70"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2B4C379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5F108EB5" w14:textId="77777777" w:rsidTr="00DF64CB">
        <w:trPr>
          <w:trHeight w:val="50"/>
        </w:trPr>
        <w:tc>
          <w:tcPr>
            <w:tcW w:w="370" w:type="dxa"/>
            <w:vMerge/>
            <w:shd w:val="clear" w:color="auto" w:fill="FFFFFF" w:themeFill="background1"/>
          </w:tcPr>
          <w:p w14:paraId="617176C9"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58E6D72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GetDeviceInformation</w:t>
            </w:r>
            <w:proofErr w:type="spellEnd"/>
          </w:p>
        </w:tc>
        <w:tc>
          <w:tcPr>
            <w:tcW w:w="1710" w:type="dxa"/>
            <w:shd w:val="clear" w:color="auto" w:fill="FFFFFF" w:themeFill="background1"/>
            <w:vAlign w:val="center"/>
          </w:tcPr>
          <w:p w14:paraId="2AD9071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2F1532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4711BF9" w14:textId="77777777" w:rsidTr="00DF64CB">
        <w:trPr>
          <w:trHeight w:val="50"/>
        </w:trPr>
        <w:tc>
          <w:tcPr>
            <w:tcW w:w="370" w:type="dxa"/>
            <w:vMerge/>
            <w:shd w:val="clear" w:color="auto" w:fill="FFFFFF" w:themeFill="background1"/>
          </w:tcPr>
          <w:p w14:paraId="193F99C9"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37FB7A4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GetSystemDateAndTime</w:t>
            </w:r>
            <w:proofErr w:type="spellEnd"/>
          </w:p>
        </w:tc>
        <w:tc>
          <w:tcPr>
            <w:tcW w:w="1710" w:type="dxa"/>
            <w:shd w:val="clear" w:color="auto" w:fill="FFFFFF" w:themeFill="background1"/>
            <w:vAlign w:val="center"/>
          </w:tcPr>
          <w:p w14:paraId="458FC45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376C652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01B6528E" w14:textId="77777777" w:rsidTr="00DF64CB">
        <w:trPr>
          <w:trHeight w:val="50"/>
        </w:trPr>
        <w:tc>
          <w:tcPr>
            <w:tcW w:w="370" w:type="dxa"/>
            <w:vMerge/>
            <w:shd w:val="clear" w:color="auto" w:fill="FFFFFF" w:themeFill="background1"/>
          </w:tcPr>
          <w:p w14:paraId="124B1001"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64B1A31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SetSystemDateAndTime</w:t>
            </w:r>
            <w:proofErr w:type="spellEnd"/>
          </w:p>
        </w:tc>
        <w:tc>
          <w:tcPr>
            <w:tcW w:w="1710" w:type="dxa"/>
            <w:shd w:val="clear" w:color="auto" w:fill="FFFFFF" w:themeFill="background1"/>
            <w:vAlign w:val="center"/>
          </w:tcPr>
          <w:p w14:paraId="0DCABA6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355E678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6B9B2F44" w14:textId="77777777" w:rsidTr="00DF64CB">
        <w:trPr>
          <w:trHeight w:val="43"/>
        </w:trPr>
        <w:tc>
          <w:tcPr>
            <w:tcW w:w="370" w:type="dxa"/>
            <w:vMerge/>
            <w:shd w:val="clear" w:color="auto" w:fill="FFFFFF" w:themeFill="background1"/>
          </w:tcPr>
          <w:p w14:paraId="4A89C104"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21BE8F7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SetSystemFactoryDefault</w:t>
            </w:r>
            <w:proofErr w:type="spellEnd"/>
          </w:p>
        </w:tc>
        <w:tc>
          <w:tcPr>
            <w:tcW w:w="1710" w:type="dxa"/>
            <w:shd w:val="clear" w:color="auto" w:fill="FFFFFF" w:themeFill="background1"/>
            <w:vAlign w:val="center"/>
          </w:tcPr>
          <w:p w14:paraId="2692D75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A5C224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AD0A6EA" w14:textId="77777777" w:rsidTr="00DF64CB">
        <w:trPr>
          <w:trHeight w:val="43"/>
        </w:trPr>
        <w:tc>
          <w:tcPr>
            <w:tcW w:w="370" w:type="dxa"/>
            <w:vMerge/>
            <w:shd w:val="clear" w:color="auto" w:fill="FFFFFF" w:themeFill="background1"/>
          </w:tcPr>
          <w:p w14:paraId="3B71361F"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013604D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Reboot</w:t>
            </w:r>
          </w:p>
        </w:tc>
        <w:tc>
          <w:tcPr>
            <w:tcW w:w="1710" w:type="dxa"/>
            <w:shd w:val="clear" w:color="auto" w:fill="FFFFFF" w:themeFill="background1"/>
            <w:vAlign w:val="center"/>
          </w:tcPr>
          <w:p w14:paraId="1063EA0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41593B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21A02F7C" w14:textId="77777777" w:rsidR="00F761C4" w:rsidRPr="00C00BC7" w:rsidRDefault="00F761C4" w:rsidP="00F761C4">
      <w:pPr>
        <w:pStyle w:val="Heading3"/>
        <w:rPr>
          <w:lang w:val="en-US"/>
        </w:rPr>
      </w:pPr>
      <w:r w:rsidRPr="00C00BC7">
        <w:rPr>
          <w:lang w:val="en-US"/>
        </w:rPr>
        <w:t>System Function List for Clients</w:t>
      </w:r>
    </w:p>
    <w:tbl>
      <w:tblPr>
        <w:tblStyle w:val="TableGrid"/>
        <w:tblW w:w="9286" w:type="dxa"/>
        <w:tblLook w:val="04A0" w:firstRow="1" w:lastRow="0" w:firstColumn="1" w:lastColumn="0" w:noHBand="0" w:noVBand="1"/>
      </w:tblPr>
      <w:tblGrid>
        <w:gridCol w:w="370"/>
        <w:gridCol w:w="5784"/>
        <w:gridCol w:w="1780"/>
        <w:gridCol w:w="1352"/>
      </w:tblGrid>
      <w:tr w:rsidR="00F761C4" w:rsidRPr="00C00BC7" w14:paraId="154FB67F" w14:textId="77777777" w:rsidTr="00DF64CB">
        <w:trPr>
          <w:cantSplit/>
          <w:trHeight w:val="50"/>
        </w:trPr>
        <w:tc>
          <w:tcPr>
            <w:tcW w:w="6154" w:type="dxa"/>
            <w:gridSpan w:val="2"/>
            <w:tcBorders>
              <w:bottom w:val="nil"/>
              <w:right w:val="nil"/>
            </w:tcBorders>
            <w:shd w:val="clear" w:color="auto" w:fill="BFBFBF" w:themeFill="background1" w:themeFillShade="BF"/>
          </w:tcPr>
          <w:p w14:paraId="194A5EAC"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System</w:t>
            </w:r>
          </w:p>
        </w:tc>
        <w:tc>
          <w:tcPr>
            <w:tcW w:w="3132" w:type="dxa"/>
            <w:gridSpan w:val="2"/>
            <w:tcBorders>
              <w:left w:val="nil"/>
            </w:tcBorders>
            <w:shd w:val="clear" w:color="auto" w:fill="BFBFBF" w:themeFill="background1" w:themeFillShade="BF"/>
            <w:vAlign w:val="center"/>
          </w:tcPr>
          <w:p w14:paraId="551EAFEB"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Client CONDITIONAL</w:t>
            </w:r>
          </w:p>
        </w:tc>
      </w:tr>
      <w:tr w:rsidR="00F761C4" w:rsidRPr="00C00BC7" w14:paraId="68DA683E" w14:textId="77777777" w:rsidTr="00DF64CB">
        <w:trPr>
          <w:cantSplit/>
          <w:trHeight w:val="50"/>
        </w:trPr>
        <w:tc>
          <w:tcPr>
            <w:tcW w:w="370" w:type="dxa"/>
            <w:vMerge w:val="restart"/>
            <w:tcBorders>
              <w:top w:val="nil"/>
            </w:tcBorders>
            <w:shd w:val="clear" w:color="auto" w:fill="BFBFBF" w:themeFill="background1" w:themeFillShade="BF"/>
          </w:tcPr>
          <w:p w14:paraId="2E18DDBC" w14:textId="77777777" w:rsidR="00F761C4" w:rsidRPr="00C00BC7" w:rsidRDefault="00F761C4" w:rsidP="00DF64CB">
            <w:pPr>
              <w:pStyle w:val="PARAGRAPH"/>
              <w:tabs>
                <w:tab w:val="left" w:pos="3360"/>
              </w:tabs>
              <w:jc w:val="left"/>
              <w:rPr>
                <w:rFonts w:eastAsia="Times New Roman"/>
                <w:b/>
                <w:sz w:val="22"/>
                <w:szCs w:val="22"/>
                <w:lang w:val="en-US"/>
              </w:rPr>
            </w:pPr>
          </w:p>
        </w:tc>
        <w:tc>
          <w:tcPr>
            <w:tcW w:w="5784" w:type="dxa"/>
            <w:tcBorders>
              <w:top w:val="single" w:sz="4" w:space="0" w:color="auto"/>
            </w:tcBorders>
            <w:shd w:val="clear" w:color="auto" w:fill="BFBFBF" w:themeFill="background1" w:themeFillShade="BF"/>
            <w:vAlign w:val="center"/>
          </w:tcPr>
          <w:p w14:paraId="0AFF4699"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0" w:type="dxa"/>
            <w:shd w:val="clear" w:color="auto" w:fill="BFBFBF" w:themeFill="background1" w:themeFillShade="BF"/>
            <w:vAlign w:val="center"/>
          </w:tcPr>
          <w:p w14:paraId="7E441220"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14785ED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7293FF63" w14:textId="77777777" w:rsidTr="00DF64CB">
        <w:trPr>
          <w:cantSplit/>
          <w:trHeight w:val="50"/>
        </w:trPr>
        <w:tc>
          <w:tcPr>
            <w:tcW w:w="370" w:type="dxa"/>
            <w:vMerge/>
            <w:shd w:val="clear" w:color="auto" w:fill="FFFFFF" w:themeFill="background1"/>
          </w:tcPr>
          <w:p w14:paraId="1DDDF714"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675C8AF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GetDeviceInformation</w:t>
            </w:r>
            <w:proofErr w:type="spellEnd"/>
          </w:p>
        </w:tc>
        <w:tc>
          <w:tcPr>
            <w:tcW w:w="1780" w:type="dxa"/>
            <w:shd w:val="clear" w:color="auto" w:fill="FFFFFF" w:themeFill="background1"/>
            <w:vAlign w:val="center"/>
          </w:tcPr>
          <w:p w14:paraId="644BF14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50734E6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35A47E46" w14:textId="77777777" w:rsidTr="00DF64CB">
        <w:trPr>
          <w:cantSplit/>
          <w:trHeight w:val="50"/>
        </w:trPr>
        <w:tc>
          <w:tcPr>
            <w:tcW w:w="370" w:type="dxa"/>
            <w:vMerge/>
            <w:shd w:val="clear" w:color="auto" w:fill="FFFFFF" w:themeFill="background1"/>
          </w:tcPr>
          <w:p w14:paraId="32B972B9"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0F73037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GetSystemDateAndTime</w:t>
            </w:r>
            <w:proofErr w:type="spellEnd"/>
          </w:p>
        </w:tc>
        <w:tc>
          <w:tcPr>
            <w:tcW w:w="1780" w:type="dxa"/>
            <w:shd w:val="clear" w:color="auto" w:fill="FFFFFF" w:themeFill="background1"/>
            <w:vAlign w:val="center"/>
          </w:tcPr>
          <w:p w14:paraId="4A59BBE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F8AA9E4" w14:textId="77777777" w:rsidR="00F761C4" w:rsidRPr="00C00BC7" w:rsidRDefault="00D81FEB"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57F3629E" w14:textId="77777777" w:rsidTr="00DF64CB">
        <w:trPr>
          <w:cantSplit/>
          <w:trHeight w:val="50"/>
        </w:trPr>
        <w:tc>
          <w:tcPr>
            <w:tcW w:w="370" w:type="dxa"/>
            <w:vMerge/>
            <w:shd w:val="clear" w:color="auto" w:fill="FFFFFF" w:themeFill="background1"/>
          </w:tcPr>
          <w:p w14:paraId="028D1362"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792D42C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SetSystemDateAndTime</w:t>
            </w:r>
            <w:proofErr w:type="spellEnd"/>
          </w:p>
        </w:tc>
        <w:tc>
          <w:tcPr>
            <w:tcW w:w="1780" w:type="dxa"/>
            <w:shd w:val="clear" w:color="auto" w:fill="FFFFFF" w:themeFill="background1"/>
            <w:vAlign w:val="center"/>
          </w:tcPr>
          <w:p w14:paraId="5868DF7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4A52722F" w14:textId="77777777" w:rsidR="00F761C4" w:rsidRPr="00C00BC7" w:rsidRDefault="00D81FEB"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65AA9808" w14:textId="77777777" w:rsidTr="00DF64CB">
        <w:trPr>
          <w:cantSplit/>
          <w:trHeight w:val="43"/>
        </w:trPr>
        <w:tc>
          <w:tcPr>
            <w:tcW w:w="370" w:type="dxa"/>
            <w:vMerge/>
            <w:shd w:val="clear" w:color="auto" w:fill="FFFFFF" w:themeFill="background1"/>
          </w:tcPr>
          <w:p w14:paraId="2F1B36AB"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420D0DD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SetSystemFactoryDefault</w:t>
            </w:r>
            <w:proofErr w:type="spellEnd"/>
          </w:p>
        </w:tc>
        <w:tc>
          <w:tcPr>
            <w:tcW w:w="1780" w:type="dxa"/>
            <w:shd w:val="clear" w:color="auto" w:fill="FFFFFF" w:themeFill="background1"/>
            <w:vAlign w:val="center"/>
          </w:tcPr>
          <w:p w14:paraId="09D8FB8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43523C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O</w:t>
            </w:r>
          </w:p>
        </w:tc>
      </w:tr>
      <w:tr w:rsidR="00F761C4" w:rsidRPr="00C00BC7" w14:paraId="4A07376E" w14:textId="77777777" w:rsidTr="00DF64CB">
        <w:trPr>
          <w:cantSplit/>
          <w:trHeight w:val="43"/>
        </w:trPr>
        <w:tc>
          <w:tcPr>
            <w:tcW w:w="370" w:type="dxa"/>
            <w:vMerge/>
            <w:shd w:val="clear" w:color="auto" w:fill="FFFFFF" w:themeFill="background1"/>
          </w:tcPr>
          <w:p w14:paraId="5C9745B8"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325A836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Reboot</w:t>
            </w:r>
          </w:p>
        </w:tc>
        <w:tc>
          <w:tcPr>
            <w:tcW w:w="1780" w:type="dxa"/>
            <w:shd w:val="clear" w:color="auto" w:fill="FFFFFF" w:themeFill="background1"/>
            <w:vAlign w:val="center"/>
          </w:tcPr>
          <w:p w14:paraId="556EEA6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1B23DDF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O</w:t>
            </w:r>
          </w:p>
        </w:tc>
      </w:tr>
    </w:tbl>
    <w:p w14:paraId="11E6439E" w14:textId="77777777" w:rsidR="00D81FEB" w:rsidRPr="006A2580" w:rsidRDefault="00D81FEB" w:rsidP="00D81FEB">
      <w:pPr>
        <w:pStyle w:val="PARAGRAPH"/>
        <w:jc w:val="left"/>
        <w:rPr>
          <w:szCs w:val="20"/>
          <w:lang w:val="en-US"/>
        </w:rPr>
      </w:pPr>
      <w:r>
        <w:rPr>
          <w:szCs w:val="20"/>
          <w:lang w:val="en-US"/>
        </w:rPr>
        <w:t>* If device information retrieval is supported in any way by the client.</w:t>
      </w:r>
    </w:p>
    <w:p w14:paraId="49BCB0E8" w14:textId="77777777" w:rsidR="00F761C4" w:rsidRPr="00C00BC7" w:rsidRDefault="00F761C4" w:rsidP="00F761C4">
      <w:pPr>
        <w:pStyle w:val="Heading2"/>
        <w:rPr>
          <w:lang w:val="en-US"/>
        </w:rPr>
      </w:pPr>
      <w:bookmarkStart w:id="59" w:name="_Toc421774890"/>
      <w:r>
        <w:rPr>
          <w:lang w:val="en-US"/>
        </w:rPr>
        <w:t>User H</w:t>
      </w:r>
      <w:r w:rsidRPr="00C00BC7">
        <w:rPr>
          <w:lang w:val="en-US"/>
        </w:rPr>
        <w:t>andling</w:t>
      </w:r>
      <w:bookmarkEnd w:id="59"/>
    </w:p>
    <w:p w14:paraId="66DB8A12" w14:textId="77777777" w:rsidR="00F761C4" w:rsidRPr="00C00BC7" w:rsidRDefault="00F761C4" w:rsidP="00DF64CB">
      <w:pPr>
        <w:pStyle w:val="ListParagraph"/>
        <w:numPr>
          <w:ilvl w:val="0"/>
          <w:numId w:val="10"/>
        </w:numPr>
        <w:rPr>
          <w:lang w:val="en-US"/>
        </w:rPr>
      </w:pPr>
      <w:r w:rsidRPr="00C00BC7">
        <w:rPr>
          <w:lang w:val="en-US"/>
        </w:rPr>
        <w:t>Manage users on the device.</w:t>
      </w:r>
    </w:p>
    <w:p w14:paraId="0F4CD3EC" w14:textId="77777777" w:rsidR="00F761C4" w:rsidRPr="00C00BC7" w:rsidRDefault="00F761C4" w:rsidP="00F761C4">
      <w:pPr>
        <w:pStyle w:val="Heading3"/>
        <w:rPr>
          <w:lang w:val="en-US"/>
        </w:rPr>
      </w:pPr>
      <w:r w:rsidRPr="00C00BC7">
        <w:rPr>
          <w:lang w:val="en-US"/>
        </w:rPr>
        <w:lastRenderedPageBreak/>
        <w:t>Device requirements</w:t>
      </w:r>
    </w:p>
    <w:p w14:paraId="116AB01F" w14:textId="77777777" w:rsidR="00F761C4" w:rsidRPr="00C00BC7" w:rsidRDefault="00F761C4" w:rsidP="00DF64CB">
      <w:pPr>
        <w:pStyle w:val="ListParagraph"/>
        <w:numPr>
          <w:ilvl w:val="0"/>
          <w:numId w:val="10"/>
        </w:numPr>
        <w:rPr>
          <w:lang w:val="en-US"/>
        </w:rPr>
      </w:pPr>
      <w:r w:rsidRPr="00C00BC7">
        <w:rPr>
          <w:lang w:val="en-US"/>
        </w:rPr>
        <w:t>Device shall support user handling operations as covered by the device service.</w:t>
      </w:r>
    </w:p>
    <w:p w14:paraId="44F34F42" w14:textId="77777777" w:rsidR="00F761C4" w:rsidRPr="00C00BC7" w:rsidRDefault="00F761C4" w:rsidP="00F761C4">
      <w:pPr>
        <w:pStyle w:val="Heading3"/>
        <w:rPr>
          <w:lang w:val="en-US"/>
        </w:rPr>
      </w:pPr>
      <w:r w:rsidRPr="00C00BC7">
        <w:rPr>
          <w:lang w:val="en-US"/>
        </w:rPr>
        <w:t>Client requirements</w:t>
      </w:r>
      <w:r>
        <w:rPr>
          <w:lang w:val="en-US"/>
        </w:rPr>
        <w:t xml:space="preserve"> (if supported)</w:t>
      </w:r>
    </w:p>
    <w:p w14:paraId="45346115" w14:textId="77777777" w:rsidR="00F761C4" w:rsidRPr="00CD40D8" w:rsidRDefault="00F761C4" w:rsidP="00DF64CB">
      <w:pPr>
        <w:pStyle w:val="ListParagraph"/>
        <w:numPr>
          <w:ilvl w:val="0"/>
          <w:numId w:val="6"/>
        </w:numPr>
        <w:ind w:left="567" w:hanging="207"/>
        <w:rPr>
          <w:lang w:val="en-US"/>
        </w:rPr>
      </w:pPr>
      <w:r w:rsidRPr="00C00BC7">
        <w:rPr>
          <w:lang w:val="en-US"/>
        </w:rPr>
        <w:t>Client shall be able to create, list, modify and delete users from the device using the CreateUsers, GetUsers, SetUser and DeleteUsers operations.</w:t>
      </w:r>
    </w:p>
    <w:p w14:paraId="057D2EC3" w14:textId="77777777" w:rsidR="00F761C4" w:rsidRPr="00C00BC7" w:rsidRDefault="00F761C4" w:rsidP="00F761C4">
      <w:pPr>
        <w:pStyle w:val="Heading3"/>
        <w:rPr>
          <w:lang w:val="en-US"/>
        </w:rPr>
      </w:pPr>
      <w:r w:rsidRPr="00C00BC7">
        <w:rPr>
          <w:lang w:val="en-US"/>
        </w:rPr>
        <w:t>User Handling 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6437D4D6" w14:textId="77777777" w:rsidTr="00DF64CB">
        <w:trPr>
          <w:trHeight w:val="50"/>
        </w:trPr>
        <w:tc>
          <w:tcPr>
            <w:tcW w:w="6262" w:type="dxa"/>
            <w:gridSpan w:val="2"/>
            <w:tcBorders>
              <w:bottom w:val="nil"/>
              <w:right w:val="nil"/>
            </w:tcBorders>
            <w:shd w:val="clear" w:color="auto" w:fill="BFBFBF" w:themeFill="background1" w:themeFillShade="BF"/>
          </w:tcPr>
          <w:p w14:paraId="2E7790EF"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User Handling</w:t>
            </w:r>
          </w:p>
        </w:tc>
        <w:tc>
          <w:tcPr>
            <w:tcW w:w="3024" w:type="dxa"/>
            <w:gridSpan w:val="2"/>
            <w:tcBorders>
              <w:left w:val="nil"/>
            </w:tcBorders>
            <w:shd w:val="clear" w:color="auto" w:fill="BFBFBF" w:themeFill="background1" w:themeFillShade="BF"/>
            <w:vAlign w:val="center"/>
          </w:tcPr>
          <w:p w14:paraId="3BFFED1A"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3022C6E4" w14:textId="77777777" w:rsidTr="00DF64CB">
        <w:trPr>
          <w:trHeight w:val="72"/>
        </w:trPr>
        <w:tc>
          <w:tcPr>
            <w:tcW w:w="372" w:type="dxa"/>
            <w:vMerge w:val="restart"/>
            <w:tcBorders>
              <w:top w:val="nil"/>
            </w:tcBorders>
            <w:shd w:val="clear" w:color="auto" w:fill="BFBFBF" w:themeFill="background1" w:themeFillShade="BF"/>
          </w:tcPr>
          <w:p w14:paraId="4CED0024" w14:textId="77777777" w:rsidR="00F761C4" w:rsidRPr="00C00BC7" w:rsidRDefault="00F761C4" w:rsidP="00DF64CB">
            <w:pPr>
              <w:pStyle w:val="PARAGRAPH"/>
              <w:tabs>
                <w:tab w:val="left" w:pos="3360"/>
              </w:tabs>
              <w:jc w:val="left"/>
              <w:rPr>
                <w:rFonts w:eastAsia="Times New Roman"/>
                <w:b/>
                <w:sz w:val="22"/>
                <w:szCs w:val="22"/>
                <w:lang w:val="en-US"/>
              </w:rPr>
            </w:pPr>
          </w:p>
        </w:tc>
        <w:tc>
          <w:tcPr>
            <w:tcW w:w="5890" w:type="dxa"/>
            <w:tcBorders>
              <w:top w:val="single" w:sz="4" w:space="0" w:color="auto"/>
            </w:tcBorders>
            <w:shd w:val="clear" w:color="auto" w:fill="BFBFBF" w:themeFill="background1" w:themeFillShade="BF"/>
            <w:vAlign w:val="center"/>
          </w:tcPr>
          <w:p w14:paraId="3B2B3C38"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9" w:type="dxa"/>
            <w:shd w:val="clear" w:color="auto" w:fill="BFBFBF" w:themeFill="background1" w:themeFillShade="BF"/>
            <w:vAlign w:val="center"/>
          </w:tcPr>
          <w:p w14:paraId="04B213B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05" w:type="dxa"/>
            <w:shd w:val="clear" w:color="auto" w:fill="BFBFBF" w:themeFill="background1" w:themeFillShade="BF"/>
            <w:vAlign w:val="bottom"/>
          </w:tcPr>
          <w:p w14:paraId="3EAA8E5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08F64D80" w14:textId="77777777" w:rsidTr="00DF64CB">
        <w:trPr>
          <w:trHeight w:val="50"/>
        </w:trPr>
        <w:tc>
          <w:tcPr>
            <w:tcW w:w="372" w:type="dxa"/>
            <w:vMerge/>
            <w:shd w:val="clear" w:color="auto" w:fill="FFFFFF" w:themeFill="background1"/>
          </w:tcPr>
          <w:p w14:paraId="4134F045"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26F25FE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GetUsers</w:t>
            </w:r>
            <w:proofErr w:type="spellEnd"/>
          </w:p>
        </w:tc>
        <w:tc>
          <w:tcPr>
            <w:tcW w:w="1719" w:type="dxa"/>
            <w:shd w:val="clear" w:color="auto" w:fill="FFFFFF" w:themeFill="background1"/>
            <w:vAlign w:val="center"/>
          </w:tcPr>
          <w:p w14:paraId="3B5717A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17328A7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687434D9" w14:textId="77777777" w:rsidTr="00DF64CB">
        <w:trPr>
          <w:trHeight w:val="50"/>
        </w:trPr>
        <w:tc>
          <w:tcPr>
            <w:tcW w:w="372" w:type="dxa"/>
            <w:vMerge/>
            <w:shd w:val="clear" w:color="auto" w:fill="FFFFFF" w:themeFill="background1"/>
          </w:tcPr>
          <w:p w14:paraId="6C07D44E"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0368A60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CreateUsers</w:t>
            </w:r>
            <w:proofErr w:type="spellEnd"/>
          </w:p>
        </w:tc>
        <w:tc>
          <w:tcPr>
            <w:tcW w:w="1719" w:type="dxa"/>
            <w:shd w:val="clear" w:color="auto" w:fill="FFFFFF" w:themeFill="background1"/>
            <w:vAlign w:val="center"/>
          </w:tcPr>
          <w:p w14:paraId="60B53CF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23F0D04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39DC475C" w14:textId="77777777" w:rsidTr="00DF64CB">
        <w:trPr>
          <w:trHeight w:val="50"/>
        </w:trPr>
        <w:tc>
          <w:tcPr>
            <w:tcW w:w="372" w:type="dxa"/>
            <w:vMerge/>
            <w:shd w:val="clear" w:color="auto" w:fill="FFFFFF" w:themeFill="background1"/>
          </w:tcPr>
          <w:p w14:paraId="4D1C53FB"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52CE944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DeleteUsers</w:t>
            </w:r>
            <w:proofErr w:type="spellEnd"/>
          </w:p>
        </w:tc>
        <w:tc>
          <w:tcPr>
            <w:tcW w:w="1719" w:type="dxa"/>
            <w:shd w:val="clear" w:color="auto" w:fill="FFFFFF" w:themeFill="background1"/>
            <w:vAlign w:val="center"/>
          </w:tcPr>
          <w:p w14:paraId="5A1B6EA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697147C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23D645B" w14:textId="77777777" w:rsidTr="00DF64CB">
        <w:trPr>
          <w:trHeight w:val="43"/>
        </w:trPr>
        <w:tc>
          <w:tcPr>
            <w:tcW w:w="372" w:type="dxa"/>
            <w:vMerge/>
            <w:shd w:val="clear" w:color="auto" w:fill="FFFFFF" w:themeFill="background1"/>
          </w:tcPr>
          <w:p w14:paraId="52AA5DA0"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6CD6AEB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SetUser</w:t>
            </w:r>
            <w:proofErr w:type="spellEnd"/>
          </w:p>
        </w:tc>
        <w:tc>
          <w:tcPr>
            <w:tcW w:w="1719" w:type="dxa"/>
            <w:shd w:val="clear" w:color="auto" w:fill="FFFFFF" w:themeFill="background1"/>
            <w:vAlign w:val="center"/>
          </w:tcPr>
          <w:p w14:paraId="02F9C2C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42B12DF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283FB8B3" w14:textId="77777777" w:rsidR="00F761C4" w:rsidRPr="00C00BC7" w:rsidRDefault="00F761C4" w:rsidP="00F761C4">
      <w:pPr>
        <w:pStyle w:val="Heading3"/>
        <w:rPr>
          <w:lang w:val="en-US"/>
        </w:rPr>
      </w:pPr>
      <w:r w:rsidRPr="00C00BC7">
        <w:rPr>
          <w:lang w:val="en-US"/>
        </w:rPr>
        <w:t>User Handling Function List for Clients</w:t>
      </w:r>
    </w:p>
    <w:tbl>
      <w:tblPr>
        <w:tblStyle w:val="TableGrid"/>
        <w:tblW w:w="9286" w:type="dxa"/>
        <w:tblLook w:val="04A0" w:firstRow="1" w:lastRow="0" w:firstColumn="1" w:lastColumn="0" w:noHBand="0" w:noVBand="1"/>
      </w:tblPr>
      <w:tblGrid>
        <w:gridCol w:w="371"/>
        <w:gridCol w:w="5781"/>
        <w:gridCol w:w="1782"/>
        <w:gridCol w:w="1352"/>
      </w:tblGrid>
      <w:tr w:rsidR="00F761C4" w:rsidRPr="00C00BC7" w14:paraId="46E8CE99" w14:textId="77777777" w:rsidTr="00D81FEB">
        <w:trPr>
          <w:trHeight w:val="50"/>
        </w:trPr>
        <w:tc>
          <w:tcPr>
            <w:tcW w:w="6152" w:type="dxa"/>
            <w:gridSpan w:val="2"/>
            <w:tcBorders>
              <w:bottom w:val="nil"/>
              <w:right w:val="nil"/>
            </w:tcBorders>
            <w:shd w:val="clear" w:color="auto" w:fill="BFBFBF" w:themeFill="background1" w:themeFillShade="BF"/>
          </w:tcPr>
          <w:p w14:paraId="2F9D6300"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User Handling</w:t>
            </w:r>
          </w:p>
        </w:tc>
        <w:tc>
          <w:tcPr>
            <w:tcW w:w="3134" w:type="dxa"/>
            <w:gridSpan w:val="2"/>
            <w:tcBorders>
              <w:left w:val="nil"/>
            </w:tcBorders>
            <w:shd w:val="clear" w:color="auto" w:fill="BFBFBF" w:themeFill="background1" w:themeFillShade="BF"/>
            <w:vAlign w:val="center"/>
          </w:tcPr>
          <w:p w14:paraId="43EBC4C7"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F761C4" w:rsidRPr="00C00BC7" w14:paraId="4175AE6A" w14:textId="77777777" w:rsidTr="00D81FEB">
        <w:trPr>
          <w:trHeight w:val="50"/>
        </w:trPr>
        <w:tc>
          <w:tcPr>
            <w:tcW w:w="371" w:type="dxa"/>
            <w:vMerge w:val="restart"/>
            <w:tcBorders>
              <w:top w:val="nil"/>
            </w:tcBorders>
            <w:shd w:val="clear" w:color="auto" w:fill="BFBFBF" w:themeFill="background1" w:themeFillShade="BF"/>
          </w:tcPr>
          <w:p w14:paraId="6C4AA849" w14:textId="77777777" w:rsidR="00F761C4" w:rsidRPr="00C00BC7" w:rsidRDefault="00F761C4" w:rsidP="00DF64C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0726D728"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7818DCE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6CDEFBFB"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6EA52D72" w14:textId="77777777" w:rsidTr="00D81FEB">
        <w:trPr>
          <w:trHeight w:val="50"/>
        </w:trPr>
        <w:tc>
          <w:tcPr>
            <w:tcW w:w="371" w:type="dxa"/>
            <w:vMerge/>
            <w:shd w:val="clear" w:color="auto" w:fill="FFFFFF" w:themeFill="background1"/>
          </w:tcPr>
          <w:p w14:paraId="5AB0F771" w14:textId="77777777" w:rsidR="00F761C4" w:rsidRPr="00C00BC7" w:rsidRDefault="00F761C4" w:rsidP="00DF64CB">
            <w:pPr>
              <w:rPr>
                <w:rFonts w:ascii="Calibri" w:hAnsi="Calibri" w:cs="Calibri"/>
                <w:color w:val="000000"/>
                <w:szCs w:val="20"/>
                <w:lang w:val="en-US"/>
              </w:rPr>
            </w:pPr>
          </w:p>
        </w:tc>
        <w:tc>
          <w:tcPr>
            <w:tcW w:w="5781" w:type="dxa"/>
            <w:shd w:val="clear" w:color="auto" w:fill="FFFFFF" w:themeFill="background1"/>
            <w:vAlign w:val="center"/>
          </w:tcPr>
          <w:p w14:paraId="5211893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GetUsers</w:t>
            </w:r>
            <w:proofErr w:type="spellEnd"/>
          </w:p>
        </w:tc>
        <w:tc>
          <w:tcPr>
            <w:tcW w:w="1782" w:type="dxa"/>
            <w:shd w:val="clear" w:color="auto" w:fill="FFFFFF" w:themeFill="background1"/>
            <w:vAlign w:val="center"/>
          </w:tcPr>
          <w:p w14:paraId="05C9AA5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2497CD2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10F772DF" w14:textId="77777777" w:rsidTr="00D81FEB">
        <w:trPr>
          <w:trHeight w:val="50"/>
        </w:trPr>
        <w:tc>
          <w:tcPr>
            <w:tcW w:w="371" w:type="dxa"/>
            <w:vMerge/>
            <w:shd w:val="clear" w:color="auto" w:fill="FFFFFF" w:themeFill="background1"/>
          </w:tcPr>
          <w:p w14:paraId="51CD7309" w14:textId="77777777" w:rsidR="00F761C4" w:rsidRPr="00C00BC7" w:rsidRDefault="00F761C4" w:rsidP="00DF64CB">
            <w:pPr>
              <w:rPr>
                <w:rFonts w:ascii="Calibri" w:hAnsi="Calibri" w:cs="Calibri"/>
                <w:color w:val="000000"/>
                <w:szCs w:val="20"/>
                <w:lang w:val="en-US"/>
              </w:rPr>
            </w:pPr>
          </w:p>
        </w:tc>
        <w:tc>
          <w:tcPr>
            <w:tcW w:w="5781" w:type="dxa"/>
            <w:shd w:val="clear" w:color="auto" w:fill="FFFFFF" w:themeFill="background1"/>
            <w:vAlign w:val="center"/>
          </w:tcPr>
          <w:p w14:paraId="51C30D9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CreateUsers</w:t>
            </w:r>
            <w:proofErr w:type="spellEnd"/>
          </w:p>
        </w:tc>
        <w:tc>
          <w:tcPr>
            <w:tcW w:w="1782" w:type="dxa"/>
            <w:shd w:val="clear" w:color="auto" w:fill="FFFFFF" w:themeFill="background1"/>
            <w:vAlign w:val="center"/>
          </w:tcPr>
          <w:p w14:paraId="42ED343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20F9246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4F53E740" w14:textId="77777777" w:rsidTr="00D81FEB">
        <w:trPr>
          <w:trHeight w:val="50"/>
        </w:trPr>
        <w:tc>
          <w:tcPr>
            <w:tcW w:w="371" w:type="dxa"/>
            <w:vMerge/>
            <w:shd w:val="clear" w:color="auto" w:fill="FFFFFF" w:themeFill="background1"/>
          </w:tcPr>
          <w:p w14:paraId="7FFE7F7E" w14:textId="77777777" w:rsidR="00F761C4" w:rsidRPr="00C00BC7" w:rsidRDefault="00F761C4" w:rsidP="00DF64CB">
            <w:pPr>
              <w:rPr>
                <w:rFonts w:ascii="Calibri" w:hAnsi="Calibri" w:cs="Calibri"/>
                <w:color w:val="000000"/>
                <w:szCs w:val="20"/>
                <w:lang w:val="en-US"/>
              </w:rPr>
            </w:pPr>
          </w:p>
        </w:tc>
        <w:tc>
          <w:tcPr>
            <w:tcW w:w="5781" w:type="dxa"/>
            <w:shd w:val="clear" w:color="auto" w:fill="FFFFFF" w:themeFill="background1"/>
            <w:vAlign w:val="center"/>
          </w:tcPr>
          <w:p w14:paraId="616E049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DeleteUsers</w:t>
            </w:r>
            <w:proofErr w:type="spellEnd"/>
          </w:p>
        </w:tc>
        <w:tc>
          <w:tcPr>
            <w:tcW w:w="1782" w:type="dxa"/>
            <w:shd w:val="clear" w:color="auto" w:fill="FFFFFF" w:themeFill="background1"/>
            <w:vAlign w:val="center"/>
          </w:tcPr>
          <w:p w14:paraId="54B35D4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000EB57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r w:rsidR="00F761C4" w:rsidRPr="00C00BC7" w14:paraId="7DE8B768" w14:textId="77777777" w:rsidTr="00D81FEB">
        <w:trPr>
          <w:trHeight w:val="43"/>
        </w:trPr>
        <w:tc>
          <w:tcPr>
            <w:tcW w:w="371" w:type="dxa"/>
            <w:vMerge/>
            <w:shd w:val="clear" w:color="auto" w:fill="FFFFFF" w:themeFill="background1"/>
          </w:tcPr>
          <w:p w14:paraId="60DB605C" w14:textId="77777777" w:rsidR="00F761C4" w:rsidRPr="00C00BC7" w:rsidRDefault="00F761C4" w:rsidP="00DF64CB">
            <w:pPr>
              <w:rPr>
                <w:rFonts w:ascii="Calibri" w:hAnsi="Calibri" w:cs="Calibri"/>
                <w:color w:val="000000"/>
                <w:szCs w:val="20"/>
                <w:lang w:val="en-US"/>
              </w:rPr>
            </w:pPr>
          </w:p>
        </w:tc>
        <w:tc>
          <w:tcPr>
            <w:tcW w:w="5781" w:type="dxa"/>
            <w:shd w:val="clear" w:color="auto" w:fill="FFFFFF" w:themeFill="background1"/>
            <w:vAlign w:val="center"/>
          </w:tcPr>
          <w:p w14:paraId="5B0C964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proofErr w:type="spellStart"/>
            <w:r w:rsidRPr="00C00BC7">
              <w:rPr>
                <w:rFonts w:eastAsia="Times New Roman"/>
                <w:szCs w:val="20"/>
                <w:lang w:val="en-US"/>
              </w:rPr>
              <w:t>SetUser</w:t>
            </w:r>
            <w:proofErr w:type="spellEnd"/>
          </w:p>
        </w:tc>
        <w:tc>
          <w:tcPr>
            <w:tcW w:w="1782" w:type="dxa"/>
            <w:shd w:val="clear" w:color="auto" w:fill="FFFFFF" w:themeFill="background1"/>
            <w:vAlign w:val="center"/>
          </w:tcPr>
          <w:p w14:paraId="0CEE922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376A23B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r w:rsidR="00D81FEB">
              <w:rPr>
                <w:rFonts w:eastAsia="Times New Roman"/>
                <w:szCs w:val="20"/>
                <w:lang w:val="en-US"/>
              </w:rPr>
              <w:t>*</w:t>
            </w:r>
          </w:p>
        </w:tc>
      </w:tr>
    </w:tbl>
    <w:p w14:paraId="63D11D1F" w14:textId="77777777" w:rsidR="00D81FEB" w:rsidRDefault="00D81FEB" w:rsidP="00D81FEB">
      <w:pPr>
        <w:pStyle w:val="PARAGRAPH"/>
        <w:jc w:val="left"/>
        <w:rPr>
          <w:szCs w:val="20"/>
          <w:lang w:val="en-US"/>
        </w:rPr>
      </w:pPr>
      <w:r>
        <w:rPr>
          <w:szCs w:val="20"/>
          <w:lang w:val="en-US"/>
        </w:rPr>
        <w:lastRenderedPageBreak/>
        <w:t>* If managing users on the device is supported in any way by the client.</w:t>
      </w:r>
    </w:p>
    <w:p w14:paraId="68571057" w14:textId="77777777" w:rsidR="00F761C4" w:rsidRPr="00C00BC7" w:rsidRDefault="00F761C4" w:rsidP="00F761C4">
      <w:pPr>
        <w:pStyle w:val="Heading2"/>
        <w:rPr>
          <w:lang w:val="en-US"/>
        </w:rPr>
      </w:pPr>
      <w:bookmarkStart w:id="60" w:name="_Toc421774891"/>
      <w:r w:rsidRPr="00C00BC7">
        <w:rPr>
          <w:lang w:val="en-US"/>
        </w:rPr>
        <w:t>Event handling</w:t>
      </w:r>
      <w:bookmarkEnd w:id="60"/>
    </w:p>
    <w:p w14:paraId="6F1AD0E4" w14:textId="77777777" w:rsidR="00F761C4" w:rsidRPr="00C00BC7" w:rsidRDefault="00F761C4" w:rsidP="00DF64CB">
      <w:pPr>
        <w:pStyle w:val="ListParagraph"/>
        <w:numPr>
          <w:ilvl w:val="0"/>
          <w:numId w:val="11"/>
        </w:numPr>
        <w:rPr>
          <w:lang w:val="en-US"/>
        </w:rPr>
      </w:pPr>
      <w:r w:rsidRPr="00C00BC7">
        <w:rPr>
          <w:lang w:val="en-US"/>
        </w:rPr>
        <w:t>Retrieving and filtering of events from a device</w:t>
      </w:r>
    </w:p>
    <w:p w14:paraId="72CC9B42" w14:textId="77777777" w:rsidR="003A3867" w:rsidRPr="006A2580" w:rsidRDefault="003A3867" w:rsidP="003A3867">
      <w:pPr>
        <w:pStyle w:val="Heading3"/>
        <w:keepLines w:val="0"/>
        <w:widowControl/>
        <w:suppressAutoHyphens/>
        <w:snapToGrid w:val="0"/>
        <w:spacing w:before="240"/>
        <w:jc w:val="left"/>
        <w:rPr>
          <w:lang w:val="en-US"/>
        </w:rPr>
      </w:pPr>
      <w:bookmarkStart w:id="61" w:name="_Toc182976711"/>
      <w:r w:rsidRPr="006A2580">
        <w:rPr>
          <w:lang w:val="en-US"/>
        </w:rPr>
        <w:t>Profile requirements</w:t>
      </w:r>
      <w:bookmarkEnd w:id="61"/>
    </w:p>
    <w:p w14:paraId="2E6D2A7D" w14:textId="77777777" w:rsidR="003A3867" w:rsidRPr="003A3867" w:rsidRDefault="003A3867" w:rsidP="003A3867">
      <w:pPr>
        <w:pStyle w:val="PARAGRAPH"/>
        <w:numPr>
          <w:ilvl w:val="0"/>
          <w:numId w:val="19"/>
        </w:numPr>
        <w:jc w:val="left"/>
        <w:rPr>
          <w:b/>
          <w:sz w:val="21"/>
          <w:szCs w:val="21"/>
          <w:lang w:val="en-US"/>
        </w:rPr>
      </w:pPr>
      <w:r w:rsidRPr="003A3867">
        <w:rPr>
          <w:b/>
          <w:sz w:val="21"/>
          <w:szCs w:val="21"/>
          <w:lang w:val="en-US"/>
        </w:rPr>
        <w:t xml:space="preserve">Event and pull point operations as covered by the event service are mandatory for devices and conditional for clients supporting any of the events described in the ONVIF Recording Control Service Specification and the ONVIF Recording Search </w:t>
      </w:r>
      <w:r>
        <w:rPr>
          <w:b/>
          <w:sz w:val="21"/>
          <w:szCs w:val="21"/>
          <w:lang w:val="en-US"/>
        </w:rPr>
        <w:t>Service Specification</w:t>
      </w:r>
      <w:r w:rsidRPr="003A3867">
        <w:rPr>
          <w:b/>
          <w:sz w:val="21"/>
          <w:szCs w:val="21"/>
          <w:lang w:val="en-US"/>
        </w:rPr>
        <w:t>.</w:t>
      </w:r>
    </w:p>
    <w:p w14:paraId="2D03CC76" w14:textId="77777777" w:rsidR="003A3867" w:rsidRPr="003A3867" w:rsidRDefault="003A3867" w:rsidP="003A3867">
      <w:pPr>
        <w:pStyle w:val="PARAGRAPH"/>
        <w:numPr>
          <w:ilvl w:val="0"/>
          <w:numId w:val="19"/>
        </w:numPr>
        <w:jc w:val="left"/>
        <w:rPr>
          <w:b/>
          <w:sz w:val="21"/>
          <w:szCs w:val="21"/>
          <w:lang w:val="en-US"/>
        </w:rPr>
      </w:pPr>
      <w:r w:rsidRPr="003A3867">
        <w:rPr>
          <w:b/>
          <w:sz w:val="21"/>
          <w:szCs w:val="21"/>
          <w:lang w:val="en-US"/>
        </w:rPr>
        <w:t>The Base Notification Interface of the WS-</w:t>
      </w:r>
      <w:proofErr w:type="spellStart"/>
      <w:r w:rsidRPr="003A3867">
        <w:rPr>
          <w:b/>
          <w:sz w:val="21"/>
          <w:szCs w:val="21"/>
          <w:lang w:val="en-US"/>
        </w:rPr>
        <w:t>BaseNotification</w:t>
      </w:r>
      <w:proofErr w:type="spellEnd"/>
      <w:r w:rsidRPr="003A3867">
        <w:rPr>
          <w:b/>
          <w:sz w:val="21"/>
          <w:szCs w:val="21"/>
          <w:lang w:val="en-US"/>
        </w:rPr>
        <w:t xml:space="preserve"> as described in </w:t>
      </w:r>
      <w:r>
        <w:rPr>
          <w:b/>
          <w:sz w:val="21"/>
          <w:szCs w:val="21"/>
          <w:lang w:val="en-US"/>
        </w:rPr>
        <w:t>the ONVIF Core Specification</w:t>
      </w:r>
      <w:r w:rsidRPr="003A3867">
        <w:rPr>
          <w:b/>
          <w:sz w:val="21"/>
          <w:szCs w:val="21"/>
          <w:lang w:val="en-US"/>
        </w:rPr>
        <w:t xml:space="preserve"> is not mandatory for Profile G conformance. The Real-time Pull-Point Notification Int</w:t>
      </w:r>
      <w:r>
        <w:rPr>
          <w:b/>
          <w:sz w:val="21"/>
          <w:szCs w:val="21"/>
          <w:lang w:val="en-US"/>
        </w:rPr>
        <w:t xml:space="preserve">erface </w:t>
      </w:r>
      <w:r w:rsidRPr="003A3867">
        <w:rPr>
          <w:b/>
          <w:sz w:val="21"/>
          <w:szCs w:val="21"/>
          <w:lang w:val="en-US"/>
        </w:rPr>
        <w:t xml:space="preserve">is Mandatory for Profile G conformance. </w:t>
      </w:r>
    </w:p>
    <w:p w14:paraId="05C7968C" w14:textId="77777777" w:rsidR="00F761C4" w:rsidRPr="00C00BC7" w:rsidRDefault="00F761C4" w:rsidP="00F761C4">
      <w:pPr>
        <w:pStyle w:val="Heading3"/>
        <w:rPr>
          <w:lang w:val="en-US"/>
        </w:rPr>
      </w:pPr>
      <w:r w:rsidRPr="00C00BC7">
        <w:rPr>
          <w:lang w:val="en-US"/>
        </w:rPr>
        <w:t>Device Requirements</w:t>
      </w:r>
    </w:p>
    <w:p w14:paraId="54E73DDE" w14:textId="77777777" w:rsidR="003A3867" w:rsidRPr="003A3867" w:rsidRDefault="003A3867" w:rsidP="003A3867">
      <w:pPr>
        <w:numPr>
          <w:ilvl w:val="0"/>
          <w:numId w:val="19"/>
        </w:numPr>
        <w:spacing w:after="0"/>
        <w:rPr>
          <w:b/>
          <w:lang w:val="en-US"/>
        </w:rPr>
      </w:pPr>
      <w:r w:rsidRPr="003A3867">
        <w:rPr>
          <w:b/>
          <w:lang w:val="en-US"/>
        </w:rPr>
        <w:t>Device shall support pull point operations as described by the Event Service.</w:t>
      </w:r>
    </w:p>
    <w:p w14:paraId="463D52A7" w14:textId="77777777" w:rsidR="003A3867" w:rsidRPr="003A3867" w:rsidRDefault="003A3867" w:rsidP="003A3867">
      <w:pPr>
        <w:numPr>
          <w:ilvl w:val="0"/>
          <w:numId w:val="19"/>
        </w:numPr>
        <w:spacing w:after="0"/>
        <w:rPr>
          <w:b/>
          <w:lang w:val="en-US"/>
        </w:rPr>
      </w:pPr>
      <w:r w:rsidRPr="003A3867">
        <w:rPr>
          <w:b/>
          <w:lang w:val="en-US"/>
        </w:rPr>
        <w:t>A device shall support at least two concurrent pull point subscriptions.</w:t>
      </w:r>
    </w:p>
    <w:p w14:paraId="3998A4D0" w14:textId="77777777" w:rsidR="00F761C4" w:rsidRPr="00C00BC7" w:rsidRDefault="00F761C4" w:rsidP="00F761C4">
      <w:pPr>
        <w:pStyle w:val="Heading3"/>
        <w:rPr>
          <w:lang w:val="en-US"/>
        </w:rPr>
      </w:pPr>
      <w:r w:rsidRPr="00C00BC7">
        <w:rPr>
          <w:lang w:val="en-US"/>
        </w:rPr>
        <w:lastRenderedPageBreak/>
        <w:t>Client Requirements (if supported)</w:t>
      </w:r>
    </w:p>
    <w:p w14:paraId="2FF798BA" w14:textId="258A17B8" w:rsidR="00F761C4" w:rsidRPr="003A3867" w:rsidRDefault="003A3867" w:rsidP="003A3867">
      <w:pPr>
        <w:numPr>
          <w:ilvl w:val="0"/>
          <w:numId w:val="20"/>
        </w:numPr>
        <w:spacing w:after="0"/>
        <w:rPr>
          <w:b/>
          <w:lang w:val="en-US"/>
        </w:rPr>
      </w:pPr>
      <w:r>
        <w:rPr>
          <w:b/>
          <w:lang w:val="en-US"/>
        </w:rPr>
        <w:t xml:space="preserve">Client shall implement event handling with a pull point using the </w:t>
      </w:r>
      <w:del w:id="62" w:author="Hugo Brisson" w:date="2016-03-01T21:48:00Z">
        <w:r w:rsidDel="00D46A69">
          <w:rPr>
            <w:b/>
            <w:lang w:val="en-US"/>
          </w:rPr>
          <w:delText>SetSynchronizationPoint,</w:delText>
        </w:r>
      </w:del>
      <w:r>
        <w:rPr>
          <w:b/>
          <w:lang w:val="en-US"/>
        </w:rPr>
        <w:t xml:space="preserve"> </w:t>
      </w:r>
      <w:proofErr w:type="spellStart"/>
      <w:r w:rsidR="00F761C4" w:rsidRPr="003A3867">
        <w:rPr>
          <w:b/>
          <w:lang w:val="en-US"/>
        </w:rPr>
        <w:t>CreatePullPointSubscriptio</w:t>
      </w:r>
      <w:r>
        <w:rPr>
          <w:b/>
          <w:lang w:val="en-US"/>
        </w:rPr>
        <w:t>n</w:t>
      </w:r>
      <w:proofErr w:type="spellEnd"/>
      <w:r>
        <w:rPr>
          <w:b/>
          <w:lang w:val="en-US"/>
        </w:rPr>
        <w:t xml:space="preserve"> and </w:t>
      </w:r>
      <w:proofErr w:type="spellStart"/>
      <w:r>
        <w:rPr>
          <w:b/>
          <w:lang w:val="en-US"/>
        </w:rPr>
        <w:t>PullMessage</w:t>
      </w:r>
      <w:proofErr w:type="spellEnd"/>
      <w:r>
        <w:rPr>
          <w:b/>
          <w:lang w:val="en-US"/>
        </w:rPr>
        <w:t xml:space="preserve"> operations if any of the specific events described in this specification are supported.</w:t>
      </w:r>
    </w:p>
    <w:p w14:paraId="48AAF741" w14:textId="77777777" w:rsidR="00F761C4" w:rsidRPr="00C00BC7" w:rsidRDefault="00F761C4" w:rsidP="00F761C4">
      <w:pPr>
        <w:pStyle w:val="Heading3"/>
        <w:rPr>
          <w:lang w:val="en-US"/>
        </w:rPr>
      </w:pPr>
      <w:r w:rsidRPr="00C00BC7">
        <w:rPr>
          <w:lang w:val="en-US"/>
        </w:rPr>
        <w:t>Event Handling Function List for Devices</w:t>
      </w:r>
    </w:p>
    <w:tbl>
      <w:tblPr>
        <w:tblStyle w:val="TableGrid"/>
        <w:tblW w:w="9286" w:type="dxa"/>
        <w:tblLook w:val="04A0" w:firstRow="1" w:lastRow="0" w:firstColumn="1" w:lastColumn="0" w:noHBand="0" w:noVBand="1"/>
      </w:tblPr>
      <w:tblGrid>
        <w:gridCol w:w="369"/>
        <w:gridCol w:w="5853"/>
        <w:gridCol w:w="1704"/>
        <w:gridCol w:w="1360"/>
      </w:tblGrid>
      <w:tr w:rsidR="00F761C4" w:rsidRPr="00C00BC7" w14:paraId="34E96A78" w14:textId="77777777" w:rsidTr="00DF64CB">
        <w:trPr>
          <w:trHeight w:val="50"/>
        </w:trPr>
        <w:tc>
          <w:tcPr>
            <w:tcW w:w="6222" w:type="dxa"/>
            <w:gridSpan w:val="2"/>
            <w:tcBorders>
              <w:bottom w:val="nil"/>
              <w:right w:val="nil"/>
            </w:tcBorders>
            <w:shd w:val="clear" w:color="auto" w:fill="BFBFBF" w:themeFill="background1" w:themeFillShade="BF"/>
          </w:tcPr>
          <w:p w14:paraId="61DC50BA"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Event Handling</w:t>
            </w:r>
          </w:p>
        </w:tc>
        <w:tc>
          <w:tcPr>
            <w:tcW w:w="3064" w:type="dxa"/>
            <w:gridSpan w:val="2"/>
            <w:tcBorders>
              <w:left w:val="nil"/>
            </w:tcBorders>
            <w:shd w:val="clear" w:color="auto" w:fill="BFBFBF" w:themeFill="background1" w:themeFillShade="BF"/>
            <w:vAlign w:val="center"/>
          </w:tcPr>
          <w:p w14:paraId="5C11E0C9"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6E0F138F" w14:textId="77777777" w:rsidTr="00DF64CB">
        <w:trPr>
          <w:trHeight w:val="72"/>
        </w:trPr>
        <w:tc>
          <w:tcPr>
            <w:tcW w:w="369" w:type="dxa"/>
            <w:vMerge w:val="restart"/>
            <w:tcBorders>
              <w:top w:val="nil"/>
            </w:tcBorders>
            <w:shd w:val="clear" w:color="auto" w:fill="BFBFBF" w:themeFill="background1" w:themeFillShade="BF"/>
          </w:tcPr>
          <w:p w14:paraId="79A64333"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7A6CF1E9"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4089778C"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74BC1218"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3A3867" w:rsidRPr="00C00BC7" w14:paraId="1E17049D" w14:textId="77777777" w:rsidTr="00E3559A">
        <w:tc>
          <w:tcPr>
            <w:tcW w:w="369" w:type="dxa"/>
            <w:vMerge/>
            <w:shd w:val="clear" w:color="auto" w:fill="FFFFFF" w:themeFill="background1"/>
          </w:tcPr>
          <w:p w14:paraId="536E4411"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48362867"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SetSynchronizationPoint</w:t>
            </w:r>
          </w:p>
        </w:tc>
        <w:tc>
          <w:tcPr>
            <w:tcW w:w="1704" w:type="dxa"/>
            <w:shd w:val="clear" w:color="auto" w:fill="FFFFFF" w:themeFill="background1"/>
            <w:vAlign w:val="center"/>
          </w:tcPr>
          <w:p w14:paraId="60B8C44B"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2B4F5906"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3A3867" w:rsidRPr="00C00BC7" w14:paraId="27A48DC7" w14:textId="77777777" w:rsidTr="00E3559A">
        <w:tc>
          <w:tcPr>
            <w:tcW w:w="369" w:type="dxa"/>
            <w:vMerge/>
            <w:shd w:val="clear" w:color="auto" w:fill="FFFFFF" w:themeFill="background1"/>
          </w:tcPr>
          <w:p w14:paraId="7418AECF"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71F728BE"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CreatePullPointSubscription</w:t>
            </w:r>
          </w:p>
        </w:tc>
        <w:tc>
          <w:tcPr>
            <w:tcW w:w="1704" w:type="dxa"/>
            <w:shd w:val="clear" w:color="auto" w:fill="FFFFFF" w:themeFill="background1"/>
            <w:vAlign w:val="center"/>
          </w:tcPr>
          <w:p w14:paraId="31E2F071"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6A2EFCC9"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3A3867" w:rsidRPr="00C00BC7" w14:paraId="334D9EB2" w14:textId="77777777" w:rsidTr="00E3559A">
        <w:tc>
          <w:tcPr>
            <w:tcW w:w="369" w:type="dxa"/>
            <w:vMerge/>
            <w:shd w:val="clear" w:color="auto" w:fill="FFFFFF" w:themeFill="background1"/>
          </w:tcPr>
          <w:p w14:paraId="6EDFCE34"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1AF6829A"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proofErr w:type="spellStart"/>
            <w:r w:rsidRPr="00261070">
              <w:rPr>
                <w:rFonts w:eastAsia="Times New Roman"/>
                <w:sz w:val="21"/>
                <w:szCs w:val="21"/>
                <w:lang w:val="en-US"/>
              </w:rPr>
              <w:t>PullMessages</w:t>
            </w:r>
            <w:proofErr w:type="spellEnd"/>
          </w:p>
        </w:tc>
        <w:tc>
          <w:tcPr>
            <w:tcW w:w="1704" w:type="dxa"/>
            <w:shd w:val="clear" w:color="auto" w:fill="FFFFFF" w:themeFill="background1"/>
            <w:vAlign w:val="center"/>
          </w:tcPr>
          <w:p w14:paraId="7DFCFC06"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6D5D6737"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3A3867" w:rsidRPr="00C00BC7" w14:paraId="402659FC" w14:textId="77777777" w:rsidTr="00E3559A">
        <w:trPr>
          <w:trHeight w:val="20"/>
        </w:trPr>
        <w:tc>
          <w:tcPr>
            <w:tcW w:w="369" w:type="dxa"/>
            <w:vMerge/>
            <w:shd w:val="clear" w:color="auto" w:fill="FFFFFF" w:themeFill="background1"/>
          </w:tcPr>
          <w:p w14:paraId="43CDD3ED"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4A480CF4"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proofErr w:type="spellStart"/>
            <w:r w:rsidRPr="00261070">
              <w:rPr>
                <w:rFonts w:eastAsia="Times New Roman"/>
                <w:sz w:val="21"/>
                <w:szCs w:val="21"/>
                <w:lang w:val="en-US"/>
              </w:rPr>
              <w:t>GetEventProperties</w:t>
            </w:r>
            <w:proofErr w:type="spellEnd"/>
          </w:p>
        </w:tc>
        <w:tc>
          <w:tcPr>
            <w:tcW w:w="1704" w:type="dxa"/>
            <w:shd w:val="clear" w:color="auto" w:fill="FFFFFF" w:themeFill="background1"/>
            <w:vAlign w:val="center"/>
          </w:tcPr>
          <w:p w14:paraId="4925CF05"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4A83DF9D"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3A3867" w:rsidRPr="00C00BC7" w14:paraId="5FC46BBA" w14:textId="77777777" w:rsidTr="00E3559A">
        <w:trPr>
          <w:trHeight w:val="70"/>
        </w:trPr>
        <w:tc>
          <w:tcPr>
            <w:tcW w:w="369" w:type="dxa"/>
            <w:vMerge/>
            <w:shd w:val="clear" w:color="auto" w:fill="FFFFFF" w:themeFill="background1"/>
          </w:tcPr>
          <w:p w14:paraId="1A56EB1F"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1386BE2F" w14:textId="77777777" w:rsidR="003A3867" w:rsidRPr="00261070" w:rsidRDefault="003A3867" w:rsidP="003A3867">
            <w:pPr>
              <w:pStyle w:val="PARAGRAPH"/>
              <w:tabs>
                <w:tab w:val="left" w:pos="3360"/>
              </w:tabs>
              <w:spacing w:beforeAutospacing="1" w:after="100" w:afterAutospacing="1"/>
              <w:contextualSpacing/>
              <w:jc w:val="left"/>
              <w:rPr>
                <w:rFonts w:eastAsia="Times New Roman"/>
                <w:sz w:val="21"/>
                <w:szCs w:val="21"/>
                <w:lang w:val="en-US"/>
              </w:rPr>
            </w:pPr>
            <w:r w:rsidRPr="00261070">
              <w:rPr>
                <w:rFonts w:eastAsia="Times New Roman"/>
                <w:sz w:val="21"/>
                <w:szCs w:val="21"/>
                <w:lang w:val="en-US"/>
              </w:rPr>
              <w:t>Renew</w:t>
            </w:r>
          </w:p>
        </w:tc>
        <w:tc>
          <w:tcPr>
            <w:tcW w:w="1704" w:type="dxa"/>
            <w:shd w:val="clear" w:color="auto" w:fill="FFFFFF" w:themeFill="background1"/>
          </w:tcPr>
          <w:p w14:paraId="333AD436" w14:textId="77777777" w:rsidR="003A3867" w:rsidRPr="00261070" w:rsidRDefault="003A3867" w:rsidP="003A3867">
            <w:pPr>
              <w:spacing w:after="0"/>
            </w:pPr>
            <w:r w:rsidRPr="00261070">
              <w:rPr>
                <w:rFonts w:eastAsia="Times New Roman"/>
                <w:lang w:val="en-US"/>
              </w:rPr>
              <w:t>Event</w:t>
            </w:r>
          </w:p>
        </w:tc>
        <w:tc>
          <w:tcPr>
            <w:tcW w:w="1360" w:type="dxa"/>
            <w:shd w:val="clear" w:color="auto" w:fill="FFFFFF" w:themeFill="background1"/>
          </w:tcPr>
          <w:p w14:paraId="72EBEBDD" w14:textId="77777777" w:rsidR="003A3867" w:rsidRPr="00261070" w:rsidRDefault="003A3867" w:rsidP="003A3867">
            <w:pPr>
              <w:spacing w:after="0"/>
            </w:pPr>
            <w:r w:rsidRPr="00261070">
              <w:rPr>
                <w:rFonts w:eastAsia="Times New Roman"/>
                <w:lang w:val="en-US"/>
              </w:rPr>
              <w:t>M</w:t>
            </w:r>
          </w:p>
        </w:tc>
      </w:tr>
      <w:tr w:rsidR="003A3867" w:rsidRPr="00C00BC7" w14:paraId="60F7ABA3" w14:textId="77777777" w:rsidTr="00E3559A">
        <w:trPr>
          <w:trHeight w:val="20"/>
        </w:trPr>
        <w:tc>
          <w:tcPr>
            <w:tcW w:w="369" w:type="dxa"/>
            <w:vMerge/>
            <w:shd w:val="clear" w:color="auto" w:fill="FFFFFF" w:themeFill="background1"/>
          </w:tcPr>
          <w:p w14:paraId="0D65B4E3"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11D914AD" w14:textId="77777777" w:rsidR="003A3867" w:rsidRPr="00261070" w:rsidRDefault="003A3867" w:rsidP="003A3867">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Unsubscribe</w:t>
            </w:r>
          </w:p>
        </w:tc>
        <w:tc>
          <w:tcPr>
            <w:tcW w:w="1704" w:type="dxa"/>
            <w:shd w:val="clear" w:color="auto" w:fill="FFFFFF" w:themeFill="background1"/>
          </w:tcPr>
          <w:p w14:paraId="4FFAEAC4" w14:textId="77777777" w:rsidR="003A3867" w:rsidRPr="00261070" w:rsidRDefault="003A3867" w:rsidP="003A3867">
            <w:pPr>
              <w:spacing w:after="0"/>
            </w:pPr>
            <w:r w:rsidRPr="00261070">
              <w:rPr>
                <w:rFonts w:eastAsia="Times New Roman"/>
                <w:lang w:val="en-US"/>
              </w:rPr>
              <w:t>Event</w:t>
            </w:r>
          </w:p>
        </w:tc>
        <w:tc>
          <w:tcPr>
            <w:tcW w:w="1360" w:type="dxa"/>
            <w:shd w:val="clear" w:color="auto" w:fill="FFFFFF" w:themeFill="background1"/>
          </w:tcPr>
          <w:p w14:paraId="680D4AB3" w14:textId="77777777" w:rsidR="003A3867" w:rsidRPr="00261070" w:rsidRDefault="003A3867" w:rsidP="003A3867">
            <w:pPr>
              <w:spacing w:after="0"/>
            </w:pPr>
            <w:r w:rsidRPr="00261070">
              <w:rPr>
                <w:rFonts w:eastAsia="Times New Roman"/>
                <w:lang w:val="en-US"/>
              </w:rPr>
              <w:t>M</w:t>
            </w:r>
          </w:p>
        </w:tc>
      </w:tr>
      <w:tr w:rsidR="003A3867" w:rsidRPr="00C00BC7" w14:paraId="01BE9C9B" w14:textId="77777777" w:rsidTr="00DF64CB">
        <w:trPr>
          <w:trHeight w:val="20"/>
        </w:trPr>
        <w:tc>
          <w:tcPr>
            <w:tcW w:w="369" w:type="dxa"/>
            <w:vMerge/>
            <w:shd w:val="clear" w:color="auto" w:fill="FFFFFF" w:themeFill="background1"/>
          </w:tcPr>
          <w:p w14:paraId="18807AA9"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13EE7532" w14:textId="77777777" w:rsidR="003A3867" w:rsidRPr="003A3867" w:rsidRDefault="003A3867" w:rsidP="003A3867">
            <w:pPr>
              <w:spacing w:after="0"/>
              <w:rPr>
                <w:color w:val="000000"/>
              </w:rPr>
            </w:pPr>
            <w:r w:rsidRPr="003A3867">
              <w:rPr>
                <w:color w:val="000000"/>
              </w:rPr>
              <w:t xml:space="preserve">TopicFilter parameter of </w:t>
            </w:r>
            <w:proofErr w:type="spellStart"/>
            <w:r w:rsidRPr="003A3867">
              <w:rPr>
                <w:color w:val="000000"/>
              </w:rPr>
              <w:t>CreatePullPointSubscriptionRequest</w:t>
            </w:r>
            <w:proofErr w:type="spellEnd"/>
          </w:p>
        </w:tc>
        <w:tc>
          <w:tcPr>
            <w:tcW w:w="1704" w:type="dxa"/>
            <w:shd w:val="clear" w:color="auto" w:fill="FFFFFF" w:themeFill="background1"/>
            <w:vAlign w:val="center"/>
          </w:tcPr>
          <w:p w14:paraId="3E12C3CC" w14:textId="77777777" w:rsidR="003A3867" w:rsidRPr="003A3867" w:rsidRDefault="003A3867" w:rsidP="003A3867">
            <w:pPr>
              <w:spacing w:after="0"/>
              <w:rPr>
                <w:color w:val="000000"/>
              </w:rPr>
            </w:pPr>
            <w:r w:rsidRPr="003A3867">
              <w:rPr>
                <w:color w:val="000000"/>
              </w:rPr>
              <w:t>Event</w:t>
            </w:r>
          </w:p>
        </w:tc>
        <w:tc>
          <w:tcPr>
            <w:tcW w:w="1360" w:type="dxa"/>
            <w:shd w:val="clear" w:color="auto" w:fill="FFFFFF" w:themeFill="background1"/>
            <w:vAlign w:val="center"/>
          </w:tcPr>
          <w:p w14:paraId="70EE51A2" w14:textId="77777777" w:rsidR="003A3867" w:rsidRPr="003A3867" w:rsidRDefault="003A3867" w:rsidP="003A3867">
            <w:pPr>
              <w:spacing w:after="0"/>
              <w:rPr>
                <w:color w:val="000000"/>
              </w:rPr>
            </w:pPr>
            <w:r w:rsidRPr="003A3867">
              <w:rPr>
                <w:color w:val="000000"/>
              </w:rPr>
              <w:t>M</w:t>
            </w:r>
          </w:p>
        </w:tc>
      </w:tr>
      <w:tr w:rsidR="003A3867" w:rsidRPr="00C00BC7" w14:paraId="2F87EA3C" w14:textId="77777777" w:rsidTr="00DF64CB">
        <w:trPr>
          <w:trHeight w:val="20"/>
        </w:trPr>
        <w:tc>
          <w:tcPr>
            <w:tcW w:w="369" w:type="dxa"/>
            <w:vMerge/>
            <w:shd w:val="clear" w:color="auto" w:fill="FFFFFF" w:themeFill="background1"/>
          </w:tcPr>
          <w:p w14:paraId="088A9764" w14:textId="77777777" w:rsidR="003A3867" w:rsidRPr="00C00BC7" w:rsidRDefault="003A3867" w:rsidP="003A3867">
            <w:pPr>
              <w:spacing w:after="0"/>
              <w:rPr>
                <w:rFonts w:ascii="Calibri" w:hAnsi="Calibri" w:cs="Calibri"/>
                <w:color w:val="000000"/>
                <w:szCs w:val="20"/>
                <w:lang w:val="en-US"/>
              </w:rPr>
            </w:pPr>
          </w:p>
        </w:tc>
        <w:tc>
          <w:tcPr>
            <w:tcW w:w="5853" w:type="dxa"/>
            <w:shd w:val="clear" w:color="auto" w:fill="FFFFFF" w:themeFill="background1"/>
            <w:vAlign w:val="center"/>
          </w:tcPr>
          <w:p w14:paraId="47DE89D5" w14:textId="77777777" w:rsidR="003A3867" w:rsidRPr="003A3867" w:rsidRDefault="003A3867" w:rsidP="00790BC3">
            <w:pPr>
              <w:spacing w:after="0"/>
              <w:jc w:val="left"/>
              <w:rPr>
                <w:color w:val="000000"/>
              </w:rPr>
            </w:pPr>
            <w:proofErr w:type="spellStart"/>
            <w:r w:rsidRPr="003A3867">
              <w:rPr>
                <w:color w:val="000000"/>
              </w:rPr>
              <w:t>MessageContentFilter</w:t>
            </w:r>
            <w:proofErr w:type="spellEnd"/>
            <w:r w:rsidRPr="003A3867">
              <w:rPr>
                <w:color w:val="000000"/>
              </w:rPr>
              <w:t xml:space="preserve"> parameter of </w:t>
            </w:r>
            <w:proofErr w:type="spellStart"/>
            <w:r w:rsidRPr="003A3867">
              <w:rPr>
                <w:color w:val="000000"/>
              </w:rPr>
              <w:t>GetEventPropertiesResponse</w:t>
            </w:r>
            <w:proofErr w:type="spellEnd"/>
          </w:p>
        </w:tc>
        <w:tc>
          <w:tcPr>
            <w:tcW w:w="1704" w:type="dxa"/>
            <w:shd w:val="clear" w:color="auto" w:fill="FFFFFF" w:themeFill="background1"/>
            <w:vAlign w:val="center"/>
          </w:tcPr>
          <w:p w14:paraId="3F5A8B2F" w14:textId="77777777" w:rsidR="003A3867" w:rsidRPr="003A3867" w:rsidRDefault="003A3867" w:rsidP="003A3867">
            <w:pPr>
              <w:spacing w:after="0"/>
              <w:rPr>
                <w:color w:val="000000"/>
              </w:rPr>
            </w:pPr>
            <w:r w:rsidRPr="003A3867">
              <w:rPr>
                <w:color w:val="000000"/>
              </w:rPr>
              <w:t>Event</w:t>
            </w:r>
          </w:p>
        </w:tc>
        <w:tc>
          <w:tcPr>
            <w:tcW w:w="1360" w:type="dxa"/>
            <w:shd w:val="clear" w:color="auto" w:fill="FFFFFF" w:themeFill="background1"/>
            <w:vAlign w:val="center"/>
          </w:tcPr>
          <w:p w14:paraId="0F9A5A53" w14:textId="77777777" w:rsidR="003A3867" w:rsidRPr="003A3867" w:rsidRDefault="003A3867" w:rsidP="003A3867">
            <w:pPr>
              <w:spacing w:after="0"/>
              <w:rPr>
                <w:color w:val="000000"/>
              </w:rPr>
            </w:pPr>
            <w:r w:rsidRPr="003A3867">
              <w:rPr>
                <w:color w:val="000000"/>
              </w:rPr>
              <w:t>M</w:t>
            </w:r>
          </w:p>
        </w:tc>
      </w:tr>
    </w:tbl>
    <w:p w14:paraId="0C31CF99" w14:textId="77777777" w:rsidR="00F761C4" w:rsidRPr="00C00BC7" w:rsidRDefault="00F761C4" w:rsidP="00F761C4">
      <w:pPr>
        <w:pStyle w:val="Heading3"/>
        <w:rPr>
          <w:lang w:val="en-US"/>
        </w:rPr>
      </w:pPr>
      <w:r w:rsidRPr="00C00BC7">
        <w:rPr>
          <w:lang w:val="en-US"/>
        </w:rPr>
        <w:t>Event Handling Function List for Clients</w:t>
      </w:r>
    </w:p>
    <w:tbl>
      <w:tblPr>
        <w:tblStyle w:val="TableGrid"/>
        <w:tblW w:w="9286" w:type="dxa"/>
        <w:tblLook w:val="04A0" w:firstRow="1" w:lastRow="0" w:firstColumn="1" w:lastColumn="0" w:noHBand="0" w:noVBand="1"/>
      </w:tblPr>
      <w:tblGrid>
        <w:gridCol w:w="369"/>
        <w:gridCol w:w="5853"/>
        <w:gridCol w:w="1704"/>
        <w:gridCol w:w="1360"/>
      </w:tblGrid>
      <w:tr w:rsidR="00F761C4" w:rsidRPr="00C00BC7" w14:paraId="5094D8B0" w14:textId="77777777" w:rsidTr="00DF64CB">
        <w:trPr>
          <w:trHeight w:val="50"/>
        </w:trPr>
        <w:tc>
          <w:tcPr>
            <w:tcW w:w="6222" w:type="dxa"/>
            <w:gridSpan w:val="2"/>
            <w:tcBorders>
              <w:bottom w:val="nil"/>
              <w:right w:val="nil"/>
            </w:tcBorders>
            <w:shd w:val="clear" w:color="auto" w:fill="BFBFBF" w:themeFill="background1" w:themeFillShade="BF"/>
          </w:tcPr>
          <w:p w14:paraId="6DF5E537"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Event Handling</w:t>
            </w:r>
          </w:p>
        </w:tc>
        <w:tc>
          <w:tcPr>
            <w:tcW w:w="3064" w:type="dxa"/>
            <w:gridSpan w:val="2"/>
            <w:tcBorders>
              <w:left w:val="nil"/>
            </w:tcBorders>
            <w:shd w:val="clear" w:color="auto" w:fill="BFBFBF" w:themeFill="background1" w:themeFillShade="BF"/>
            <w:vAlign w:val="center"/>
          </w:tcPr>
          <w:p w14:paraId="0D675782" w14:textId="77777777" w:rsidR="00F761C4" w:rsidRPr="00C00BC7" w:rsidRDefault="00F761C4" w:rsidP="002C01FB">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sidR="002C01FB">
              <w:rPr>
                <w:rFonts w:eastAsia="Times New Roman"/>
                <w:b/>
                <w:sz w:val="22"/>
                <w:szCs w:val="22"/>
                <w:lang w:val="en-US"/>
              </w:rPr>
              <w:t>CONDITIONAL</w:t>
            </w:r>
          </w:p>
        </w:tc>
      </w:tr>
      <w:tr w:rsidR="00E3559A" w:rsidRPr="00C00BC7" w14:paraId="05BD8FD4" w14:textId="77777777" w:rsidTr="00DF64CB">
        <w:trPr>
          <w:trHeight w:val="72"/>
        </w:trPr>
        <w:tc>
          <w:tcPr>
            <w:tcW w:w="369" w:type="dxa"/>
            <w:vMerge w:val="restart"/>
            <w:tcBorders>
              <w:top w:val="nil"/>
            </w:tcBorders>
            <w:shd w:val="clear" w:color="auto" w:fill="BFBFBF" w:themeFill="background1" w:themeFillShade="BF"/>
          </w:tcPr>
          <w:p w14:paraId="7949B632" w14:textId="77777777" w:rsidR="00E3559A" w:rsidRPr="00C00BC7" w:rsidRDefault="00E3559A" w:rsidP="00DF64CB">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1BDF8956" w14:textId="77777777" w:rsidR="00E3559A" w:rsidRPr="00C00BC7" w:rsidRDefault="00E3559A"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69A474BE" w14:textId="77777777" w:rsidR="00E3559A" w:rsidRPr="00C00BC7" w:rsidRDefault="00E3559A"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651F8852" w14:textId="77777777" w:rsidR="00E3559A" w:rsidRPr="00C00BC7" w:rsidRDefault="00E3559A"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E3559A" w:rsidRPr="00C00BC7" w14:paraId="7F2D17D0" w14:textId="77777777" w:rsidTr="00E3559A">
        <w:trPr>
          <w:trHeight w:val="20"/>
        </w:trPr>
        <w:tc>
          <w:tcPr>
            <w:tcW w:w="369" w:type="dxa"/>
            <w:vMerge/>
            <w:shd w:val="clear" w:color="auto" w:fill="FFFFFF" w:themeFill="background1"/>
          </w:tcPr>
          <w:p w14:paraId="544369EB"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39433529"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SetSynchronizationPoint</w:t>
            </w:r>
          </w:p>
        </w:tc>
        <w:tc>
          <w:tcPr>
            <w:tcW w:w="1704" w:type="dxa"/>
            <w:shd w:val="clear" w:color="auto" w:fill="FFFFFF" w:themeFill="background1"/>
            <w:vAlign w:val="center"/>
          </w:tcPr>
          <w:p w14:paraId="625B4919"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631030CD" w14:textId="58FA104E" w:rsidR="00E3559A" w:rsidRPr="00261070" w:rsidRDefault="00D46A69" w:rsidP="00E3559A">
            <w:pPr>
              <w:pStyle w:val="PARAGRAPH"/>
              <w:tabs>
                <w:tab w:val="left" w:pos="3360"/>
              </w:tabs>
              <w:spacing w:before="0" w:after="0"/>
              <w:contextualSpacing/>
              <w:jc w:val="left"/>
              <w:rPr>
                <w:rFonts w:eastAsia="Times New Roman"/>
                <w:sz w:val="21"/>
                <w:szCs w:val="21"/>
                <w:lang w:val="en-US"/>
              </w:rPr>
            </w:pPr>
            <w:ins w:id="63" w:author="Hugo Brisson" w:date="2016-03-01T21:47:00Z">
              <w:r>
                <w:rPr>
                  <w:rFonts w:eastAsia="Times New Roman"/>
                  <w:sz w:val="21"/>
                  <w:szCs w:val="21"/>
                  <w:lang w:val="en-US"/>
                </w:rPr>
                <w:t>O</w:t>
              </w:r>
            </w:ins>
            <w:del w:id="64" w:author="Hugo Brisson" w:date="2016-03-01T21:47:00Z">
              <w:r w:rsidR="00E3559A" w:rsidDel="00D46A69">
                <w:rPr>
                  <w:rFonts w:eastAsia="Times New Roman"/>
                  <w:sz w:val="21"/>
                  <w:szCs w:val="21"/>
                  <w:lang w:val="en-US"/>
                </w:rPr>
                <w:delText>C</w:delText>
              </w:r>
            </w:del>
          </w:p>
        </w:tc>
      </w:tr>
      <w:tr w:rsidR="00E3559A" w:rsidRPr="00C00BC7" w14:paraId="26519550" w14:textId="77777777" w:rsidTr="00DF64CB">
        <w:trPr>
          <w:trHeight w:val="70"/>
        </w:trPr>
        <w:tc>
          <w:tcPr>
            <w:tcW w:w="369" w:type="dxa"/>
            <w:vMerge/>
            <w:shd w:val="clear" w:color="auto" w:fill="FFFFFF" w:themeFill="background1"/>
          </w:tcPr>
          <w:p w14:paraId="7FF7839D"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55812461"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CreatePullPointSubscription</w:t>
            </w:r>
          </w:p>
        </w:tc>
        <w:tc>
          <w:tcPr>
            <w:tcW w:w="1704" w:type="dxa"/>
            <w:shd w:val="clear" w:color="auto" w:fill="FFFFFF" w:themeFill="background1"/>
            <w:vAlign w:val="center"/>
          </w:tcPr>
          <w:p w14:paraId="565D914D"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5E9C1EAC" w14:textId="3EB1C7F1" w:rsidR="00E3559A" w:rsidRPr="00261070" w:rsidRDefault="00D46A69" w:rsidP="00E3559A">
            <w:pPr>
              <w:pStyle w:val="PARAGRAPH"/>
              <w:tabs>
                <w:tab w:val="left" w:pos="3360"/>
              </w:tabs>
              <w:spacing w:before="0" w:after="0"/>
              <w:contextualSpacing/>
              <w:jc w:val="left"/>
              <w:rPr>
                <w:rFonts w:eastAsia="Times New Roman"/>
                <w:sz w:val="21"/>
                <w:szCs w:val="21"/>
                <w:lang w:val="en-US"/>
              </w:rPr>
            </w:pPr>
            <w:ins w:id="65" w:author="Hugo Brisson" w:date="2016-03-01T21:48:00Z">
              <w:r>
                <w:rPr>
                  <w:rFonts w:eastAsia="Times New Roman"/>
                  <w:sz w:val="21"/>
                  <w:szCs w:val="21"/>
                  <w:lang w:val="en-US"/>
                </w:rPr>
                <w:t>M</w:t>
              </w:r>
            </w:ins>
            <w:ins w:id="66" w:author="Hugo Brisson" w:date="2016-03-01T22:07:00Z">
              <w:r w:rsidR="006C4AB3">
                <w:rPr>
                  <w:rFonts w:eastAsia="Times New Roman"/>
                  <w:sz w:val="21"/>
                  <w:szCs w:val="21"/>
                  <w:lang w:val="en-US"/>
                </w:rPr>
                <w:t>*</w:t>
              </w:r>
            </w:ins>
            <w:del w:id="67" w:author="Hugo Brisson" w:date="2016-03-01T21:48:00Z">
              <w:r w:rsidR="00E3559A" w:rsidDel="00D46A69">
                <w:rPr>
                  <w:rFonts w:eastAsia="Times New Roman"/>
                  <w:sz w:val="21"/>
                  <w:szCs w:val="21"/>
                  <w:lang w:val="en-US"/>
                </w:rPr>
                <w:delText>C</w:delText>
              </w:r>
            </w:del>
          </w:p>
        </w:tc>
      </w:tr>
      <w:tr w:rsidR="00E3559A" w:rsidRPr="00C00BC7" w14:paraId="24C88936" w14:textId="77777777" w:rsidTr="00DF64CB">
        <w:trPr>
          <w:trHeight w:val="20"/>
        </w:trPr>
        <w:tc>
          <w:tcPr>
            <w:tcW w:w="369" w:type="dxa"/>
            <w:vMerge/>
            <w:shd w:val="clear" w:color="auto" w:fill="FFFFFF" w:themeFill="background1"/>
          </w:tcPr>
          <w:p w14:paraId="22D9D5F6"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19F2052D"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proofErr w:type="spellStart"/>
            <w:r w:rsidRPr="00261070">
              <w:rPr>
                <w:rFonts w:eastAsia="Times New Roman"/>
                <w:sz w:val="21"/>
                <w:szCs w:val="21"/>
                <w:lang w:val="en-US"/>
              </w:rPr>
              <w:t>PullMessages</w:t>
            </w:r>
            <w:proofErr w:type="spellEnd"/>
          </w:p>
        </w:tc>
        <w:tc>
          <w:tcPr>
            <w:tcW w:w="1704" w:type="dxa"/>
            <w:shd w:val="clear" w:color="auto" w:fill="FFFFFF" w:themeFill="background1"/>
            <w:vAlign w:val="center"/>
          </w:tcPr>
          <w:p w14:paraId="74BD5BC6"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1F769F43" w14:textId="45504670" w:rsidR="00E3559A" w:rsidRPr="00261070" w:rsidRDefault="00D46A69" w:rsidP="00E3559A">
            <w:pPr>
              <w:pStyle w:val="PARAGRAPH"/>
              <w:tabs>
                <w:tab w:val="left" w:pos="3360"/>
              </w:tabs>
              <w:spacing w:before="0" w:after="0"/>
              <w:contextualSpacing/>
              <w:jc w:val="left"/>
              <w:rPr>
                <w:rFonts w:eastAsia="Times New Roman"/>
                <w:sz w:val="21"/>
                <w:szCs w:val="21"/>
                <w:lang w:val="en-US"/>
              </w:rPr>
            </w:pPr>
            <w:ins w:id="68" w:author="Hugo Brisson" w:date="2016-03-01T21:48:00Z">
              <w:r>
                <w:rPr>
                  <w:rFonts w:eastAsia="Times New Roman"/>
                  <w:sz w:val="21"/>
                  <w:szCs w:val="21"/>
                  <w:lang w:val="en-US"/>
                </w:rPr>
                <w:t>M</w:t>
              </w:r>
            </w:ins>
            <w:ins w:id="69" w:author="Hugo Brisson" w:date="2016-03-01T22:07:00Z">
              <w:r w:rsidR="006C4AB3">
                <w:rPr>
                  <w:rFonts w:eastAsia="Times New Roman"/>
                  <w:sz w:val="21"/>
                  <w:szCs w:val="21"/>
                  <w:lang w:val="en-US"/>
                </w:rPr>
                <w:t>*</w:t>
              </w:r>
            </w:ins>
            <w:del w:id="70" w:author="Hugo Brisson" w:date="2016-03-01T21:48:00Z">
              <w:r w:rsidR="00E3559A" w:rsidDel="00D46A69">
                <w:rPr>
                  <w:rFonts w:eastAsia="Times New Roman"/>
                  <w:sz w:val="21"/>
                  <w:szCs w:val="21"/>
                  <w:lang w:val="en-US"/>
                </w:rPr>
                <w:delText>C</w:delText>
              </w:r>
            </w:del>
          </w:p>
        </w:tc>
      </w:tr>
      <w:tr w:rsidR="00E3559A" w:rsidRPr="00C00BC7" w14:paraId="755FF803" w14:textId="77777777" w:rsidTr="00DF64CB">
        <w:trPr>
          <w:trHeight w:val="20"/>
        </w:trPr>
        <w:tc>
          <w:tcPr>
            <w:tcW w:w="369" w:type="dxa"/>
            <w:vMerge/>
            <w:shd w:val="clear" w:color="auto" w:fill="FFFFFF" w:themeFill="background1"/>
          </w:tcPr>
          <w:p w14:paraId="3C44951D"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2E1951BA"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proofErr w:type="spellStart"/>
            <w:r w:rsidRPr="00261070">
              <w:rPr>
                <w:rFonts w:eastAsia="Times New Roman"/>
                <w:sz w:val="21"/>
                <w:szCs w:val="21"/>
                <w:lang w:val="en-US"/>
              </w:rPr>
              <w:t>GetEventProperties</w:t>
            </w:r>
            <w:proofErr w:type="spellEnd"/>
          </w:p>
        </w:tc>
        <w:tc>
          <w:tcPr>
            <w:tcW w:w="1704" w:type="dxa"/>
            <w:shd w:val="clear" w:color="auto" w:fill="FFFFFF" w:themeFill="background1"/>
            <w:vAlign w:val="center"/>
          </w:tcPr>
          <w:p w14:paraId="1C611E65"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54D7C9A7"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O</w:t>
            </w:r>
          </w:p>
        </w:tc>
      </w:tr>
      <w:tr w:rsidR="00E3559A" w:rsidRPr="00C00BC7" w14:paraId="404B0E49" w14:textId="77777777" w:rsidTr="00E3559A">
        <w:trPr>
          <w:trHeight w:val="20"/>
        </w:trPr>
        <w:tc>
          <w:tcPr>
            <w:tcW w:w="369" w:type="dxa"/>
            <w:vMerge/>
            <w:shd w:val="clear" w:color="auto" w:fill="FFFFFF" w:themeFill="background1"/>
          </w:tcPr>
          <w:p w14:paraId="7DBA7DF4"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767EE503" w14:textId="77777777" w:rsidR="00E3559A" w:rsidRPr="00261070" w:rsidRDefault="00E3559A" w:rsidP="00E3559A">
            <w:pPr>
              <w:pStyle w:val="PARAGRAPH"/>
              <w:tabs>
                <w:tab w:val="left" w:pos="3360"/>
              </w:tabs>
              <w:spacing w:beforeAutospacing="1" w:after="100" w:afterAutospacing="1"/>
              <w:contextualSpacing/>
              <w:jc w:val="left"/>
              <w:rPr>
                <w:rFonts w:eastAsia="Times New Roman"/>
                <w:sz w:val="21"/>
                <w:szCs w:val="21"/>
                <w:lang w:val="en-US"/>
              </w:rPr>
            </w:pPr>
            <w:r w:rsidRPr="00261070">
              <w:rPr>
                <w:rFonts w:eastAsia="Times New Roman"/>
                <w:sz w:val="21"/>
                <w:szCs w:val="21"/>
                <w:lang w:val="en-US"/>
              </w:rPr>
              <w:t>Renew</w:t>
            </w:r>
          </w:p>
        </w:tc>
        <w:tc>
          <w:tcPr>
            <w:tcW w:w="1704" w:type="dxa"/>
            <w:shd w:val="clear" w:color="auto" w:fill="FFFFFF" w:themeFill="background1"/>
          </w:tcPr>
          <w:p w14:paraId="7D24892A" w14:textId="77777777" w:rsidR="00E3559A" w:rsidRPr="00261070" w:rsidRDefault="00E3559A" w:rsidP="00E3559A">
            <w:pPr>
              <w:spacing w:after="0"/>
            </w:pPr>
            <w:r w:rsidRPr="00261070">
              <w:rPr>
                <w:rFonts w:eastAsia="Times New Roman"/>
                <w:lang w:val="en-US"/>
              </w:rPr>
              <w:t>Event</w:t>
            </w:r>
          </w:p>
        </w:tc>
        <w:tc>
          <w:tcPr>
            <w:tcW w:w="1360" w:type="dxa"/>
            <w:shd w:val="clear" w:color="auto" w:fill="FFFFFF" w:themeFill="background1"/>
          </w:tcPr>
          <w:p w14:paraId="7DAF11CE" w14:textId="0C50638B" w:rsidR="00E3559A" w:rsidRPr="00261070" w:rsidRDefault="00D46A69" w:rsidP="00E3559A">
            <w:pPr>
              <w:spacing w:after="0"/>
            </w:pPr>
            <w:ins w:id="71" w:author="Hugo Brisson" w:date="2016-03-01T21:47:00Z">
              <w:r>
                <w:rPr>
                  <w:rFonts w:eastAsia="Times New Roman"/>
                  <w:lang w:val="en-US"/>
                </w:rPr>
                <w:t>O</w:t>
              </w:r>
            </w:ins>
            <w:del w:id="72" w:author="Hugo Brisson" w:date="2016-03-01T21:47:00Z">
              <w:r w:rsidR="00E3559A" w:rsidDel="00D46A69">
                <w:rPr>
                  <w:rFonts w:eastAsia="Times New Roman"/>
                  <w:lang w:val="en-US"/>
                </w:rPr>
                <w:delText>C</w:delText>
              </w:r>
            </w:del>
          </w:p>
        </w:tc>
      </w:tr>
      <w:tr w:rsidR="00E3559A" w:rsidRPr="00C00BC7" w14:paraId="3B1620FA" w14:textId="77777777" w:rsidTr="00E3559A">
        <w:trPr>
          <w:trHeight w:val="20"/>
        </w:trPr>
        <w:tc>
          <w:tcPr>
            <w:tcW w:w="369" w:type="dxa"/>
            <w:vMerge/>
            <w:shd w:val="clear" w:color="auto" w:fill="FFFFFF" w:themeFill="background1"/>
          </w:tcPr>
          <w:p w14:paraId="1A6FE981"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525DAB51" w14:textId="77777777" w:rsidR="00E3559A" w:rsidRPr="00261070" w:rsidRDefault="00E3559A" w:rsidP="00E3559A">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Unsubscribe</w:t>
            </w:r>
          </w:p>
        </w:tc>
        <w:tc>
          <w:tcPr>
            <w:tcW w:w="1704" w:type="dxa"/>
            <w:shd w:val="clear" w:color="auto" w:fill="FFFFFF" w:themeFill="background1"/>
          </w:tcPr>
          <w:p w14:paraId="6E8217C4" w14:textId="77777777" w:rsidR="00E3559A" w:rsidRPr="00261070" w:rsidRDefault="00E3559A" w:rsidP="00E3559A">
            <w:pPr>
              <w:spacing w:after="0"/>
            </w:pPr>
            <w:r w:rsidRPr="00261070">
              <w:rPr>
                <w:rFonts w:eastAsia="Times New Roman"/>
                <w:lang w:val="en-US"/>
              </w:rPr>
              <w:t>Event</w:t>
            </w:r>
          </w:p>
        </w:tc>
        <w:tc>
          <w:tcPr>
            <w:tcW w:w="1360" w:type="dxa"/>
            <w:shd w:val="clear" w:color="auto" w:fill="FFFFFF" w:themeFill="background1"/>
          </w:tcPr>
          <w:p w14:paraId="0FD6B623" w14:textId="030791DC" w:rsidR="00E3559A" w:rsidRPr="00261070" w:rsidRDefault="00D46A69" w:rsidP="00E3559A">
            <w:pPr>
              <w:spacing w:after="0"/>
            </w:pPr>
            <w:ins w:id="73" w:author="Hugo Brisson" w:date="2016-03-01T21:48:00Z">
              <w:r>
                <w:rPr>
                  <w:rFonts w:eastAsia="Times New Roman"/>
                  <w:lang w:val="en-US"/>
                </w:rPr>
                <w:t>O</w:t>
              </w:r>
            </w:ins>
            <w:del w:id="74" w:author="Hugo Brisson" w:date="2016-03-01T21:47:00Z">
              <w:r w:rsidR="00E3559A" w:rsidDel="00D46A69">
                <w:rPr>
                  <w:rFonts w:eastAsia="Times New Roman"/>
                  <w:lang w:val="en-US"/>
                </w:rPr>
                <w:delText>C</w:delText>
              </w:r>
            </w:del>
          </w:p>
        </w:tc>
      </w:tr>
      <w:tr w:rsidR="00E3559A" w:rsidRPr="00C00BC7" w14:paraId="1075796A" w14:textId="77777777" w:rsidTr="00DF64CB">
        <w:trPr>
          <w:trHeight w:val="20"/>
        </w:trPr>
        <w:tc>
          <w:tcPr>
            <w:tcW w:w="369" w:type="dxa"/>
            <w:vMerge/>
            <w:shd w:val="clear" w:color="auto" w:fill="FFFFFF" w:themeFill="background1"/>
          </w:tcPr>
          <w:p w14:paraId="5AFBDC81"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0B4717DC" w14:textId="77777777" w:rsidR="00E3559A" w:rsidRPr="003A3867" w:rsidRDefault="00E3559A" w:rsidP="00E3559A">
            <w:pPr>
              <w:spacing w:after="0"/>
              <w:rPr>
                <w:color w:val="000000"/>
              </w:rPr>
            </w:pPr>
            <w:r w:rsidRPr="003A3867">
              <w:rPr>
                <w:color w:val="000000"/>
              </w:rPr>
              <w:t xml:space="preserve">TopicFilter parameter of </w:t>
            </w:r>
            <w:proofErr w:type="spellStart"/>
            <w:r w:rsidRPr="003A3867">
              <w:rPr>
                <w:color w:val="000000"/>
              </w:rPr>
              <w:t>CreatePullPointSubscriptionRequest</w:t>
            </w:r>
            <w:proofErr w:type="spellEnd"/>
          </w:p>
        </w:tc>
        <w:tc>
          <w:tcPr>
            <w:tcW w:w="1704" w:type="dxa"/>
            <w:shd w:val="clear" w:color="auto" w:fill="FFFFFF" w:themeFill="background1"/>
            <w:vAlign w:val="center"/>
          </w:tcPr>
          <w:p w14:paraId="416B01FA" w14:textId="77777777" w:rsidR="00E3559A" w:rsidRPr="003A3867" w:rsidRDefault="00E3559A" w:rsidP="00E3559A">
            <w:pPr>
              <w:spacing w:after="0"/>
              <w:rPr>
                <w:color w:val="000000"/>
              </w:rPr>
            </w:pPr>
            <w:r w:rsidRPr="003A3867">
              <w:rPr>
                <w:color w:val="000000"/>
              </w:rPr>
              <w:t>Event</w:t>
            </w:r>
          </w:p>
        </w:tc>
        <w:tc>
          <w:tcPr>
            <w:tcW w:w="1360" w:type="dxa"/>
            <w:shd w:val="clear" w:color="auto" w:fill="FFFFFF" w:themeFill="background1"/>
            <w:vAlign w:val="center"/>
          </w:tcPr>
          <w:p w14:paraId="4137B05B" w14:textId="77777777" w:rsidR="00E3559A" w:rsidRPr="003A3867" w:rsidRDefault="00E3559A" w:rsidP="00E3559A">
            <w:pPr>
              <w:spacing w:after="0"/>
              <w:rPr>
                <w:color w:val="000000"/>
              </w:rPr>
            </w:pPr>
            <w:r>
              <w:rPr>
                <w:color w:val="000000"/>
              </w:rPr>
              <w:t>O</w:t>
            </w:r>
          </w:p>
        </w:tc>
      </w:tr>
      <w:tr w:rsidR="00E3559A" w:rsidRPr="00C00BC7" w14:paraId="7B14534F" w14:textId="77777777" w:rsidTr="00DF64CB">
        <w:trPr>
          <w:trHeight w:val="20"/>
        </w:trPr>
        <w:tc>
          <w:tcPr>
            <w:tcW w:w="369" w:type="dxa"/>
            <w:vMerge/>
            <w:shd w:val="clear" w:color="auto" w:fill="FFFFFF" w:themeFill="background1"/>
          </w:tcPr>
          <w:p w14:paraId="05BF8FA2" w14:textId="77777777" w:rsidR="00E3559A" w:rsidRPr="00C00BC7" w:rsidRDefault="00E3559A"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20F5EF34" w14:textId="77777777" w:rsidR="00E3559A" w:rsidRPr="003A3867" w:rsidRDefault="00E3559A" w:rsidP="00E3559A">
            <w:pPr>
              <w:spacing w:after="0"/>
              <w:jc w:val="left"/>
              <w:rPr>
                <w:color w:val="000000"/>
              </w:rPr>
            </w:pPr>
            <w:proofErr w:type="spellStart"/>
            <w:r w:rsidRPr="003A3867">
              <w:rPr>
                <w:color w:val="000000"/>
              </w:rPr>
              <w:t>MessageContentFilter</w:t>
            </w:r>
            <w:proofErr w:type="spellEnd"/>
            <w:r w:rsidRPr="003A3867">
              <w:rPr>
                <w:color w:val="000000"/>
              </w:rPr>
              <w:t xml:space="preserve"> parameter of </w:t>
            </w:r>
            <w:proofErr w:type="spellStart"/>
            <w:r w:rsidRPr="003A3867">
              <w:rPr>
                <w:color w:val="000000"/>
              </w:rPr>
              <w:t>GetEventPropertiesResponse</w:t>
            </w:r>
            <w:proofErr w:type="spellEnd"/>
          </w:p>
        </w:tc>
        <w:tc>
          <w:tcPr>
            <w:tcW w:w="1704" w:type="dxa"/>
            <w:shd w:val="clear" w:color="auto" w:fill="FFFFFF" w:themeFill="background1"/>
            <w:vAlign w:val="center"/>
          </w:tcPr>
          <w:p w14:paraId="15E65DF5" w14:textId="77777777" w:rsidR="00E3559A" w:rsidRPr="003A3867" w:rsidRDefault="00E3559A" w:rsidP="00E3559A">
            <w:pPr>
              <w:spacing w:after="0"/>
              <w:rPr>
                <w:color w:val="000000"/>
              </w:rPr>
            </w:pPr>
            <w:r w:rsidRPr="003A3867">
              <w:rPr>
                <w:color w:val="000000"/>
              </w:rPr>
              <w:t>Event</w:t>
            </w:r>
          </w:p>
        </w:tc>
        <w:tc>
          <w:tcPr>
            <w:tcW w:w="1360" w:type="dxa"/>
            <w:shd w:val="clear" w:color="auto" w:fill="FFFFFF" w:themeFill="background1"/>
            <w:vAlign w:val="center"/>
          </w:tcPr>
          <w:p w14:paraId="41AF3F18" w14:textId="77777777" w:rsidR="00E3559A" w:rsidRPr="003A3867" w:rsidRDefault="00E3559A" w:rsidP="00E3559A">
            <w:pPr>
              <w:spacing w:after="0"/>
              <w:rPr>
                <w:color w:val="000000"/>
              </w:rPr>
            </w:pPr>
            <w:r>
              <w:rPr>
                <w:color w:val="000000"/>
              </w:rPr>
              <w:t>O</w:t>
            </w:r>
          </w:p>
        </w:tc>
      </w:tr>
    </w:tbl>
    <w:p w14:paraId="2F801351" w14:textId="56DDC985" w:rsidR="006C4AB3" w:rsidRDefault="006C4AB3" w:rsidP="006C4AB3">
      <w:pPr>
        <w:pStyle w:val="Reference"/>
        <w:rPr>
          <w:ins w:id="75" w:author="Hugo Brisson" w:date="2016-03-01T22:08:00Z"/>
          <w:lang w:val="en-US"/>
        </w:rPr>
        <w:pPrChange w:id="76" w:author="Hugo Brisson" w:date="2016-03-01T22:08:00Z">
          <w:pPr>
            <w:pStyle w:val="Heading2"/>
            <w:keepLines w:val="0"/>
            <w:widowControl/>
            <w:suppressAutoHyphens/>
            <w:snapToGrid w:val="0"/>
            <w:spacing w:before="240" w:line="240" w:lineRule="auto"/>
            <w:jc w:val="left"/>
          </w:pPr>
        </w:pPrChange>
      </w:pPr>
      <w:bookmarkStart w:id="77" w:name="_Toc421597993"/>
      <w:bookmarkStart w:id="78" w:name="_Toc421774892"/>
      <w:bookmarkStart w:id="79" w:name="_Toc182976616"/>
      <w:bookmarkStart w:id="80" w:name="_Toc312245413"/>
      <w:ins w:id="81" w:author="Hugo Brisson" w:date="2016-03-01T22:08:00Z">
        <w:r>
          <w:rPr>
            <w:lang w:val="en-US"/>
          </w:rPr>
          <w:t>* If Event Handling is support</w:t>
        </w:r>
      </w:ins>
      <w:ins w:id="82" w:author="Hugo Brisson" w:date="2016-03-01T22:09:00Z">
        <w:r>
          <w:rPr>
            <w:lang w:val="en-US"/>
          </w:rPr>
          <w:t>ed</w:t>
        </w:r>
      </w:ins>
      <w:ins w:id="83" w:author="Hugo Brisson" w:date="2016-03-01T22:08:00Z">
        <w:r>
          <w:rPr>
            <w:lang w:val="en-US"/>
          </w:rPr>
          <w:t xml:space="preserve"> in any way</w:t>
        </w:r>
      </w:ins>
      <w:ins w:id="84" w:author="Hugo Brisson" w:date="2016-03-01T22:09:00Z">
        <w:r>
          <w:rPr>
            <w:lang w:val="en-US"/>
          </w:rPr>
          <w:t xml:space="preserve"> by the client</w:t>
        </w:r>
      </w:ins>
      <w:ins w:id="85" w:author="Hugo Brisson" w:date="2016-03-01T22:08:00Z">
        <w:r>
          <w:rPr>
            <w:lang w:val="en-US"/>
          </w:rPr>
          <w:t>.</w:t>
        </w:r>
      </w:ins>
    </w:p>
    <w:p w14:paraId="55CCE480" w14:textId="77777777" w:rsidR="00E3559A" w:rsidRPr="006B0310" w:rsidRDefault="00E3559A" w:rsidP="00E3559A">
      <w:pPr>
        <w:pStyle w:val="Heading2"/>
        <w:keepLines w:val="0"/>
        <w:widowControl/>
        <w:suppressAutoHyphens/>
        <w:snapToGrid w:val="0"/>
        <w:spacing w:before="240" w:line="240" w:lineRule="auto"/>
        <w:jc w:val="left"/>
        <w:rPr>
          <w:lang w:val="en-US"/>
        </w:rPr>
      </w:pPr>
      <w:r>
        <w:rPr>
          <w:lang w:val="en-US"/>
        </w:rPr>
        <w:t>Recording Search – Media Search</w:t>
      </w:r>
      <w:bookmarkEnd w:id="77"/>
      <w:bookmarkEnd w:id="78"/>
    </w:p>
    <w:p w14:paraId="3066E46F" w14:textId="77777777" w:rsidR="00E3559A" w:rsidRPr="00E3559A" w:rsidRDefault="00E3559A" w:rsidP="00E3559A">
      <w:pPr>
        <w:pStyle w:val="PARAGRAPH"/>
        <w:numPr>
          <w:ilvl w:val="0"/>
          <w:numId w:val="29"/>
        </w:numPr>
        <w:tabs>
          <w:tab w:val="left" w:pos="975"/>
        </w:tabs>
        <w:spacing w:before="0"/>
        <w:jc w:val="left"/>
        <w:rPr>
          <w:b/>
          <w:sz w:val="21"/>
          <w:szCs w:val="21"/>
          <w:lang w:val="en-US"/>
        </w:rPr>
      </w:pPr>
      <w:r w:rsidRPr="00E3559A">
        <w:rPr>
          <w:b/>
          <w:sz w:val="21"/>
          <w:szCs w:val="21"/>
        </w:rPr>
        <w:t>Start a search session, looking for recordings in the scope that matches the search filter defined in the request</w:t>
      </w:r>
      <w:r w:rsidRPr="00E3559A">
        <w:rPr>
          <w:b/>
          <w:sz w:val="21"/>
          <w:szCs w:val="21"/>
          <w:lang w:val="en-US"/>
        </w:rPr>
        <w:t>.</w:t>
      </w:r>
    </w:p>
    <w:p w14:paraId="7656394F" w14:textId="77777777" w:rsidR="00E3559A" w:rsidRPr="00E3559A" w:rsidRDefault="00E3559A" w:rsidP="00E3559A">
      <w:pPr>
        <w:pStyle w:val="PARAGRAPH"/>
        <w:numPr>
          <w:ilvl w:val="0"/>
          <w:numId w:val="27"/>
        </w:numPr>
        <w:tabs>
          <w:tab w:val="left" w:pos="975"/>
        </w:tabs>
        <w:spacing w:before="0"/>
        <w:jc w:val="left"/>
        <w:rPr>
          <w:b/>
          <w:sz w:val="21"/>
          <w:szCs w:val="21"/>
        </w:rPr>
      </w:pPr>
      <w:r w:rsidRPr="00E3559A">
        <w:rPr>
          <w:b/>
          <w:sz w:val="21"/>
          <w:szCs w:val="21"/>
        </w:rPr>
        <w:t xml:space="preserve">Get the results from a recording search session previously initiated by a recording search. Response shall not include results already returned in previous requests for the same session. </w:t>
      </w:r>
    </w:p>
    <w:p w14:paraId="64E1745F" w14:textId="77777777" w:rsidR="00E3559A" w:rsidRPr="00E3559A" w:rsidRDefault="00E3559A" w:rsidP="00E3559A">
      <w:pPr>
        <w:pStyle w:val="PARAGRAPH"/>
        <w:numPr>
          <w:ilvl w:val="0"/>
          <w:numId w:val="29"/>
        </w:numPr>
        <w:tabs>
          <w:tab w:val="left" w:pos="975"/>
        </w:tabs>
        <w:spacing w:before="0"/>
        <w:jc w:val="left"/>
        <w:rPr>
          <w:b/>
          <w:sz w:val="21"/>
          <w:szCs w:val="21"/>
          <w:lang w:val="en-US"/>
        </w:rPr>
      </w:pPr>
      <w:r w:rsidRPr="00E3559A">
        <w:rPr>
          <w:b/>
          <w:sz w:val="21"/>
          <w:szCs w:val="21"/>
        </w:rPr>
        <w:t>Start a search session, looking for events in the scope that matches the search filter defined in the request</w:t>
      </w:r>
      <w:r w:rsidRPr="00E3559A">
        <w:rPr>
          <w:b/>
          <w:sz w:val="21"/>
          <w:szCs w:val="21"/>
          <w:lang w:val="en-US"/>
        </w:rPr>
        <w:t>.</w:t>
      </w:r>
    </w:p>
    <w:p w14:paraId="383A5746" w14:textId="77777777" w:rsidR="00E3559A" w:rsidRPr="00E3559A" w:rsidRDefault="00E3559A" w:rsidP="00E3559A">
      <w:pPr>
        <w:pStyle w:val="PARAGRAPH"/>
        <w:numPr>
          <w:ilvl w:val="0"/>
          <w:numId w:val="27"/>
        </w:numPr>
        <w:tabs>
          <w:tab w:val="left" w:pos="975"/>
        </w:tabs>
        <w:spacing w:before="0"/>
        <w:jc w:val="left"/>
        <w:rPr>
          <w:b/>
          <w:sz w:val="21"/>
          <w:szCs w:val="21"/>
        </w:rPr>
      </w:pPr>
      <w:r w:rsidRPr="00E3559A">
        <w:rPr>
          <w:b/>
          <w:sz w:val="21"/>
          <w:szCs w:val="21"/>
        </w:rPr>
        <w:t xml:space="preserve">Get the results from an event previously initiated search session. Response shall not include results already returned in previous requests for the same session. </w:t>
      </w:r>
    </w:p>
    <w:p w14:paraId="3132EE73" w14:textId="77777777" w:rsidR="00E3559A" w:rsidRPr="00E3559A" w:rsidRDefault="00E3559A" w:rsidP="00E3559A">
      <w:pPr>
        <w:pStyle w:val="PARAGRAPH"/>
        <w:numPr>
          <w:ilvl w:val="0"/>
          <w:numId w:val="14"/>
        </w:numPr>
        <w:spacing w:before="0"/>
        <w:jc w:val="left"/>
        <w:rPr>
          <w:b/>
          <w:sz w:val="21"/>
          <w:szCs w:val="21"/>
          <w:lang w:val="en-US"/>
        </w:rPr>
      </w:pPr>
      <w:r w:rsidRPr="00E3559A">
        <w:rPr>
          <w:b/>
          <w:sz w:val="21"/>
          <w:szCs w:val="21"/>
        </w:rPr>
        <w:t>Terminate a search previously initiated by a recording or event search operation.</w:t>
      </w:r>
    </w:p>
    <w:p w14:paraId="09F27956" w14:textId="77777777" w:rsidR="00E3559A" w:rsidRPr="00E3559A" w:rsidRDefault="00E3559A" w:rsidP="00E3559A">
      <w:pPr>
        <w:pStyle w:val="PARAGRAPH"/>
        <w:numPr>
          <w:ilvl w:val="0"/>
          <w:numId w:val="14"/>
        </w:numPr>
        <w:spacing w:before="0"/>
        <w:jc w:val="left"/>
        <w:rPr>
          <w:b/>
          <w:sz w:val="21"/>
          <w:szCs w:val="21"/>
          <w:lang w:val="en-US"/>
        </w:rPr>
      </w:pPr>
      <w:r w:rsidRPr="00E3559A">
        <w:rPr>
          <w:b/>
          <w:sz w:val="21"/>
          <w:szCs w:val="21"/>
          <w:lang w:val="en-US"/>
        </w:rPr>
        <w:t xml:space="preserve">The </w:t>
      </w:r>
      <w:proofErr w:type="spellStart"/>
      <w:r w:rsidRPr="00E3559A">
        <w:rPr>
          <w:b/>
          <w:sz w:val="21"/>
          <w:szCs w:val="21"/>
          <w:lang w:val="en-US"/>
        </w:rPr>
        <w:t>GetRecordingSummary</w:t>
      </w:r>
      <w:proofErr w:type="spellEnd"/>
      <w:r w:rsidRPr="00E3559A">
        <w:rPr>
          <w:b/>
          <w:sz w:val="21"/>
          <w:szCs w:val="21"/>
          <w:lang w:val="en-US"/>
        </w:rPr>
        <w:t xml:space="preserve"> operation returns a summary for all recordings, and can be used to provide the scale of a timeline.  </w:t>
      </w:r>
    </w:p>
    <w:p w14:paraId="36259DA0" w14:textId="77777777" w:rsidR="00E3559A" w:rsidRPr="00E3559A" w:rsidRDefault="00E3559A" w:rsidP="00E3559A">
      <w:pPr>
        <w:pStyle w:val="PARAGRAPH"/>
        <w:numPr>
          <w:ilvl w:val="0"/>
          <w:numId w:val="14"/>
        </w:numPr>
        <w:spacing w:before="0"/>
        <w:jc w:val="left"/>
        <w:rPr>
          <w:b/>
          <w:sz w:val="21"/>
          <w:szCs w:val="21"/>
          <w:lang w:val="en-US"/>
        </w:rPr>
      </w:pPr>
      <w:r w:rsidRPr="00E3559A">
        <w:rPr>
          <w:b/>
          <w:sz w:val="21"/>
          <w:szCs w:val="21"/>
          <w:lang w:val="en-US"/>
        </w:rPr>
        <w:lastRenderedPageBreak/>
        <w:t xml:space="preserve">The </w:t>
      </w:r>
      <w:proofErr w:type="spellStart"/>
      <w:r w:rsidRPr="00E3559A">
        <w:rPr>
          <w:b/>
          <w:sz w:val="21"/>
          <w:szCs w:val="21"/>
          <w:lang w:val="en-US"/>
        </w:rPr>
        <w:t>GetRecordingInformation</w:t>
      </w:r>
      <w:proofErr w:type="spellEnd"/>
      <w:r w:rsidRPr="00E3559A">
        <w:rPr>
          <w:b/>
          <w:sz w:val="21"/>
          <w:szCs w:val="21"/>
          <w:lang w:val="en-US"/>
        </w:rPr>
        <w:t xml:space="preserve"> operation returns information about a single recording (i.e. start time, current status, etc.). </w:t>
      </w:r>
    </w:p>
    <w:p w14:paraId="5C1CE49B" w14:textId="77777777" w:rsidR="00E3559A" w:rsidRPr="00E3559A" w:rsidRDefault="00E3559A" w:rsidP="00E3559A">
      <w:pPr>
        <w:pStyle w:val="PARAGRAPH"/>
        <w:numPr>
          <w:ilvl w:val="0"/>
          <w:numId w:val="14"/>
        </w:numPr>
        <w:spacing w:before="0"/>
        <w:jc w:val="left"/>
        <w:rPr>
          <w:b/>
          <w:sz w:val="21"/>
          <w:szCs w:val="21"/>
          <w:lang w:val="en-US"/>
        </w:rPr>
      </w:pPr>
      <w:r w:rsidRPr="00E3559A">
        <w:rPr>
          <w:b/>
          <w:sz w:val="21"/>
          <w:szCs w:val="21"/>
          <w:lang w:val="en-US"/>
        </w:rPr>
        <w:t xml:space="preserve">The </w:t>
      </w:r>
      <w:proofErr w:type="spellStart"/>
      <w:r w:rsidRPr="00E3559A">
        <w:rPr>
          <w:b/>
          <w:sz w:val="21"/>
          <w:szCs w:val="21"/>
          <w:lang w:val="en-US"/>
        </w:rPr>
        <w:t>GetMediaAttributes</w:t>
      </w:r>
      <w:proofErr w:type="spellEnd"/>
      <w:r w:rsidRPr="00E3559A">
        <w:rPr>
          <w:b/>
          <w:sz w:val="21"/>
          <w:szCs w:val="21"/>
          <w:lang w:val="en-US"/>
        </w:rPr>
        <w:t xml:space="preserve"> operation returns the media attributes of a recording at a specific point in time.</w:t>
      </w:r>
    </w:p>
    <w:p w14:paraId="5B7AF436" w14:textId="77777777" w:rsidR="00E3559A" w:rsidRDefault="00E3559A" w:rsidP="00E3559A">
      <w:pPr>
        <w:pStyle w:val="Heading3"/>
        <w:keepLines w:val="0"/>
        <w:widowControl/>
        <w:suppressAutoHyphens/>
        <w:snapToGrid w:val="0"/>
        <w:spacing w:before="240"/>
        <w:jc w:val="left"/>
        <w:rPr>
          <w:lang w:val="en-US"/>
        </w:rPr>
      </w:pPr>
      <w:r>
        <w:rPr>
          <w:lang w:val="en-US"/>
        </w:rPr>
        <w:t>Device Requirements</w:t>
      </w:r>
    </w:p>
    <w:p w14:paraId="16F796A8"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 xml:space="preserve">Devices shall support recording search with the </w:t>
      </w:r>
      <w:proofErr w:type="spellStart"/>
      <w:r w:rsidRPr="00E3559A">
        <w:rPr>
          <w:b/>
          <w:sz w:val="21"/>
          <w:szCs w:val="21"/>
          <w:lang w:val="en-US"/>
        </w:rPr>
        <w:t>FindRecordings</w:t>
      </w:r>
      <w:proofErr w:type="spellEnd"/>
      <w:r w:rsidRPr="00E3559A">
        <w:rPr>
          <w:b/>
          <w:sz w:val="21"/>
          <w:szCs w:val="21"/>
          <w:lang w:val="en-US"/>
        </w:rPr>
        <w:t xml:space="preserve">, </w:t>
      </w:r>
      <w:proofErr w:type="spellStart"/>
      <w:r w:rsidRPr="00E3559A">
        <w:rPr>
          <w:b/>
          <w:sz w:val="21"/>
          <w:szCs w:val="21"/>
          <w:lang w:val="en-US"/>
        </w:rPr>
        <w:t>GetRecordingSearchResults</w:t>
      </w:r>
      <w:proofErr w:type="spellEnd"/>
      <w:r w:rsidRPr="00E3559A">
        <w:rPr>
          <w:b/>
          <w:sz w:val="21"/>
          <w:szCs w:val="21"/>
          <w:lang w:val="en-US"/>
        </w:rPr>
        <w:t xml:space="preserve"> and </w:t>
      </w:r>
      <w:proofErr w:type="spellStart"/>
      <w:r w:rsidRPr="00E3559A">
        <w:rPr>
          <w:b/>
          <w:sz w:val="21"/>
          <w:szCs w:val="21"/>
          <w:lang w:val="en-US"/>
        </w:rPr>
        <w:t>EndSearch</w:t>
      </w:r>
      <w:proofErr w:type="spellEnd"/>
      <w:r w:rsidRPr="00E3559A">
        <w:rPr>
          <w:b/>
          <w:sz w:val="21"/>
          <w:szCs w:val="21"/>
          <w:lang w:val="en-US"/>
        </w:rPr>
        <w:t xml:space="preserve"> operations.</w:t>
      </w:r>
    </w:p>
    <w:p w14:paraId="335B791C"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 xml:space="preserve">Devices shall support event search with the </w:t>
      </w:r>
      <w:proofErr w:type="spellStart"/>
      <w:r w:rsidRPr="00E3559A">
        <w:rPr>
          <w:b/>
          <w:sz w:val="21"/>
          <w:szCs w:val="21"/>
          <w:lang w:val="en-US"/>
        </w:rPr>
        <w:t>FindEvents</w:t>
      </w:r>
      <w:proofErr w:type="spellEnd"/>
      <w:r w:rsidRPr="00E3559A">
        <w:rPr>
          <w:b/>
          <w:sz w:val="21"/>
          <w:szCs w:val="21"/>
          <w:lang w:val="en-US"/>
        </w:rPr>
        <w:t xml:space="preserve">, </w:t>
      </w:r>
      <w:proofErr w:type="spellStart"/>
      <w:r w:rsidRPr="00E3559A">
        <w:rPr>
          <w:b/>
          <w:sz w:val="21"/>
          <w:szCs w:val="21"/>
          <w:lang w:val="en-US"/>
        </w:rPr>
        <w:t>GetEventSearchResults</w:t>
      </w:r>
      <w:proofErr w:type="spellEnd"/>
      <w:r w:rsidRPr="00E3559A">
        <w:rPr>
          <w:b/>
          <w:sz w:val="21"/>
          <w:szCs w:val="21"/>
          <w:lang w:val="en-US"/>
        </w:rPr>
        <w:t xml:space="preserve"> and </w:t>
      </w:r>
      <w:proofErr w:type="spellStart"/>
      <w:r w:rsidRPr="00E3559A">
        <w:rPr>
          <w:b/>
          <w:sz w:val="21"/>
          <w:szCs w:val="21"/>
          <w:lang w:val="en-US"/>
        </w:rPr>
        <w:t>EndSearch</w:t>
      </w:r>
      <w:proofErr w:type="spellEnd"/>
      <w:r w:rsidRPr="00E3559A">
        <w:rPr>
          <w:b/>
          <w:sz w:val="21"/>
          <w:szCs w:val="21"/>
          <w:lang w:val="en-US"/>
        </w:rPr>
        <w:t xml:space="preserve"> operations.</w:t>
      </w:r>
    </w:p>
    <w:p w14:paraId="5741E4FD"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 xml:space="preserve">Devices shall support retrieval of information related to recordings with the </w:t>
      </w:r>
      <w:proofErr w:type="spellStart"/>
      <w:r w:rsidRPr="00E3559A">
        <w:rPr>
          <w:b/>
          <w:sz w:val="21"/>
          <w:szCs w:val="21"/>
          <w:lang w:val="en-US"/>
        </w:rPr>
        <w:t>GetRecordingSummary</w:t>
      </w:r>
      <w:proofErr w:type="spellEnd"/>
      <w:r w:rsidRPr="00E3559A">
        <w:rPr>
          <w:b/>
          <w:sz w:val="21"/>
          <w:szCs w:val="21"/>
          <w:lang w:val="en-US"/>
        </w:rPr>
        <w:t xml:space="preserve">, </w:t>
      </w:r>
      <w:proofErr w:type="spellStart"/>
      <w:r w:rsidRPr="00E3559A">
        <w:rPr>
          <w:b/>
          <w:sz w:val="21"/>
          <w:szCs w:val="21"/>
          <w:lang w:val="en-US"/>
        </w:rPr>
        <w:t>GetRecordingInformation</w:t>
      </w:r>
      <w:proofErr w:type="spellEnd"/>
      <w:r w:rsidRPr="00E3559A">
        <w:rPr>
          <w:b/>
          <w:sz w:val="21"/>
          <w:szCs w:val="21"/>
          <w:lang w:val="en-US"/>
        </w:rPr>
        <w:t xml:space="preserve"> and </w:t>
      </w:r>
      <w:proofErr w:type="spellStart"/>
      <w:r w:rsidRPr="00E3559A">
        <w:rPr>
          <w:b/>
          <w:sz w:val="21"/>
          <w:szCs w:val="21"/>
          <w:lang w:val="en-US"/>
        </w:rPr>
        <w:t>GetMediaAttributes</w:t>
      </w:r>
      <w:proofErr w:type="spellEnd"/>
      <w:r w:rsidRPr="00E3559A">
        <w:rPr>
          <w:b/>
          <w:sz w:val="21"/>
          <w:szCs w:val="21"/>
          <w:lang w:val="en-US"/>
        </w:rPr>
        <w:t xml:space="preserve"> operations.</w:t>
      </w:r>
    </w:p>
    <w:p w14:paraId="15FA9222"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Devices shall deliver notifications for Recording and Track state changes.</w:t>
      </w:r>
    </w:p>
    <w:p w14:paraId="48C4DC1F"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Devices shall support XPath dialect expressions as search filters.</w:t>
      </w:r>
    </w:p>
    <w:p w14:paraId="433D6CD3" w14:textId="77777777" w:rsidR="00E3559A" w:rsidRDefault="00E3559A" w:rsidP="00E3559A">
      <w:pPr>
        <w:pStyle w:val="Heading3"/>
        <w:keepLines w:val="0"/>
        <w:widowControl/>
        <w:suppressAutoHyphens/>
        <w:snapToGrid w:val="0"/>
        <w:spacing w:before="240"/>
        <w:jc w:val="left"/>
        <w:rPr>
          <w:lang w:val="en-US"/>
        </w:rPr>
      </w:pPr>
      <w:r>
        <w:rPr>
          <w:lang w:val="en-US"/>
        </w:rPr>
        <w:t>Client Requirements</w:t>
      </w:r>
    </w:p>
    <w:p w14:paraId="2684B325"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 xml:space="preserve">Clients shall implement recording search using the </w:t>
      </w:r>
      <w:proofErr w:type="spellStart"/>
      <w:r w:rsidRPr="00E3559A">
        <w:rPr>
          <w:b/>
          <w:sz w:val="21"/>
          <w:szCs w:val="21"/>
          <w:lang w:val="en-US"/>
        </w:rPr>
        <w:t>FindRecordings</w:t>
      </w:r>
      <w:proofErr w:type="spellEnd"/>
      <w:r w:rsidRPr="00E3559A">
        <w:rPr>
          <w:b/>
          <w:sz w:val="21"/>
          <w:szCs w:val="21"/>
          <w:lang w:val="en-US"/>
        </w:rPr>
        <w:t xml:space="preserve">, </w:t>
      </w:r>
      <w:proofErr w:type="spellStart"/>
      <w:r w:rsidRPr="00E3559A">
        <w:rPr>
          <w:b/>
          <w:sz w:val="21"/>
          <w:szCs w:val="21"/>
          <w:lang w:val="en-US"/>
        </w:rPr>
        <w:t>GetRecordingSearchResults</w:t>
      </w:r>
      <w:proofErr w:type="spellEnd"/>
      <w:r w:rsidRPr="00E3559A">
        <w:rPr>
          <w:b/>
          <w:sz w:val="21"/>
          <w:szCs w:val="21"/>
          <w:lang w:val="en-US"/>
        </w:rPr>
        <w:t xml:space="preserve"> and </w:t>
      </w:r>
      <w:proofErr w:type="spellStart"/>
      <w:r w:rsidRPr="00E3559A">
        <w:rPr>
          <w:b/>
          <w:sz w:val="21"/>
          <w:szCs w:val="21"/>
          <w:lang w:val="en-US"/>
        </w:rPr>
        <w:t>EndSearch</w:t>
      </w:r>
      <w:proofErr w:type="spellEnd"/>
      <w:r w:rsidRPr="00E3559A">
        <w:rPr>
          <w:b/>
          <w:sz w:val="21"/>
          <w:szCs w:val="21"/>
          <w:lang w:val="en-US"/>
        </w:rPr>
        <w:t xml:space="preserve"> operations.</w:t>
      </w:r>
    </w:p>
    <w:p w14:paraId="4BD959C6"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t xml:space="preserve">Clients shall implement event search using the </w:t>
      </w:r>
      <w:proofErr w:type="spellStart"/>
      <w:r w:rsidRPr="00E3559A">
        <w:rPr>
          <w:b/>
          <w:sz w:val="21"/>
          <w:szCs w:val="21"/>
          <w:lang w:val="en-US"/>
        </w:rPr>
        <w:t>FindEvents</w:t>
      </w:r>
      <w:proofErr w:type="spellEnd"/>
      <w:r w:rsidRPr="00E3559A">
        <w:rPr>
          <w:b/>
          <w:sz w:val="21"/>
          <w:szCs w:val="21"/>
          <w:lang w:val="en-US"/>
        </w:rPr>
        <w:t xml:space="preserve">, </w:t>
      </w:r>
      <w:proofErr w:type="spellStart"/>
      <w:r w:rsidRPr="00E3559A">
        <w:rPr>
          <w:b/>
          <w:sz w:val="21"/>
          <w:szCs w:val="21"/>
          <w:lang w:val="en-US"/>
        </w:rPr>
        <w:t>GetEventSearchResults</w:t>
      </w:r>
      <w:proofErr w:type="spellEnd"/>
      <w:r w:rsidRPr="00E3559A">
        <w:rPr>
          <w:b/>
          <w:sz w:val="21"/>
          <w:szCs w:val="21"/>
          <w:lang w:val="en-US"/>
        </w:rPr>
        <w:t xml:space="preserve"> and </w:t>
      </w:r>
      <w:proofErr w:type="spellStart"/>
      <w:r w:rsidRPr="00E3559A">
        <w:rPr>
          <w:b/>
          <w:sz w:val="21"/>
          <w:szCs w:val="21"/>
          <w:lang w:val="en-US"/>
        </w:rPr>
        <w:t>EndSearch</w:t>
      </w:r>
      <w:proofErr w:type="spellEnd"/>
      <w:r w:rsidRPr="00E3559A">
        <w:rPr>
          <w:b/>
          <w:sz w:val="21"/>
          <w:szCs w:val="21"/>
          <w:lang w:val="en-US"/>
        </w:rPr>
        <w:t xml:space="preserve"> operations.</w:t>
      </w:r>
    </w:p>
    <w:p w14:paraId="6C55D7C5" w14:textId="77777777" w:rsidR="00E3559A" w:rsidRPr="00E3559A" w:rsidRDefault="00E3559A" w:rsidP="00E3559A">
      <w:pPr>
        <w:pStyle w:val="PARAGRAPH"/>
        <w:numPr>
          <w:ilvl w:val="0"/>
          <w:numId w:val="46"/>
        </w:numPr>
        <w:jc w:val="left"/>
        <w:rPr>
          <w:b/>
          <w:sz w:val="21"/>
          <w:szCs w:val="21"/>
          <w:lang w:val="en-US"/>
        </w:rPr>
      </w:pPr>
      <w:r w:rsidRPr="00E3559A">
        <w:rPr>
          <w:b/>
          <w:sz w:val="21"/>
          <w:szCs w:val="21"/>
          <w:lang w:val="en-US"/>
        </w:rPr>
        <w:lastRenderedPageBreak/>
        <w:t xml:space="preserve">Clients shall implement retrieval of information relates to recordings using </w:t>
      </w:r>
      <w:del w:id="86" w:author="Hugo Brisson" w:date="2016-03-01T21:01:00Z">
        <w:r w:rsidRPr="00E3559A" w:rsidDel="005F334A">
          <w:rPr>
            <w:b/>
            <w:sz w:val="21"/>
            <w:szCs w:val="21"/>
            <w:lang w:val="en-US"/>
          </w:rPr>
          <w:delText>the GetRecordingSummary, GetRecordingInformation and</w:delText>
        </w:r>
      </w:del>
      <w:ins w:id="87" w:author="Hugo Brisson" w:date="2016-03-01T21:01:00Z">
        <w:r w:rsidR="005F334A">
          <w:rPr>
            <w:b/>
            <w:sz w:val="21"/>
            <w:szCs w:val="21"/>
            <w:lang w:val="en-US"/>
          </w:rPr>
          <w:t>the</w:t>
        </w:r>
      </w:ins>
      <w:r w:rsidRPr="00E3559A">
        <w:rPr>
          <w:b/>
          <w:sz w:val="21"/>
          <w:szCs w:val="21"/>
          <w:lang w:val="en-US"/>
        </w:rPr>
        <w:t xml:space="preserve"> </w:t>
      </w:r>
      <w:proofErr w:type="spellStart"/>
      <w:r w:rsidRPr="00E3559A">
        <w:rPr>
          <w:b/>
          <w:sz w:val="21"/>
          <w:szCs w:val="21"/>
          <w:lang w:val="en-US"/>
        </w:rPr>
        <w:t>GetMediaAttributes</w:t>
      </w:r>
      <w:proofErr w:type="spellEnd"/>
      <w:r w:rsidRPr="00E3559A">
        <w:rPr>
          <w:b/>
          <w:sz w:val="21"/>
          <w:szCs w:val="21"/>
          <w:lang w:val="en-US"/>
        </w:rPr>
        <w:t xml:space="preserve"> operation</w:t>
      </w:r>
      <w:del w:id="88" w:author="Hugo Brisson" w:date="2016-03-01T21:01:00Z">
        <w:r w:rsidRPr="00E3559A" w:rsidDel="005F334A">
          <w:rPr>
            <w:b/>
            <w:sz w:val="21"/>
            <w:szCs w:val="21"/>
            <w:lang w:val="en-US"/>
          </w:rPr>
          <w:delText>s</w:delText>
        </w:r>
      </w:del>
      <w:r w:rsidRPr="00E3559A">
        <w:rPr>
          <w:b/>
          <w:sz w:val="21"/>
          <w:szCs w:val="21"/>
          <w:lang w:val="en-US"/>
        </w:rPr>
        <w:t xml:space="preserve"> if any information provided by those operations is provided by the client in any other way.</w:t>
      </w:r>
    </w:p>
    <w:p w14:paraId="34438E6A" w14:textId="77777777" w:rsidR="00E3559A" w:rsidRPr="00E3559A" w:rsidRDefault="00E3559A" w:rsidP="00E3559A">
      <w:pPr>
        <w:pStyle w:val="PARAGRAPH"/>
        <w:numPr>
          <w:ilvl w:val="0"/>
          <w:numId w:val="45"/>
        </w:numPr>
        <w:jc w:val="left"/>
        <w:rPr>
          <w:b/>
          <w:sz w:val="21"/>
          <w:szCs w:val="21"/>
          <w:lang w:val="en-US"/>
        </w:rPr>
      </w:pPr>
      <w:r w:rsidRPr="00E3559A">
        <w:rPr>
          <w:b/>
          <w:sz w:val="21"/>
          <w:szCs w:val="21"/>
          <w:lang w:val="en-US"/>
        </w:rPr>
        <w:t>Clients shall receive notifications of Recording state changes if recording control is supported</w:t>
      </w:r>
    </w:p>
    <w:p w14:paraId="1EBB3713" w14:textId="77777777" w:rsidR="00E3559A" w:rsidRPr="00E3559A" w:rsidRDefault="00E3559A" w:rsidP="00E3559A">
      <w:pPr>
        <w:pStyle w:val="PARAGRAPH"/>
        <w:numPr>
          <w:ilvl w:val="0"/>
          <w:numId w:val="45"/>
        </w:numPr>
        <w:jc w:val="left"/>
        <w:rPr>
          <w:b/>
          <w:sz w:val="21"/>
          <w:szCs w:val="21"/>
          <w:lang w:val="en-US"/>
        </w:rPr>
      </w:pPr>
      <w:r w:rsidRPr="00E3559A">
        <w:rPr>
          <w:b/>
          <w:sz w:val="21"/>
          <w:szCs w:val="21"/>
          <w:lang w:val="en-US"/>
        </w:rPr>
        <w:t>Clients shall receive notifications of Track state changes if displaying the state of tracks in real time is supported.</w:t>
      </w:r>
    </w:p>
    <w:p w14:paraId="0F3CA115" w14:textId="77777777" w:rsidR="00E3559A" w:rsidRPr="00E3559A" w:rsidRDefault="00E3559A" w:rsidP="00E3559A">
      <w:pPr>
        <w:pStyle w:val="PARAGRAPH"/>
        <w:numPr>
          <w:ilvl w:val="0"/>
          <w:numId w:val="45"/>
        </w:numPr>
        <w:jc w:val="left"/>
        <w:rPr>
          <w:b/>
          <w:sz w:val="21"/>
          <w:szCs w:val="21"/>
          <w:lang w:val="en-US"/>
        </w:rPr>
      </w:pPr>
      <w:r w:rsidRPr="00E3559A">
        <w:rPr>
          <w:b/>
          <w:sz w:val="21"/>
          <w:szCs w:val="21"/>
          <w:lang w:val="en-US"/>
        </w:rPr>
        <w:t>Clients shall implement XPath dialect expressions to be used as search filters if search filtering is supported.</w:t>
      </w:r>
    </w:p>
    <w:p w14:paraId="23FC598E" w14:textId="77777777" w:rsidR="00E3559A" w:rsidRPr="00C00BC7" w:rsidRDefault="00E3559A" w:rsidP="00E3559A">
      <w:pPr>
        <w:pStyle w:val="Heading3"/>
        <w:rPr>
          <w:lang w:val="en-US"/>
        </w:rPr>
      </w:pPr>
      <w:r w:rsidRPr="00E3559A">
        <w:rPr>
          <w:lang w:val="en-US"/>
        </w:rPr>
        <w:t>Recording Search – Media Search</w:t>
      </w:r>
      <w:r w:rsidRPr="00C00BC7">
        <w:rPr>
          <w:lang w:val="en-US"/>
        </w:rPr>
        <w:t xml:space="preserve"> Function List for Devices</w:t>
      </w:r>
    </w:p>
    <w:tbl>
      <w:tblPr>
        <w:tblStyle w:val="TableGrid"/>
        <w:tblW w:w="9286" w:type="dxa"/>
        <w:tblLook w:val="04A0" w:firstRow="1" w:lastRow="0" w:firstColumn="1" w:lastColumn="0" w:noHBand="0" w:noVBand="1"/>
      </w:tblPr>
      <w:tblGrid>
        <w:gridCol w:w="369"/>
        <w:gridCol w:w="5853"/>
        <w:gridCol w:w="1704"/>
        <w:gridCol w:w="1360"/>
      </w:tblGrid>
      <w:tr w:rsidR="00E3559A" w:rsidRPr="00C00BC7" w14:paraId="01576B75" w14:textId="77777777" w:rsidTr="00E3559A">
        <w:trPr>
          <w:trHeight w:val="50"/>
        </w:trPr>
        <w:tc>
          <w:tcPr>
            <w:tcW w:w="6222" w:type="dxa"/>
            <w:gridSpan w:val="2"/>
            <w:tcBorders>
              <w:bottom w:val="nil"/>
              <w:right w:val="nil"/>
            </w:tcBorders>
            <w:shd w:val="clear" w:color="auto" w:fill="BFBFBF" w:themeFill="background1" w:themeFillShade="BF"/>
          </w:tcPr>
          <w:p w14:paraId="23045589" w14:textId="77777777" w:rsidR="00E3559A" w:rsidRPr="00C00BC7" w:rsidRDefault="00E3559A" w:rsidP="00E3559A">
            <w:pPr>
              <w:pStyle w:val="PARAGRAPH"/>
              <w:tabs>
                <w:tab w:val="left" w:pos="3360"/>
              </w:tabs>
              <w:spacing w:after="0"/>
              <w:ind w:left="3360" w:hanging="3360"/>
              <w:jc w:val="left"/>
              <w:rPr>
                <w:rFonts w:eastAsia="Times New Roman"/>
                <w:b/>
                <w:sz w:val="22"/>
                <w:szCs w:val="22"/>
                <w:lang w:val="en-US"/>
              </w:rPr>
            </w:pPr>
            <w:r w:rsidRPr="00E3559A">
              <w:rPr>
                <w:rFonts w:eastAsia="Times New Roman"/>
                <w:b/>
                <w:sz w:val="22"/>
                <w:szCs w:val="22"/>
                <w:lang w:val="en-US"/>
              </w:rPr>
              <w:t>Recording Search – Media Search</w:t>
            </w:r>
          </w:p>
        </w:tc>
        <w:tc>
          <w:tcPr>
            <w:tcW w:w="3064" w:type="dxa"/>
            <w:gridSpan w:val="2"/>
            <w:tcBorders>
              <w:left w:val="nil"/>
            </w:tcBorders>
            <w:shd w:val="clear" w:color="auto" w:fill="BFBFBF" w:themeFill="background1" w:themeFillShade="BF"/>
            <w:vAlign w:val="center"/>
          </w:tcPr>
          <w:p w14:paraId="78521E0A" w14:textId="77777777" w:rsidR="00E3559A" w:rsidRPr="00C00BC7" w:rsidRDefault="00E3559A" w:rsidP="00E3559A">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2C01FB" w:rsidRPr="00C00BC7" w14:paraId="39F39AFF" w14:textId="77777777" w:rsidTr="00E3559A">
        <w:trPr>
          <w:trHeight w:val="72"/>
        </w:trPr>
        <w:tc>
          <w:tcPr>
            <w:tcW w:w="369" w:type="dxa"/>
            <w:vMerge w:val="restart"/>
            <w:tcBorders>
              <w:top w:val="nil"/>
            </w:tcBorders>
            <w:shd w:val="clear" w:color="auto" w:fill="BFBFBF" w:themeFill="background1" w:themeFillShade="BF"/>
          </w:tcPr>
          <w:p w14:paraId="11C22ADE" w14:textId="77777777" w:rsidR="002C01FB" w:rsidRPr="00C00BC7" w:rsidRDefault="002C01FB" w:rsidP="00E3559A">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60F34570" w14:textId="77777777" w:rsidR="002C01FB" w:rsidRPr="00C00BC7" w:rsidRDefault="002C01FB" w:rsidP="00E3559A">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6FBBC744" w14:textId="77777777" w:rsidR="002C01FB" w:rsidRPr="00C00BC7" w:rsidRDefault="002C01FB" w:rsidP="00E3559A">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11D881AE" w14:textId="77777777" w:rsidR="002C01FB" w:rsidRPr="00C00BC7" w:rsidRDefault="002C01FB" w:rsidP="00E3559A">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C01FB" w:rsidRPr="00C00BC7" w14:paraId="13696DDF" w14:textId="77777777" w:rsidTr="00E3559A">
        <w:tc>
          <w:tcPr>
            <w:tcW w:w="369" w:type="dxa"/>
            <w:vMerge/>
            <w:shd w:val="clear" w:color="auto" w:fill="FFFFFF" w:themeFill="background1"/>
          </w:tcPr>
          <w:p w14:paraId="518DF79C"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4E6106BE" w14:textId="77777777" w:rsidR="002C01FB" w:rsidRPr="002C01FB" w:rsidRDefault="002C01FB" w:rsidP="002C01FB">
            <w:pPr>
              <w:spacing w:after="0"/>
              <w:rPr>
                <w:color w:val="000000"/>
              </w:rPr>
            </w:pPr>
            <w:proofErr w:type="spellStart"/>
            <w:r w:rsidRPr="002C01FB">
              <w:rPr>
                <w:color w:val="000000"/>
              </w:rPr>
              <w:t>GetRecordingSummary</w:t>
            </w:r>
            <w:proofErr w:type="spellEnd"/>
          </w:p>
        </w:tc>
        <w:tc>
          <w:tcPr>
            <w:tcW w:w="1704" w:type="dxa"/>
            <w:shd w:val="clear" w:color="auto" w:fill="FFFFFF" w:themeFill="background1"/>
          </w:tcPr>
          <w:p w14:paraId="7B4C9683" w14:textId="77777777" w:rsidR="002C01FB" w:rsidRPr="002C01FB" w:rsidRDefault="002C01FB" w:rsidP="002C01FB">
            <w:pPr>
              <w:spacing w:after="0"/>
              <w:rPr>
                <w:rFonts w:eastAsia="Times New Roman"/>
                <w:lang w:val="en-US"/>
              </w:rPr>
            </w:pPr>
            <w:r w:rsidRPr="002C01FB">
              <w:rPr>
                <w:rFonts w:eastAsia="Times New Roman"/>
                <w:lang w:val="en-US"/>
              </w:rPr>
              <w:t>Search</w:t>
            </w:r>
          </w:p>
        </w:tc>
        <w:tc>
          <w:tcPr>
            <w:tcW w:w="1360" w:type="dxa"/>
            <w:shd w:val="clear" w:color="auto" w:fill="FFFFFF" w:themeFill="background1"/>
          </w:tcPr>
          <w:p w14:paraId="44372A95" w14:textId="77777777" w:rsidR="002C01FB" w:rsidRPr="002C01FB" w:rsidRDefault="002C01FB" w:rsidP="002C01FB">
            <w:pPr>
              <w:spacing w:after="0"/>
              <w:jc w:val="left"/>
            </w:pPr>
            <w:r w:rsidRPr="002C01FB">
              <w:rPr>
                <w:rFonts w:eastAsia="Times New Roman"/>
                <w:lang w:val="en-US"/>
              </w:rPr>
              <w:t>M</w:t>
            </w:r>
          </w:p>
        </w:tc>
      </w:tr>
      <w:tr w:rsidR="002C01FB" w:rsidRPr="00C00BC7" w14:paraId="6B936C37" w14:textId="77777777" w:rsidTr="00E3559A">
        <w:tc>
          <w:tcPr>
            <w:tcW w:w="369" w:type="dxa"/>
            <w:vMerge/>
            <w:shd w:val="clear" w:color="auto" w:fill="FFFFFF" w:themeFill="background1"/>
          </w:tcPr>
          <w:p w14:paraId="4EA8D263"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3D9BF9A8" w14:textId="77777777" w:rsidR="002C01FB" w:rsidRPr="002C01FB" w:rsidRDefault="002C01FB" w:rsidP="002C01FB">
            <w:pPr>
              <w:spacing w:after="0"/>
              <w:rPr>
                <w:color w:val="000000"/>
              </w:rPr>
            </w:pPr>
            <w:proofErr w:type="spellStart"/>
            <w:r w:rsidRPr="002C01FB">
              <w:rPr>
                <w:color w:val="000000"/>
              </w:rPr>
              <w:t>GetRecordingInformation</w:t>
            </w:r>
            <w:proofErr w:type="spellEnd"/>
          </w:p>
        </w:tc>
        <w:tc>
          <w:tcPr>
            <w:tcW w:w="1704" w:type="dxa"/>
            <w:shd w:val="clear" w:color="auto" w:fill="FFFFFF" w:themeFill="background1"/>
          </w:tcPr>
          <w:p w14:paraId="23C565C5"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66DDF1D5" w14:textId="77777777" w:rsidR="002C01FB" w:rsidRPr="002C01FB" w:rsidRDefault="002C01FB" w:rsidP="002C01FB">
            <w:pPr>
              <w:spacing w:after="0"/>
              <w:jc w:val="left"/>
            </w:pPr>
            <w:r w:rsidRPr="002C01FB">
              <w:rPr>
                <w:rFonts w:eastAsia="Times New Roman"/>
                <w:lang w:val="en-US"/>
              </w:rPr>
              <w:t>M</w:t>
            </w:r>
          </w:p>
        </w:tc>
      </w:tr>
      <w:tr w:rsidR="002C01FB" w:rsidRPr="00C00BC7" w14:paraId="65193396" w14:textId="77777777" w:rsidTr="00E3559A">
        <w:tc>
          <w:tcPr>
            <w:tcW w:w="369" w:type="dxa"/>
            <w:vMerge/>
            <w:shd w:val="clear" w:color="auto" w:fill="FFFFFF" w:themeFill="background1"/>
          </w:tcPr>
          <w:p w14:paraId="11AB7325"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796CFAF9" w14:textId="77777777" w:rsidR="002C01FB" w:rsidRPr="002C01FB" w:rsidRDefault="002C01FB" w:rsidP="002C01FB">
            <w:pPr>
              <w:spacing w:after="0"/>
              <w:rPr>
                <w:color w:val="000000"/>
              </w:rPr>
            </w:pPr>
            <w:proofErr w:type="spellStart"/>
            <w:r w:rsidRPr="002C01FB">
              <w:rPr>
                <w:color w:val="000000"/>
              </w:rPr>
              <w:t>GetMediaAttributes</w:t>
            </w:r>
            <w:proofErr w:type="spellEnd"/>
          </w:p>
        </w:tc>
        <w:tc>
          <w:tcPr>
            <w:tcW w:w="1704" w:type="dxa"/>
            <w:shd w:val="clear" w:color="auto" w:fill="FFFFFF" w:themeFill="background1"/>
          </w:tcPr>
          <w:p w14:paraId="64E52CEC"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46F94D59" w14:textId="77777777" w:rsidR="002C01FB" w:rsidRPr="002C01FB" w:rsidRDefault="002C01FB" w:rsidP="002C01FB">
            <w:pPr>
              <w:spacing w:after="0"/>
              <w:jc w:val="left"/>
            </w:pPr>
            <w:r w:rsidRPr="002C01FB">
              <w:rPr>
                <w:rFonts w:eastAsia="Times New Roman"/>
                <w:lang w:val="en-US"/>
              </w:rPr>
              <w:t>M</w:t>
            </w:r>
          </w:p>
        </w:tc>
      </w:tr>
      <w:tr w:rsidR="002C01FB" w:rsidRPr="00C00BC7" w14:paraId="6751B6BB" w14:textId="77777777" w:rsidTr="00E3559A">
        <w:trPr>
          <w:trHeight w:val="20"/>
        </w:trPr>
        <w:tc>
          <w:tcPr>
            <w:tcW w:w="369" w:type="dxa"/>
            <w:vMerge/>
            <w:shd w:val="clear" w:color="auto" w:fill="FFFFFF" w:themeFill="background1"/>
          </w:tcPr>
          <w:p w14:paraId="12DCDCAF"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3E0ADB39" w14:textId="77777777" w:rsidR="002C01FB" w:rsidRPr="002C01FB" w:rsidRDefault="002C01FB" w:rsidP="002C01FB">
            <w:pPr>
              <w:spacing w:after="0"/>
              <w:rPr>
                <w:color w:val="000000"/>
              </w:rPr>
            </w:pPr>
            <w:proofErr w:type="spellStart"/>
            <w:r w:rsidRPr="002C01FB">
              <w:rPr>
                <w:color w:val="000000"/>
              </w:rPr>
              <w:t>FindRecordings</w:t>
            </w:r>
            <w:proofErr w:type="spellEnd"/>
          </w:p>
        </w:tc>
        <w:tc>
          <w:tcPr>
            <w:tcW w:w="1704" w:type="dxa"/>
            <w:shd w:val="clear" w:color="auto" w:fill="FFFFFF" w:themeFill="background1"/>
          </w:tcPr>
          <w:p w14:paraId="4188F5A5"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3E448FE9" w14:textId="77777777" w:rsidR="002C01FB" w:rsidRPr="002C01FB" w:rsidRDefault="002C01FB" w:rsidP="002C01FB">
            <w:pPr>
              <w:spacing w:after="0"/>
              <w:jc w:val="left"/>
            </w:pPr>
            <w:r w:rsidRPr="002C01FB">
              <w:rPr>
                <w:rFonts w:eastAsia="Times New Roman"/>
                <w:lang w:val="en-US"/>
              </w:rPr>
              <w:t>M</w:t>
            </w:r>
          </w:p>
        </w:tc>
      </w:tr>
      <w:tr w:rsidR="002C01FB" w:rsidRPr="00C00BC7" w14:paraId="650B45BC" w14:textId="77777777" w:rsidTr="00E3559A">
        <w:trPr>
          <w:trHeight w:val="70"/>
        </w:trPr>
        <w:tc>
          <w:tcPr>
            <w:tcW w:w="369" w:type="dxa"/>
            <w:vMerge/>
            <w:shd w:val="clear" w:color="auto" w:fill="FFFFFF" w:themeFill="background1"/>
          </w:tcPr>
          <w:p w14:paraId="44DC2303"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4C380653" w14:textId="77777777" w:rsidR="002C01FB" w:rsidRPr="002C01FB" w:rsidRDefault="002C01FB" w:rsidP="002C01FB">
            <w:pPr>
              <w:spacing w:after="0"/>
              <w:rPr>
                <w:color w:val="000000"/>
              </w:rPr>
            </w:pPr>
            <w:proofErr w:type="spellStart"/>
            <w:r w:rsidRPr="002C01FB">
              <w:rPr>
                <w:color w:val="000000"/>
              </w:rPr>
              <w:t>GetRecordingSearchResults</w:t>
            </w:r>
            <w:proofErr w:type="spellEnd"/>
          </w:p>
        </w:tc>
        <w:tc>
          <w:tcPr>
            <w:tcW w:w="1704" w:type="dxa"/>
            <w:shd w:val="clear" w:color="auto" w:fill="FFFFFF" w:themeFill="background1"/>
          </w:tcPr>
          <w:p w14:paraId="1C578EFF"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6615953E" w14:textId="77777777" w:rsidR="002C01FB" w:rsidRPr="002C01FB" w:rsidRDefault="002C01FB" w:rsidP="002C01FB">
            <w:pPr>
              <w:spacing w:after="0"/>
              <w:jc w:val="left"/>
            </w:pPr>
            <w:r w:rsidRPr="002C01FB">
              <w:rPr>
                <w:rFonts w:eastAsia="Times New Roman"/>
                <w:lang w:val="en-US"/>
              </w:rPr>
              <w:t>M</w:t>
            </w:r>
          </w:p>
        </w:tc>
      </w:tr>
      <w:tr w:rsidR="002C01FB" w:rsidRPr="00C00BC7" w14:paraId="387D9A6B" w14:textId="77777777" w:rsidTr="00E3559A">
        <w:trPr>
          <w:trHeight w:val="20"/>
        </w:trPr>
        <w:tc>
          <w:tcPr>
            <w:tcW w:w="369" w:type="dxa"/>
            <w:vMerge/>
            <w:shd w:val="clear" w:color="auto" w:fill="FFFFFF" w:themeFill="background1"/>
          </w:tcPr>
          <w:p w14:paraId="7C7F31CF"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36A6BD59" w14:textId="77777777" w:rsidR="002C01FB" w:rsidRPr="002C01FB" w:rsidRDefault="002C01FB" w:rsidP="002C01FB">
            <w:pPr>
              <w:spacing w:after="0"/>
              <w:rPr>
                <w:color w:val="000000"/>
              </w:rPr>
            </w:pPr>
            <w:proofErr w:type="spellStart"/>
            <w:r w:rsidRPr="002C01FB">
              <w:rPr>
                <w:color w:val="000000"/>
              </w:rPr>
              <w:t>FindEvents</w:t>
            </w:r>
            <w:proofErr w:type="spellEnd"/>
          </w:p>
        </w:tc>
        <w:tc>
          <w:tcPr>
            <w:tcW w:w="1704" w:type="dxa"/>
            <w:shd w:val="clear" w:color="auto" w:fill="FFFFFF" w:themeFill="background1"/>
          </w:tcPr>
          <w:p w14:paraId="35BACF95"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5ABA4F35" w14:textId="77777777" w:rsidR="002C01FB" w:rsidRPr="002C01FB" w:rsidRDefault="002C01FB" w:rsidP="002C01FB">
            <w:pPr>
              <w:spacing w:after="0"/>
              <w:jc w:val="left"/>
            </w:pPr>
            <w:r w:rsidRPr="002C01FB">
              <w:rPr>
                <w:rFonts w:eastAsia="Times New Roman"/>
                <w:lang w:val="en-US"/>
              </w:rPr>
              <w:t>M</w:t>
            </w:r>
          </w:p>
        </w:tc>
      </w:tr>
      <w:tr w:rsidR="002C01FB" w:rsidRPr="00C00BC7" w14:paraId="05721BDD" w14:textId="77777777" w:rsidTr="00E3559A">
        <w:trPr>
          <w:trHeight w:val="20"/>
        </w:trPr>
        <w:tc>
          <w:tcPr>
            <w:tcW w:w="369" w:type="dxa"/>
            <w:vMerge/>
            <w:shd w:val="clear" w:color="auto" w:fill="FFFFFF" w:themeFill="background1"/>
          </w:tcPr>
          <w:p w14:paraId="4599BF81"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3654A064" w14:textId="77777777" w:rsidR="002C01FB" w:rsidRPr="002C01FB" w:rsidRDefault="002C01FB" w:rsidP="002C01FB">
            <w:pPr>
              <w:spacing w:after="0"/>
              <w:rPr>
                <w:color w:val="000000"/>
              </w:rPr>
            </w:pPr>
            <w:proofErr w:type="spellStart"/>
            <w:r w:rsidRPr="002C01FB">
              <w:rPr>
                <w:color w:val="000000"/>
              </w:rPr>
              <w:t>GetEventSearchResults</w:t>
            </w:r>
            <w:proofErr w:type="spellEnd"/>
          </w:p>
        </w:tc>
        <w:tc>
          <w:tcPr>
            <w:tcW w:w="1704" w:type="dxa"/>
            <w:shd w:val="clear" w:color="auto" w:fill="FFFFFF" w:themeFill="background1"/>
          </w:tcPr>
          <w:p w14:paraId="6799DEB6"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1501E9C6" w14:textId="77777777" w:rsidR="002C01FB" w:rsidRPr="002C01FB" w:rsidRDefault="002C01FB" w:rsidP="002C01FB">
            <w:pPr>
              <w:spacing w:after="0"/>
              <w:jc w:val="left"/>
            </w:pPr>
            <w:r w:rsidRPr="002C01FB">
              <w:rPr>
                <w:rFonts w:eastAsia="Times New Roman"/>
                <w:lang w:val="en-US"/>
              </w:rPr>
              <w:t>M</w:t>
            </w:r>
          </w:p>
        </w:tc>
      </w:tr>
      <w:tr w:rsidR="002C01FB" w:rsidRPr="00C00BC7" w14:paraId="0EE116E0" w14:textId="77777777" w:rsidTr="00E3559A">
        <w:trPr>
          <w:trHeight w:val="20"/>
        </w:trPr>
        <w:tc>
          <w:tcPr>
            <w:tcW w:w="369" w:type="dxa"/>
            <w:vMerge/>
            <w:shd w:val="clear" w:color="auto" w:fill="FFFFFF" w:themeFill="background1"/>
          </w:tcPr>
          <w:p w14:paraId="05A392FA"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6F4A424E" w14:textId="77777777" w:rsidR="002C01FB" w:rsidRPr="002C01FB" w:rsidRDefault="002C01FB" w:rsidP="002C01FB">
            <w:pPr>
              <w:spacing w:after="0"/>
              <w:rPr>
                <w:color w:val="000000"/>
              </w:rPr>
            </w:pPr>
            <w:proofErr w:type="spellStart"/>
            <w:r w:rsidRPr="002C01FB">
              <w:rPr>
                <w:color w:val="000000"/>
              </w:rPr>
              <w:t>EndSearch</w:t>
            </w:r>
            <w:proofErr w:type="spellEnd"/>
          </w:p>
        </w:tc>
        <w:tc>
          <w:tcPr>
            <w:tcW w:w="1704" w:type="dxa"/>
            <w:shd w:val="clear" w:color="auto" w:fill="FFFFFF" w:themeFill="background1"/>
          </w:tcPr>
          <w:p w14:paraId="0EDEA11A"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0DD7122E" w14:textId="77777777" w:rsidR="002C01FB" w:rsidRPr="002C01FB" w:rsidRDefault="002C01FB" w:rsidP="002C01FB">
            <w:pPr>
              <w:spacing w:after="0"/>
              <w:jc w:val="left"/>
            </w:pPr>
            <w:r w:rsidRPr="002C01FB">
              <w:rPr>
                <w:rFonts w:eastAsia="Times New Roman"/>
                <w:lang w:val="en-US"/>
              </w:rPr>
              <w:t>M</w:t>
            </w:r>
          </w:p>
        </w:tc>
      </w:tr>
      <w:tr w:rsidR="002C01FB" w:rsidRPr="00C00BC7" w14:paraId="0DBF3881" w14:textId="77777777" w:rsidTr="00E3559A">
        <w:trPr>
          <w:trHeight w:val="20"/>
        </w:trPr>
        <w:tc>
          <w:tcPr>
            <w:tcW w:w="369" w:type="dxa"/>
            <w:vMerge/>
            <w:shd w:val="clear" w:color="auto" w:fill="FFFFFF" w:themeFill="background1"/>
          </w:tcPr>
          <w:p w14:paraId="6C3750A3"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211D5F13" w14:textId="77777777" w:rsidR="002C01FB" w:rsidRPr="002C01FB" w:rsidRDefault="002C01FB" w:rsidP="002C01FB">
            <w:pPr>
              <w:spacing w:after="0"/>
              <w:rPr>
                <w:color w:val="000000"/>
              </w:rPr>
            </w:pPr>
            <w:r w:rsidRPr="002C01FB">
              <w:rPr>
                <w:iCs/>
                <w:color w:val="000000"/>
              </w:rPr>
              <w:t>tns1:RecordingHistory/Recording/State</w:t>
            </w:r>
            <w:r w:rsidRPr="002C01FB">
              <w:rPr>
                <w:color w:val="000000"/>
              </w:rPr>
              <w:t xml:space="preserve"> </w:t>
            </w:r>
          </w:p>
        </w:tc>
        <w:tc>
          <w:tcPr>
            <w:tcW w:w="1704" w:type="dxa"/>
            <w:shd w:val="clear" w:color="auto" w:fill="FFFFFF" w:themeFill="background1"/>
          </w:tcPr>
          <w:p w14:paraId="7ED51811" w14:textId="77777777" w:rsidR="002C01FB" w:rsidRPr="002C01FB" w:rsidRDefault="002C01FB" w:rsidP="002C01FB">
            <w:pPr>
              <w:spacing w:after="0"/>
            </w:pPr>
            <w:r w:rsidRPr="002C01FB">
              <w:rPr>
                <w:rFonts w:eastAsia="Times New Roman"/>
                <w:lang w:val="en-US"/>
              </w:rPr>
              <w:t>Event</w:t>
            </w:r>
          </w:p>
        </w:tc>
        <w:tc>
          <w:tcPr>
            <w:tcW w:w="1360" w:type="dxa"/>
            <w:shd w:val="clear" w:color="auto" w:fill="FFFFFF" w:themeFill="background1"/>
          </w:tcPr>
          <w:p w14:paraId="50093EE8" w14:textId="77777777" w:rsidR="002C01FB" w:rsidRPr="002C01FB" w:rsidRDefault="002C01FB" w:rsidP="002C01FB">
            <w:pPr>
              <w:spacing w:after="0"/>
              <w:jc w:val="left"/>
            </w:pPr>
            <w:r w:rsidRPr="002C01FB">
              <w:rPr>
                <w:rFonts w:eastAsia="Times New Roman"/>
                <w:lang w:val="en-US"/>
              </w:rPr>
              <w:t>M</w:t>
            </w:r>
          </w:p>
        </w:tc>
      </w:tr>
      <w:tr w:rsidR="002C01FB" w:rsidRPr="00C00BC7" w14:paraId="3CD98A05" w14:textId="77777777" w:rsidTr="00E3559A">
        <w:trPr>
          <w:trHeight w:val="20"/>
        </w:trPr>
        <w:tc>
          <w:tcPr>
            <w:tcW w:w="369" w:type="dxa"/>
            <w:vMerge/>
            <w:shd w:val="clear" w:color="auto" w:fill="FFFFFF" w:themeFill="background1"/>
          </w:tcPr>
          <w:p w14:paraId="7BE767C1"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77844E79" w14:textId="77777777" w:rsidR="002C01FB" w:rsidRPr="002C01FB" w:rsidRDefault="002C01FB" w:rsidP="002C01FB">
            <w:pPr>
              <w:spacing w:after="0"/>
              <w:rPr>
                <w:color w:val="000000"/>
              </w:rPr>
            </w:pPr>
            <w:r w:rsidRPr="002C01FB">
              <w:rPr>
                <w:iCs/>
                <w:color w:val="000000"/>
              </w:rPr>
              <w:t>tns1:RecordingHistory/Track/State</w:t>
            </w:r>
            <w:r w:rsidRPr="002C01FB">
              <w:rPr>
                <w:color w:val="000000"/>
              </w:rPr>
              <w:t xml:space="preserve"> </w:t>
            </w:r>
          </w:p>
        </w:tc>
        <w:tc>
          <w:tcPr>
            <w:tcW w:w="1704" w:type="dxa"/>
            <w:shd w:val="clear" w:color="auto" w:fill="FFFFFF" w:themeFill="background1"/>
          </w:tcPr>
          <w:p w14:paraId="29C35F6F" w14:textId="77777777" w:rsidR="002C01FB" w:rsidRPr="002C01FB" w:rsidRDefault="002C01FB" w:rsidP="002C01FB">
            <w:pPr>
              <w:spacing w:after="0"/>
            </w:pPr>
            <w:r w:rsidRPr="002C01FB">
              <w:rPr>
                <w:rFonts w:eastAsia="Times New Roman"/>
                <w:lang w:val="en-US"/>
              </w:rPr>
              <w:t>Event</w:t>
            </w:r>
          </w:p>
        </w:tc>
        <w:tc>
          <w:tcPr>
            <w:tcW w:w="1360" w:type="dxa"/>
            <w:shd w:val="clear" w:color="auto" w:fill="FFFFFF" w:themeFill="background1"/>
          </w:tcPr>
          <w:p w14:paraId="4730F952" w14:textId="77777777" w:rsidR="002C01FB" w:rsidRPr="002C01FB" w:rsidRDefault="002C01FB" w:rsidP="002C01FB">
            <w:pPr>
              <w:spacing w:after="0"/>
              <w:jc w:val="left"/>
            </w:pPr>
            <w:r w:rsidRPr="002C01FB">
              <w:rPr>
                <w:rFonts w:eastAsia="Times New Roman"/>
                <w:lang w:val="en-US"/>
              </w:rPr>
              <w:t>M</w:t>
            </w:r>
          </w:p>
        </w:tc>
      </w:tr>
      <w:tr w:rsidR="002C01FB" w:rsidRPr="00C00BC7" w14:paraId="79255382" w14:textId="77777777" w:rsidTr="00E3559A">
        <w:trPr>
          <w:trHeight w:val="20"/>
        </w:trPr>
        <w:tc>
          <w:tcPr>
            <w:tcW w:w="369" w:type="dxa"/>
            <w:vMerge/>
            <w:shd w:val="clear" w:color="auto" w:fill="FFFFFF" w:themeFill="background1"/>
          </w:tcPr>
          <w:p w14:paraId="0090A362" w14:textId="77777777" w:rsidR="002C01FB" w:rsidRPr="00C00BC7" w:rsidRDefault="002C01FB" w:rsidP="00E3559A">
            <w:pPr>
              <w:spacing w:after="0"/>
              <w:rPr>
                <w:rFonts w:ascii="Calibri" w:hAnsi="Calibri" w:cs="Calibri"/>
                <w:color w:val="000000"/>
                <w:szCs w:val="20"/>
                <w:lang w:val="en-US"/>
              </w:rPr>
            </w:pPr>
          </w:p>
        </w:tc>
        <w:tc>
          <w:tcPr>
            <w:tcW w:w="5853" w:type="dxa"/>
            <w:shd w:val="clear" w:color="auto" w:fill="FFFFFF" w:themeFill="background1"/>
            <w:vAlign w:val="center"/>
          </w:tcPr>
          <w:p w14:paraId="47D8979B" w14:textId="77777777" w:rsidR="002C01FB" w:rsidRPr="002C01FB" w:rsidRDefault="002C01FB" w:rsidP="002C01FB">
            <w:pPr>
              <w:spacing w:after="0"/>
              <w:rPr>
                <w:color w:val="000000"/>
              </w:rPr>
            </w:pPr>
            <w:r w:rsidRPr="002C01FB">
              <w:rPr>
                <w:color w:val="000000"/>
              </w:rPr>
              <w:t>XPath dialect</w:t>
            </w:r>
          </w:p>
        </w:tc>
        <w:tc>
          <w:tcPr>
            <w:tcW w:w="1704" w:type="dxa"/>
            <w:shd w:val="clear" w:color="auto" w:fill="FFFFFF" w:themeFill="background1"/>
          </w:tcPr>
          <w:p w14:paraId="5B3CE734" w14:textId="77777777" w:rsidR="002C01FB" w:rsidRPr="002C01FB" w:rsidRDefault="002C01FB" w:rsidP="002C01FB">
            <w:pPr>
              <w:spacing w:after="0"/>
            </w:pPr>
            <w:r w:rsidRPr="002C01FB">
              <w:rPr>
                <w:rFonts w:eastAsia="Times New Roman"/>
                <w:lang w:val="en-US"/>
              </w:rPr>
              <w:t>Search</w:t>
            </w:r>
          </w:p>
        </w:tc>
        <w:tc>
          <w:tcPr>
            <w:tcW w:w="1360" w:type="dxa"/>
            <w:shd w:val="clear" w:color="auto" w:fill="FFFFFF" w:themeFill="background1"/>
          </w:tcPr>
          <w:p w14:paraId="4A7EAFA6" w14:textId="77777777" w:rsidR="002C01FB" w:rsidRPr="002C01FB" w:rsidRDefault="002C01FB" w:rsidP="002C01FB">
            <w:pPr>
              <w:spacing w:after="0"/>
              <w:jc w:val="left"/>
            </w:pPr>
            <w:r w:rsidRPr="002C01FB">
              <w:rPr>
                <w:rFonts w:eastAsia="Times New Roman"/>
                <w:lang w:val="en-US"/>
              </w:rPr>
              <w:t>M</w:t>
            </w:r>
          </w:p>
        </w:tc>
      </w:tr>
    </w:tbl>
    <w:p w14:paraId="2801AB1F" w14:textId="77777777" w:rsidR="00E3559A" w:rsidRPr="00C00BC7" w:rsidRDefault="00E3559A" w:rsidP="00E3559A">
      <w:pPr>
        <w:pStyle w:val="Heading3"/>
        <w:rPr>
          <w:lang w:val="en-US"/>
        </w:rPr>
      </w:pPr>
      <w:r w:rsidRPr="00E3559A">
        <w:rPr>
          <w:lang w:val="en-US"/>
        </w:rPr>
        <w:lastRenderedPageBreak/>
        <w:t>Recording Search – Media Search</w:t>
      </w:r>
      <w:r w:rsidRPr="00C00BC7">
        <w:rPr>
          <w:lang w:val="en-US"/>
        </w:rPr>
        <w:t xml:space="preserve"> Function List for Clients</w:t>
      </w:r>
    </w:p>
    <w:tbl>
      <w:tblPr>
        <w:tblStyle w:val="TableGrid"/>
        <w:tblW w:w="9286" w:type="dxa"/>
        <w:tblLook w:val="04A0" w:firstRow="1" w:lastRow="0" w:firstColumn="1" w:lastColumn="0" w:noHBand="0" w:noVBand="1"/>
      </w:tblPr>
      <w:tblGrid>
        <w:gridCol w:w="369"/>
        <w:gridCol w:w="5853"/>
        <w:gridCol w:w="1704"/>
        <w:gridCol w:w="1360"/>
      </w:tblGrid>
      <w:tr w:rsidR="002C01FB" w:rsidRPr="00C00BC7" w14:paraId="5AA01929" w14:textId="77777777" w:rsidTr="00C25E36">
        <w:trPr>
          <w:trHeight w:val="50"/>
        </w:trPr>
        <w:tc>
          <w:tcPr>
            <w:tcW w:w="6222" w:type="dxa"/>
            <w:gridSpan w:val="2"/>
            <w:tcBorders>
              <w:bottom w:val="nil"/>
              <w:right w:val="nil"/>
            </w:tcBorders>
            <w:shd w:val="clear" w:color="auto" w:fill="BFBFBF" w:themeFill="background1" w:themeFillShade="BF"/>
          </w:tcPr>
          <w:p w14:paraId="630E98B4" w14:textId="77777777" w:rsidR="002C01FB" w:rsidRPr="00C00BC7" w:rsidRDefault="002C01FB" w:rsidP="00C25E36">
            <w:pPr>
              <w:pStyle w:val="PARAGRAPH"/>
              <w:tabs>
                <w:tab w:val="left" w:pos="3360"/>
              </w:tabs>
              <w:spacing w:after="0"/>
              <w:ind w:left="3360" w:hanging="3360"/>
              <w:jc w:val="left"/>
              <w:rPr>
                <w:rFonts w:eastAsia="Times New Roman"/>
                <w:b/>
                <w:sz w:val="22"/>
                <w:szCs w:val="22"/>
                <w:lang w:val="en-US"/>
              </w:rPr>
            </w:pPr>
            <w:r w:rsidRPr="00E3559A">
              <w:rPr>
                <w:rFonts w:eastAsia="Times New Roman"/>
                <w:b/>
                <w:sz w:val="22"/>
                <w:szCs w:val="22"/>
                <w:lang w:val="en-US"/>
              </w:rPr>
              <w:t>Recording Search – Media Search</w:t>
            </w:r>
          </w:p>
        </w:tc>
        <w:tc>
          <w:tcPr>
            <w:tcW w:w="3064" w:type="dxa"/>
            <w:gridSpan w:val="2"/>
            <w:tcBorders>
              <w:left w:val="nil"/>
            </w:tcBorders>
            <w:shd w:val="clear" w:color="auto" w:fill="BFBFBF" w:themeFill="background1" w:themeFillShade="BF"/>
            <w:vAlign w:val="center"/>
          </w:tcPr>
          <w:p w14:paraId="4205266E" w14:textId="77777777" w:rsidR="002C01FB" w:rsidRPr="00C00BC7" w:rsidRDefault="002C01FB" w:rsidP="00C25E36">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2C01FB" w:rsidRPr="00C00BC7" w14:paraId="17848914" w14:textId="77777777" w:rsidTr="00C25E36">
        <w:trPr>
          <w:trHeight w:val="72"/>
        </w:trPr>
        <w:tc>
          <w:tcPr>
            <w:tcW w:w="369" w:type="dxa"/>
            <w:vMerge w:val="restart"/>
            <w:tcBorders>
              <w:top w:val="nil"/>
            </w:tcBorders>
            <w:shd w:val="clear" w:color="auto" w:fill="BFBFBF" w:themeFill="background1" w:themeFillShade="BF"/>
          </w:tcPr>
          <w:p w14:paraId="4AF21382" w14:textId="77777777" w:rsidR="002C01FB" w:rsidRPr="00C00BC7" w:rsidRDefault="002C01FB"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43E3455B"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00E899D1"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76618DA9"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C01FB" w:rsidRPr="00C00BC7" w14:paraId="154BC0E0" w14:textId="77777777" w:rsidTr="00C25E36">
        <w:tc>
          <w:tcPr>
            <w:tcW w:w="369" w:type="dxa"/>
            <w:vMerge/>
            <w:shd w:val="clear" w:color="auto" w:fill="FFFFFF" w:themeFill="background1"/>
          </w:tcPr>
          <w:p w14:paraId="528B8CDF"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4EA8213A" w14:textId="77777777" w:rsidR="002C01FB" w:rsidRPr="002C01FB" w:rsidRDefault="002C01FB" w:rsidP="00C25E36">
            <w:pPr>
              <w:spacing w:after="0"/>
              <w:rPr>
                <w:color w:val="000000"/>
              </w:rPr>
            </w:pPr>
            <w:proofErr w:type="spellStart"/>
            <w:r w:rsidRPr="002C01FB">
              <w:rPr>
                <w:color w:val="000000"/>
              </w:rPr>
              <w:t>GetRecordingSummary</w:t>
            </w:r>
            <w:proofErr w:type="spellEnd"/>
          </w:p>
        </w:tc>
        <w:tc>
          <w:tcPr>
            <w:tcW w:w="1704" w:type="dxa"/>
            <w:shd w:val="clear" w:color="auto" w:fill="FFFFFF" w:themeFill="background1"/>
          </w:tcPr>
          <w:p w14:paraId="230F7C39" w14:textId="77777777" w:rsidR="002C01FB" w:rsidRPr="002C01FB" w:rsidRDefault="002C01FB" w:rsidP="00C25E36">
            <w:pPr>
              <w:spacing w:after="0"/>
              <w:rPr>
                <w:rFonts w:eastAsia="Times New Roman"/>
                <w:lang w:val="en-US"/>
              </w:rPr>
            </w:pPr>
            <w:r w:rsidRPr="002C01FB">
              <w:rPr>
                <w:rFonts w:eastAsia="Times New Roman"/>
                <w:lang w:val="en-US"/>
              </w:rPr>
              <w:t>Search</w:t>
            </w:r>
          </w:p>
        </w:tc>
        <w:tc>
          <w:tcPr>
            <w:tcW w:w="1360" w:type="dxa"/>
            <w:shd w:val="clear" w:color="auto" w:fill="FFFFFF" w:themeFill="background1"/>
          </w:tcPr>
          <w:p w14:paraId="241D5B7E" w14:textId="77777777" w:rsidR="002C01FB" w:rsidRPr="002C01FB" w:rsidRDefault="002C01FB" w:rsidP="002C01FB">
            <w:pPr>
              <w:spacing w:after="0"/>
              <w:jc w:val="left"/>
            </w:pPr>
            <w:del w:id="89" w:author="Hugo Brisson" w:date="2016-03-01T21:01:00Z">
              <w:r w:rsidDel="005F334A">
                <w:rPr>
                  <w:rFonts w:eastAsia="Times New Roman"/>
                  <w:lang w:val="en-US"/>
                </w:rPr>
                <w:delText>C</w:delText>
              </w:r>
            </w:del>
            <w:ins w:id="90" w:author="Hugo Brisson" w:date="2016-03-01T21:01:00Z">
              <w:r w:rsidR="005F334A">
                <w:rPr>
                  <w:rFonts w:eastAsia="Times New Roman"/>
                  <w:lang w:val="en-US"/>
                </w:rPr>
                <w:t>O</w:t>
              </w:r>
            </w:ins>
          </w:p>
        </w:tc>
      </w:tr>
      <w:tr w:rsidR="002C01FB" w:rsidRPr="00C00BC7" w14:paraId="0D19DA85" w14:textId="77777777" w:rsidTr="00C25E36">
        <w:tc>
          <w:tcPr>
            <w:tcW w:w="369" w:type="dxa"/>
            <w:vMerge/>
            <w:shd w:val="clear" w:color="auto" w:fill="FFFFFF" w:themeFill="background1"/>
          </w:tcPr>
          <w:p w14:paraId="16330B86"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3F4DC55C" w14:textId="77777777" w:rsidR="002C01FB" w:rsidRPr="002C01FB" w:rsidRDefault="002C01FB" w:rsidP="00C25E36">
            <w:pPr>
              <w:spacing w:after="0"/>
              <w:rPr>
                <w:color w:val="000000"/>
              </w:rPr>
            </w:pPr>
            <w:proofErr w:type="spellStart"/>
            <w:r w:rsidRPr="002C01FB">
              <w:rPr>
                <w:color w:val="000000"/>
              </w:rPr>
              <w:t>GetRecordingInformation</w:t>
            </w:r>
            <w:proofErr w:type="spellEnd"/>
          </w:p>
        </w:tc>
        <w:tc>
          <w:tcPr>
            <w:tcW w:w="1704" w:type="dxa"/>
            <w:shd w:val="clear" w:color="auto" w:fill="FFFFFF" w:themeFill="background1"/>
          </w:tcPr>
          <w:p w14:paraId="25991E4F"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7E2C85E7" w14:textId="77777777" w:rsidR="002C01FB" w:rsidRPr="002C01FB" w:rsidRDefault="005F334A" w:rsidP="002C01FB">
            <w:pPr>
              <w:spacing w:after="0"/>
              <w:jc w:val="left"/>
            </w:pPr>
            <w:ins w:id="91" w:author="Hugo Brisson" w:date="2016-03-01T21:01:00Z">
              <w:r>
                <w:rPr>
                  <w:rFonts w:eastAsia="Times New Roman"/>
                  <w:lang w:val="en-US"/>
                </w:rPr>
                <w:t>O</w:t>
              </w:r>
            </w:ins>
            <w:del w:id="92" w:author="Hugo Brisson" w:date="2016-03-01T21:01:00Z">
              <w:r w:rsidR="002C01FB" w:rsidDel="005F334A">
                <w:rPr>
                  <w:rFonts w:eastAsia="Times New Roman"/>
                  <w:lang w:val="en-US"/>
                </w:rPr>
                <w:delText>C</w:delText>
              </w:r>
            </w:del>
          </w:p>
        </w:tc>
      </w:tr>
      <w:tr w:rsidR="002C01FB" w:rsidRPr="00C00BC7" w14:paraId="2A31396F" w14:textId="77777777" w:rsidTr="00C25E36">
        <w:tc>
          <w:tcPr>
            <w:tcW w:w="369" w:type="dxa"/>
            <w:vMerge/>
            <w:shd w:val="clear" w:color="auto" w:fill="FFFFFF" w:themeFill="background1"/>
          </w:tcPr>
          <w:p w14:paraId="33E0CD80"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52386F48" w14:textId="77777777" w:rsidR="002C01FB" w:rsidRPr="002C01FB" w:rsidRDefault="002C01FB" w:rsidP="00C25E36">
            <w:pPr>
              <w:spacing w:after="0"/>
              <w:rPr>
                <w:color w:val="000000"/>
              </w:rPr>
            </w:pPr>
            <w:proofErr w:type="spellStart"/>
            <w:r w:rsidRPr="002C01FB">
              <w:rPr>
                <w:color w:val="000000"/>
              </w:rPr>
              <w:t>GetMediaAttributes</w:t>
            </w:r>
            <w:proofErr w:type="spellEnd"/>
          </w:p>
        </w:tc>
        <w:tc>
          <w:tcPr>
            <w:tcW w:w="1704" w:type="dxa"/>
            <w:shd w:val="clear" w:color="auto" w:fill="FFFFFF" w:themeFill="background1"/>
          </w:tcPr>
          <w:p w14:paraId="5A11F772"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7E4EA587" w14:textId="77777777" w:rsidR="002C01FB" w:rsidRPr="002C01FB" w:rsidRDefault="002C01FB" w:rsidP="002C01FB">
            <w:pPr>
              <w:spacing w:after="0"/>
              <w:jc w:val="left"/>
            </w:pPr>
            <w:r>
              <w:rPr>
                <w:rFonts w:eastAsia="Times New Roman"/>
                <w:lang w:val="en-US"/>
              </w:rPr>
              <w:t>C</w:t>
            </w:r>
          </w:p>
        </w:tc>
      </w:tr>
      <w:tr w:rsidR="002C01FB" w:rsidRPr="00C00BC7" w14:paraId="6821063B" w14:textId="77777777" w:rsidTr="00C25E36">
        <w:trPr>
          <w:trHeight w:val="20"/>
        </w:trPr>
        <w:tc>
          <w:tcPr>
            <w:tcW w:w="369" w:type="dxa"/>
            <w:vMerge/>
            <w:shd w:val="clear" w:color="auto" w:fill="FFFFFF" w:themeFill="background1"/>
          </w:tcPr>
          <w:p w14:paraId="3D7527DF"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528779F7" w14:textId="77777777" w:rsidR="002C01FB" w:rsidRPr="002C01FB" w:rsidRDefault="002C01FB" w:rsidP="00C25E36">
            <w:pPr>
              <w:spacing w:after="0"/>
              <w:rPr>
                <w:color w:val="000000"/>
              </w:rPr>
            </w:pPr>
            <w:proofErr w:type="spellStart"/>
            <w:r w:rsidRPr="002C01FB">
              <w:rPr>
                <w:color w:val="000000"/>
              </w:rPr>
              <w:t>FindRecordings</w:t>
            </w:r>
            <w:proofErr w:type="spellEnd"/>
          </w:p>
        </w:tc>
        <w:tc>
          <w:tcPr>
            <w:tcW w:w="1704" w:type="dxa"/>
            <w:shd w:val="clear" w:color="auto" w:fill="FFFFFF" w:themeFill="background1"/>
          </w:tcPr>
          <w:p w14:paraId="325EDE69"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7C872846" w14:textId="77777777" w:rsidR="002C01FB" w:rsidRPr="002C01FB" w:rsidRDefault="002C01FB" w:rsidP="002C01FB">
            <w:pPr>
              <w:spacing w:after="0"/>
              <w:jc w:val="left"/>
            </w:pPr>
            <w:r w:rsidRPr="002C01FB">
              <w:rPr>
                <w:rFonts w:eastAsia="Times New Roman"/>
                <w:lang w:val="en-US"/>
              </w:rPr>
              <w:t>M</w:t>
            </w:r>
          </w:p>
        </w:tc>
      </w:tr>
      <w:tr w:rsidR="002C01FB" w:rsidRPr="00C00BC7" w14:paraId="4400129A" w14:textId="77777777" w:rsidTr="00C25E36">
        <w:trPr>
          <w:trHeight w:val="70"/>
        </w:trPr>
        <w:tc>
          <w:tcPr>
            <w:tcW w:w="369" w:type="dxa"/>
            <w:vMerge/>
            <w:shd w:val="clear" w:color="auto" w:fill="FFFFFF" w:themeFill="background1"/>
          </w:tcPr>
          <w:p w14:paraId="55F8E890"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48FEC211" w14:textId="77777777" w:rsidR="002C01FB" w:rsidRPr="002C01FB" w:rsidRDefault="002C01FB" w:rsidP="00C25E36">
            <w:pPr>
              <w:spacing w:after="0"/>
              <w:rPr>
                <w:color w:val="000000"/>
              </w:rPr>
            </w:pPr>
            <w:proofErr w:type="spellStart"/>
            <w:r w:rsidRPr="002C01FB">
              <w:rPr>
                <w:color w:val="000000"/>
              </w:rPr>
              <w:t>GetRecordingSearchResults</w:t>
            </w:r>
            <w:proofErr w:type="spellEnd"/>
          </w:p>
        </w:tc>
        <w:tc>
          <w:tcPr>
            <w:tcW w:w="1704" w:type="dxa"/>
            <w:shd w:val="clear" w:color="auto" w:fill="FFFFFF" w:themeFill="background1"/>
          </w:tcPr>
          <w:p w14:paraId="7067D346"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5A21211C" w14:textId="77777777" w:rsidR="002C01FB" w:rsidRPr="002C01FB" w:rsidRDefault="002C01FB" w:rsidP="002C01FB">
            <w:pPr>
              <w:spacing w:after="0"/>
              <w:jc w:val="left"/>
            </w:pPr>
            <w:r w:rsidRPr="002C01FB">
              <w:rPr>
                <w:rFonts w:eastAsia="Times New Roman"/>
                <w:lang w:val="en-US"/>
              </w:rPr>
              <w:t>M</w:t>
            </w:r>
          </w:p>
        </w:tc>
      </w:tr>
      <w:tr w:rsidR="002C01FB" w:rsidRPr="00C00BC7" w14:paraId="6E2DF4CE" w14:textId="77777777" w:rsidTr="00C25E36">
        <w:trPr>
          <w:trHeight w:val="20"/>
        </w:trPr>
        <w:tc>
          <w:tcPr>
            <w:tcW w:w="369" w:type="dxa"/>
            <w:vMerge/>
            <w:shd w:val="clear" w:color="auto" w:fill="FFFFFF" w:themeFill="background1"/>
          </w:tcPr>
          <w:p w14:paraId="51D67935"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2BF4C93C" w14:textId="77777777" w:rsidR="002C01FB" w:rsidRPr="002C01FB" w:rsidRDefault="002C01FB" w:rsidP="00C25E36">
            <w:pPr>
              <w:spacing w:after="0"/>
              <w:rPr>
                <w:color w:val="000000"/>
              </w:rPr>
            </w:pPr>
            <w:proofErr w:type="spellStart"/>
            <w:r w:rsidRPr="002C01FB">
              <w:rPr>
                <w:color w:val="000000"/>
              </w:rPr>
              <w:t>FindEvents</w:t>
            </w:r>
            <w:proofErr w:type="spellEnd"/>
          </w:p>
        </w:tc>
        <w:tc>
          <w:tcPr>
            <w:tcW w:w="1704" w:type="dxa"/>
            <w:shd w:val="clear" w:color="auto" w:fill="FFFFFF" w:themeFill="background1"/>
          </w:tcPr>
          <w:p w14:paraId="68D8DA9C"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62478E60" w14:textId="77777777" w:rsidR="002C01FB" w:rsidRPr="002C01FB" w:rsidRDefault="002C01FB" w:rsidP="002C01FB">
            <w:pPr>
              <w:spacing w:after="0"/>
              <w:jc w:val="left"/>
            </w:pPr>
            <w:r w:rsidRPr="002C01FB">
              <w:rPr>
                <w:rFonts w:eastAsia="Times New Roman"/>
                <w:lang w:val="en-US"/>
              </w:rPr>
              <w:t>M</w:t>
            </w:r>
          </w:p>
        </w:tc>
      </w:tr>
      <w:tr w:rsidR="002C01FB" w:rsidRPr="00C00BC7" w14:paraId="533EF0D1" w14:textId="77777777" w:rsidTr="00C25E36">
        <w:trPr>
          <w:trHeight w:val="20"/>
        </w:trPr>
        <w:tc>
          <w:tcPr>
            <w:tcW w:w="369" w:type="dxa"/>
            <w:vMerge/>
            <w:shd w:val="clear" w:color="auto" w:fill="FFFFFF" w:themeFill="background1"/>
          </w:tcPr>
          <w:p w14:paraId="74156D4E"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750F4DE2" w14:textId="77777777" w:rsidR="002C01FB" w:rsidRPr="002C01FB" w:rsidRDefault="002C01FB" w:rsidP="00C25E36">
            <w:pPr>
              <w:spacing w:after="0"/>
              <w:rPr>
                <w:color w:val="000000"/>
              </w:rPr>
            </w:pPr>
            <w:proofErr w:type="spellStart"/>
            <w:r w:rsidRPr="002C01FB">
              <w:rPr>
                <w:color w:val="000000"/>
              </w:rPr>
              <w:t>GetEventSearchResults</w:t>
            </w:r>
            <w:proofErr w:type="spellEnd"/>
          </w:p>
        </w:tc>
        <w:tc>
          <w:tcPr>
            <w:tcW w:w="1704" w:type="dxa"/>
            <w:shd w:val="clear" w:color="auto" w:fill="FFFFFF" w:themeFill="background1"/>
          </w:tcPr>
          <w:p w14:paraId="672BBD60"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140D09D5" w14:textId="77777777" w:rsidR="002C01FB" w:rsidRPr="002C01FB" w:rsidRDefault="002C01FB" w:rsidP="002C01FB">
            <w:pPr>
              <w:spacing w:after="0"/>
              <w:jc w:val="left"/>
            </w:pPr>
            <w:r w:rsidRPr="002C01FB">
              <w:rPr>
                <w:rFonts w:eastAsia="Times New Roman"/>
                <w:lang w:val="en-US"/>
              </w:rPr>
              <w:t>M</w:t>
            </w:r>
          </w:p>
        </w:tc>
      </w:tr>
      <w:tr w:rsidR="002C01FB" w:rsidRPr="00C00BC7" w14:paraId="04E1D171" w14:textId="77777777" w:rsidTr="00C25E36">
        <w:trPr>
          <w:trHeight w:val="20"/>
        </w:trPr>
        <w:tc>
          <w:tcPr>
            <w:tcW w:w="369" w:type="dxa"/>
            <w:vMerge/>
            <w:shd w:val="clear" w:color="auto" w:fill="FFFFFF" w:themeFill="background1"/>
          </w:tcPr>
          <w:p w14:paraId="30A963DC"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6D68B1E8" w14:textId="77777777" w:rsidR="002C01FB" w:rsidRPr="002C01FB" w:rsidRDefault="002C01FB" w:rsidP="00C25E36">
            <w:pPr>
              <w:spacing w:after="0"/>
              <w:rPr>
                <w:color w:val="000000"/>
              </w:rPr>
            </w:pPr>
            <w:proofErr w:type="spellStart"/>
            <w:r w:rsidRPr="002C01FB">
              <w:rPr>
                <w:color w:val="000000"/>
              </w:rPr>
              <w:t>EndSearch</w:t>
            </w:r>
            <w:proofErr w:type="spellEnd"/>
          </w:p>
        </w:tc>
        <w:tc>
          <w:tcPr>
            <w:tcW w:w="1704" w:type="dxa"/>
            <w:shd w:val="clear" w:color="auto" w:fill="FFFFFF" w:themeFill="background1"/>
          </w:tcPr>
          <w:p w14:paraId="647DF9F4"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4FEAFC67" w14:textId="77777777" w:rsidR="002C01FB" w:rsidRPr="002C01FB" w:rsidRDefault="002C01FB" w:rsidP="002C01FB">
            <w:pPr>
              <w:spacing w:after="0"/>
              <w:jc w:val="left"/>
            </w:pPr>
            <w:r w:rsidRPr="002C01FB">
              <w:rPr>
                <w:rFonts w:eastAsia="Times New Roman"/>
                <w:lang w:val="en-US"/>
              </w:rPr>
              <w:t>M</w:t>
            </w:r>
          </w:p>
        </w:tc>
      </w:tr>
      <w:tr w:rsidR="002C01FB" w:rsidRPr="00C00BC7" w14:paraId="038786E2" w14:textId="77777777" w:rsidTr="00C25E36">
        <w:trPr>
          <w:trHeight w:val="20"/>
        </w:trPr>
        <w:tc>
          <w:tcPr>
            <w:tcW w:w="369" w:type="dxa"/>
            <w:vMerge/>
            <w:shd w:val="clear" w:color="auto" w:fill="FFFFFF" w:themeFill="background1"/>
          </w:tcPr>
          <w:p w14:paraId="662C7D3E"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53CD9F45" w14:textId="77777777" w:rsidR="002C01FB" w:rsidRPr="002C01FB" w:rsidRDefault="002C01FB" w:rsidP="00C25E36">
            <w:pPr>
              <w:spacing w:after="0"/>
              <w:rPr>
                <w:color w:val="000000"/>
              </w:rPr>
            </w:pPr>
            <w:r w:rsidRPr="002C01FB">
              <w:rPr>
                <w:iCs/>
                <w:color w:val="000000"/>
              </w:rPr>
              <w:t>tns1:RecordingHistory/Recording/State</w:t>
            </w:r>
            <w:r w:rsidRPr="002C01FB">
              <w:rPr>
                <w:color w:val="000000"/>
              </w:rPr>
              <w:t xml:space="preserve"> </w:t>
            </w:r>
          </w:p>
        </w:tc>
        <w:tc>
          <w:tcPr>
            <w:tcW w:w="1704" w:type="dxa"/>
            <w:shd w:val="clear" w:color="auto" w:fill="FFFFFF" w:themeFill="background1"/>
          </w:tcPr>
          <w:p w14:paraId="1263FB8D" w14:textId="77777777" w:rsidR="002C01FB" w:rsidRPr="002C01FB" w:rsidRDefault="002C01FB" w:rsidP="00C25E36">
            <w:pPr>
              <w:spacing w:after="0"/>
            </w:pPr>
            <w:r w:rsidRPr="002C01FB">
              <w:rPr>
                <w:rFonts w:eastAsia="Times New Roman"/>
                <w:lang w:val="en-US"/>
              </w:rPr>
              <w:t>Event</w:t>
            </w:r>
          </w:p>
        </w:tc>
        <w:tc>
          <w:tcPr>
            <w:tcW w:w="1360" w:type="dxa"/>
            <w:shd w:val="clear" w:color="auto" w:fill="FFFFFF" w:themeFill="background1"/>
          </w:tcPr>
          <w:p w14:paraId="20B60FC4" w14:textId="77777777" w:rsidR="002C01FB" w:rsidRPr="002C01FB" w:rsidRDefault="002C01FB" w:rsidP="002C01FB">
            <w:pPr>
              <w:spacing w:after="0"/>
              <w:jc w:val="left"/>
            </w:pPr>
            <w:r>
              <w:rPr>
                <w:rFonts w:eastAsia="Times New Roman"/>
                <w:lang w:val="en-US"/>
              </w:rPr>
              <w:t>C</w:t>
            </w:r>
          </w:p>
        </w:tc>
      </w:tr>
      <w:tr w:rsidR="002C01FB" w:rsidRPr="00C00BC7" w14:paraId="3A5FE9C8" w14:textId="77777777" w:rsidTr="00C25E36">
        <w:trPr>
          <w:trHeight w:val="20"/>
        </w:trPr>
        <w:tc>
          <w:tcPr>
            <w:tcW w:w="369" w:type="dxa"/>
            <w:vMerge/>
            <w:shd w:val="clear" w:color="auto" w:fill="FFFFFF" w:themeFill="background1"/>
          </w:tcPr>
          <w:p w14:paraId="014E33D1"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302696BE" w14:textId="77777777" w:rsidR="002C01FB" w:rsidRPr="002C01FB" w:rsidRDefault="002C01FB" w:rsidP="00C25E36">
            <w:pPr>
              <w:spacing w:after="0"/>
              <w:rPr>
                <w:color w:val="000000"/>
              </w:rPr>
            </w:pPr>
            <w:r w:rsidRPr="002C01FB">
              <w:rPr>
                <w:iCs/>
                <w:color w:val="000000"/>
              </w:rPr>
              <w:t>tns1:RecordingHistory/Track/State</w:t>
            </w:r>
            <w:r w:rsidRPr="002C01FB">
              <w:rPr>
                <w:color w:val="000000"/>
              </w:rPr>
              <w:t xml:space="preserve"> </w:t>
            </w:r>
          </w:p>
        </w:tc>
        <w:tc>
          <w:tcPr>
            <w:tcW w:w="1704" w:type="dxa"/>
            <w:shd w:val="clear" w:color="auto" w:fill="FFFFFF" w:themeFill="background1"/>
          </w:tcPr>
          <w:p w14:paraId="5371CB3E" w14:textId="77777777" w:rsidR="002C01FB" w:rsidRPr="002C01FB" w:rsidRDefault="002C01FB" w:rsidP="00C25E36">
            <w:pPr>
              <w:spacing w:after="0"/>
            </w:pPr>
            <w:r w:rsidRPr="002C01FB">
              <w:rPr>
                <w:rFonts w:eastAsia="Times New Roman"/>
                <w:lang w:val="en-US"/>
              </w:rPr>
              <w:t>Event</w:t>
            </w:r>
          </w:p>
        </w:tc>
        <w:tc>
          <w:tcPr>
            <w:tcW w:w="1360" w:type="dxa"/>
            <w:shd w:val="clear" w:color="auto" w:fill="FFFFFF" w:themeFill="background1"/>
          </w:tcPr>
          <w:p w14:paraId="4F8EF528" w14:textId="77777777" w:rsidR="002C01FB" w:rsidRPr="002C01FB" w:rsidRDefault="002C01FB" w:rsidP="002C01FB">
            <w:pPr>
              <w:spacing w:after="0"/>
              <w:jc w:val="left"/>
            </w:pPr>
            <w:r>
              <w:rPr>
                <w:rFonts w:eastAsia="Times New Roman"/>
                <w:lang w:val="en-US"/>
              </w:rPr>
              <w:t>C</w:t>
            </w:r>
          </w:p>
        </w:tc>
      </w:tr>
      <w:tr w:rsidR="002C01FB" w:rsidRPr="00C00BC7" w14:paraId="18C73278" w14:textId="77777777" w:rsidTr="00C25E36">
        <w:trPr>
          <w:trHeight w:val="20"/>
        </w:trPr>
        <w:tc>
          <w:tcPr>
            <w:tcW w:w="369" w:type="dxa"/>
            <w:vMerge/>
            <w:shd w:val="clear" w:color="auto" w:fill="FFFFFF" w:themeFill="background1"/>
          </w:tcPr>
          <w:p w14:paraId="0C9866DD" w14:textId="77777777" w:rsidR="002C01FB" w:rsidRPr="00C00BC7" w:rsidRDefault="002C01FB" w:rsidP="00C25E36">
            <w:pPr>
              <w:spacing w:after="0"/>
              <w:rPr>
                <w:rFonts w:ascii="Calibri" w:hAnsi="Calibri" w:cs="Calibri"/>
                <w:color w:val="000000"/>
                <w:szCs w:val="20"/>
                <w:lang w:val="en-US"/>
              </w:rPr>
            </w:pPr>
          </w:p>
        </w:tc>
        <w:tc>
          <w:tcPr>
            <w:tcW w:w="5853" w:type="dxa"/>
            <w:shd w:val="clear" w:color="auto" w:fill="FFFFFF" w:themeFill="background1"/>
            <w:vAlign w:val="center"/>
          </w:tcPr>
          <w:p w14:paraId="4DAEF185" w14:textId="77777777" w:rsidR="002C01FB" w:rsidRPr="002C01FB" w:rsidRDefault="002C01FB" w:rsidP="00C25E36">
            <w:pPr>
              <w:spacing w:after="0"/>
              <w:rPr>
                <w:color w:val="000000"/>
              </w:rPr>
            </w:pPr>
            <w:r w:rsidRPr="002C01FB">
              <w:rPr>
                <w:color w:val="000000"/>
              </w:rPr>
              <w:t>XPath dialect</w:t>
            </w:r>
          </w:p>
        </w:tc>
        <w:tc>
          <w:tcPr>
            <w:tcW w:w="1704" w:type="dxa"/>
            <w:shd w:val="clear" w:color="auto" w:fill="FFFFFF" w:themeFill="background1"/>
          </w:tcPr>
          <w:p w14:paraId="4B744EDC" w14:textId="77777777" w:rsidR="002C01FB" w:rsidRPr="002C01FB" w:rsidRDefault="002C01FB" w:rsidP="00C25E36">
            <w:pPr>
              <w:spacing w:after="0"/>
            </w:pPr>
            <w:r w:rsidRPr="002C01FB">
              <w:rPr>
                <w:rFonts w:eastAsia="Times New Roman"/>
                <w:lang w:val="en-US"/>
              </w:rPr>
              <w:t>Search</w:t>
            </w:r>
          </w:p>
        </w:tc>
        <w:tc>
          <w:tcPr>
            <w:tcW w:w="1360" w:type="dxa"/>
            <w:shd w:val="clear" w:color="auto" w:fill="FFFFFF" w:themeFill="background1"/>
          </w:tcPr>
          <w:p w14:paraId="48023C11" w14:textId="77777777" w:rsidR="002C01FB" w:rsidRPr="002C01FB" w:rsidRDefault="002C01FB" w:rsidP="002C01FB">
            <w:pPr>
              <w:spacing w:after="0"/>
              <w:jc w:val="left"/>
            </w:pPr>
            <w:r>
              <w:rPr>
                <w:rFonts w:eastAsia="Times New Roman"/>
                <w:lang w:val="en-US"/>
              </w:rPr>
              <w:t>C</w:t>
            </w:r>
          </w:p>
        </w:tc>
      </w:tr>
    </w:tbl>
    <w:p w14:paraId="2CE7D45A" w14:textId="77777777" w:rsidR="00E3559A" w:rsidRPr="00E93281" w:rsidRDefault="00E3559A" w:rsidP="00E3559A">
      <w:pPr>
        <w:pStyle w:val="Heading2"/>
        <w:keepLines w:val="0"/>
        <w:widowControl/>
        <w:suppressAutoHyphens/>
        <w:snapToGrid w:val="0"/>
        <w:spacing w:before="240" w:line="240" w:lineRule="auto"/>
        <w:jc w:val="left"/>
        <w:rPr>
          <w:lang w:val="en-US"/>
        </w:rPr>
      </w:pPr>
      <w:bookmarkStart w:id="93" w:name="_Toc421597994"/>
      <w:bookmarkStart w:id="94" w:name="_Toc421774893"/>
      <w:r>
        <w:rPr>
          <w:lang w:val="en-US"/>
        </w:rPr>
        <w:t>Replay Control</w:t>
      </w:r>
      <w:bookmarkEnd w:id="93"/>
      <w:bookmarkEnd w:id="94"/>
    </w:p>
    <w:p w14:paraId="54CA415C" w14:textId="77777777" w:rsidR="00E3559A" w:rsidRPr="002C01FB" w:rsidRDefault="00E3559A" w:rsidP="00E3559A">
      <w:pPr>
        <w:pStyle w:val="PARAGRAPH"/>
        <w:numPr>
          <w:ilvl w:val="0"/>
          <w:numId w:val="16"/>
        </w:numPr>
        <w:jc w:val="left"/>
        <w:rPr>
          <w:b/>
          <w:sz w:val="21"/>
          <w:szCs w:val="21"/>
          <w:lang w:val="en-US"/>
        </w:rPr>
      </w:pPr>
      <w:r w:rsidRPr="002C01FB">
        <w:rPr>
          <w:b/>
          <w:sz w:val="21"/>
          <w:szCs w:val="21"/>
          <w:lang w:val="en-US"/>
        </w:rPr>
        <w:t>Capability to control replay of stored video, audio and metadata.</w:t>
      </w:r>
    </w:p>
    <w:p w14:paraId="6E3A36E4" w14:textId="77777777" w:rsidR="00E3559A" w:rsidRPr="006A2580" w:rsidRDefault="00E3559A" w:rsidP="00E3559A">
      <w:pPr>
        <w:pStyle w:val="Heading3"/>
        <w:keepLines w:val="0"/>
        <w:widowControl/>
        <w:suppressAutoHyphens/>
        <w:snapToGrid w:val="0"/>
        <w:spacing w:before="240"/>
        <w:jc w:val="left"/>
        <w:rPr>
          <w:lang w:val="en-US"/>
        </w:rPr>
      </w:pPr>
      <w:r w:rsidRPr="006A2580">
        <w:rPr>
          <w:lang w:val="en-US"/>
        </w:rPr>
        <w:t>Device requirements</w:t>
      </w:r>
    </w:p>
    <w:p w14:paraId="4A58CC2D"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 xml:space="preserve">Device shall support media replay using the </w:t>
      </w:r>
      <w:proofErr w:type="spellStart"/>
      <w:r w:rsidRPr="002C01FB">
        <w:rPr>
          <w:b/>
          <w:sz w:val="21"/>
          <w:szCs w:val="21"/>
          <w:lang w:val="en-US"/>
        </w:rPr>
        <w:t>GetReplayUri</w:t>
      </w:r>
      <w:proofErr w:type="spellEnd"/>
      <w:r w:rsidRPr="002C01FB">
        <w:rPr>
          <w:b/>
          <w:sz w:val="21"/>
          <w:szCs w:val="21"/>
          <w:lang w:val="en-US"/>
        </w:rPr>
        <w:t xml:space="preserve"> operation according to the ONVIF Streaming Specification v.2.2.1 or later.</w:t>
      </w:r>
    </w:p>
    <w:p w14:paraId="4B9DC439"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 xml:space="preserve">Device shall include RTP header extension as described in 6.2 RTP header extension of ONVIF Streaming Specification. </w:t>
      </w:r>
    </w:p>
    <w:p w14:paraId="7E7D8B6E"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lastRenderedPageBreak/>
        <w:t>Device shall support the “onvif-replay” feature tag as described in 6.3 RTSP Feature Tag of the ONVIF Streaming Specification.</w:t>
      </w:r>
    </w:p>
    <w:p w14:paraId="315AFB2A"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 xml:space="preserve">Device shall support the RTSP session timeout with the </w:t>
      </w:r>
      <w:proofErr w:type="spellStart"/>
      <w:r w:rsidRPr="002C01FB">
        <w:rPr>
          <w:b/>
          <w:sz w:val="21"/>
          <w:szCs w:val="21"/>
          <w:lang w:val="en-US"/>
        </w:rPr>
        <w:t>SetReplayConfiguration</w:t>
      </w:r>
      <w:proofErr w:type="spellEnd"/>
      <w:r w:rsidRPr="002C01FB">
        <w:rPr>
          <w:b/>
          <w:sz w:val="21"/>
          <w:szCs w:val="21"/>
          <w:lang w:val="en-US"/>
        </w:rPr>
        <w:t xml:space="preserve"> and </w:t>
      </w:r>
      <w:proofErr w:type="spellStart"/>
      <w:r w:rsidRPr="002C01FB">
        <w:rPr>
          <w:b/>
          <w:sz w:val="21"/>
          <w:szCs w:val="21"/>
          <w:lang w:val="en-US"/>
        </w:rPr>
        <w:t>GetReplayConfiguration</w:t>
      </w:r>
      <w:proofErr w:type="spellEnd"/>
      <w:r w:rsidRPr="002C01FB">
        <w:rPr>
          <w:b/>
          <w:sz w:val="21"/>
          <w:szCs w:val="21"/>
          <w:lang w:val="en-US"/>
        </w:rPr>
        <w:t xml:space="preserve"> operations.</w:t>
      </w:r>
    </w:p>
    <w:p w14:paraId="0A624C02" w14:textId="77777777" w:rsidR="00E3559A" w:rsidRPr="006A2580" w:rsidRDefault="00E3559A" w:rsidP="00E3559A">
      <w:pPr>
        <w:pStyle w:val="Heading3"/>
        <w:keepLines w:val="0"/>
        <w:widowControl/>
        <w:suppressAutoHyphens/>
        <w:snapToGrid w:val="0"/>
        <w:spacing w:before="240"/>
        <w:jc w:val="left"/>
        <w:rPr>
          <w:lang w:val="en-US"/>
        </w:rPr>
      </w:pPr>
      <w:r w:rsidRPr="006A2580">
        <w:rPr>
          <w:lang w:val="en-US"/>
        </w:rPr>
        <w:t>Client requirements</w:t>
      </w:r>
    </w:p>
    <w:p w14:paraId="780AA2B8"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 xml:space="preserve">Client shall implement media replay using the </w:t>
      </w:r>
      <w:proofErr w:type="spellStart"/>
      <w:r w:rsidRPr="002C01FB">
        <w:rPr>
          <w:b/>
          <w:sz w:val="21"/>
          <w:szCs w:val="21"/>
          <w:lang w:val="en-US"/>
        </w:rPr>
        <w:t>GetReplayUri</w:t>
      </w:r>
      <w:proofErr w:type="spellEnd"/>
      <w:r w:rsidRPr="002C01FB">
        <w:rPr>
          <w:b/>
          <w:sz w:val="21"/>
          <w:szCs w:val="21"/>
          <w:lang w:val="en-US"/>
        </w:rPr>
        <w:t xml:space="preserve"> operation according to the ONVIF Streaming Specification v.2.2.1 or later.</w:t>
      </w:r>
    </w:p>
    <w:p w14:paraId="4B115D50"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Client shall be able to understand the RTP header extension as described in 6.2 RTP header extension of ONVIF Streaming Specification.</w:t>
      </w:r>
    </w:p>
    <w:p w14:paraId="74359243"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Client shall include the “onvif-replay” feature tag in RTSP requests as described in 6.3 RTSP Feature Tag of the ONVIF Streaming Specification.</w:t>
      </w:r>
    </w:p>
    <w:p w14:paraId="46390A21" w14:textId="77777777" w:rsidR="00E3559A" w:rsidRPr="002C01FB" w:rsidRDefault="00E3559A" w:rsidP="00E3559A">
      <w:pPr>
        <w:pStyle w:val="PARAGRAPH"/>
        <w:numPr>
          <w:ilvl w:val="0"/>
          <w:numId w:val="17"/>
        </w:numPr>
        <w:jc w:val="left"/>
        <w:rPr>
          <w:b/>
          <w:sz w:val="21"/>
          <w:szCs w:val="21"/>
          <w:lang w:val="en-US"/>
        </w:rPr>
      </w:pPr>
      <w:r w:rsidRPr="002C01FB">
        <w:rPr>
          <w:b/>
          <w:sz w:val="21"/>
          <w:szCs w:val="21"/>
          <w:lang w:val="en-US"/>
        </w:rPr>
        <w:t xml:space="preserve">Clients shall implement decoding of all ONVIF supported formats (H.264, MPEG-4, </w:t>
      </w:r>
      <w:proofErr w:type="gramStart"/>
      <w:r w:rsidRPr="002C01FB">
        <w:rPr>
          <w:b/>
          <w:sz w:val="21"/>
          <w:szCs w:val="21"/>
          <w:lang w:val="en-US"/>
        </w:rPr>
        <w:t>M</w:t>
      </w:r>
      <w:proofErr w:type="gramEnd"/>
      <w:r w:rsidRPr="002C01FB">
        <w:rPr>
          <w:b/>
          <w:sz w:val="21"/>
          <w:szCs w:val="21"/>
          <w:lang w:val="en-US"/>
        </w:rPr>
        <w:t>-JPEG).</w:t>
      </w:r>
    </w:p>
    <w:p w14:paraId="15465C26" w14:textId="77777777" w:rsidR="00E3559A" w:rsidRPr="002C01FB" w:rsidDel="005F334A" w:rsidRDefault="00E3559A" w:rsidP="002C01FB">
      <w:pPr>
        <w:pStyle w:val="PARAGRAPH"/>
        <w:numPr>
          <w:ilvl w:val="0"/>
          <w:numId w:val="17"/>
        </w:numPr>
        <w:jc w:val="left"/>
        <w:rPr>
          <w:del w:id="95" w:author="Hugo Brisson" w:date="2016-03-01T21:03:00Z"/>
          <w:b/>
          <w:sz w:val="21"/>
          <w:szCs w:val="21"/>
          <w:lang w:val="en-US"/>
        </w:rPr>
      </w:pPr>
      <w:del w:id="96" w:author="Hugo Brisson" w:date="2016-03-01T21:03:00Z">
        <w:r w:rsidRPr="002C01FB" w:rsidDel="005F334A">
          <w:rPr>
            <w:b/>
            <w:sz w:val="21"/>
            <w:szCs w:val="21"/>
            <w:lang w:val="en-US"/>
          </w:rPr>
          <w:delText>Client shall implement the RTSP session timeout using the SetReplayConfiguration and GetReplayConfiguration operations if the client allows a configurable timeout value for media streaming.</w:delText>
        </w:r>
      </w:del>
    </w:p>
    <w:p w14:paraId="4749CE35" w14:textId="77777777" w:rsidR="002C01FB" w:rsidRPr="00C00BC7" w:rsidRDefault="002C01FB" w:rsidP="002C01FB">
      <w:pPr>
        <w:pStyle w:val="Heading3"/>
        <w:rPr>
          <w:lang w:val="en-US"/>
        </w:rPr>
      </w:pPr>
      <w:r w:rsidRPr="002C01FB">
        <w:rPr>
          <w:lang w:val="en-US"/>
        </w:rPr>
        <w:t>Replay Control</w:t>
      </w:r>
      <w:r w:rsidRPr="00C00BC7">
        <w:rPr>
          <w:lang w:val="en-US"/>
        </w:rPr>
        <w:t xml:space="preserve"> Function List for Devices</w:t>
      </w:r>
    </w:p>
    <w:tbl>
      <w:tblPr>
        <w:tblStyle w:val="TableGrid"/>
        <w:tblW w:w="9286" w:type="dxa"/>
        <w:tblLook w:val="04A0" w:firstRow="1" w:lastRow="0" w:firstColumn="1" w:lastColumn="0" w:noHBand="0" w:noVBand="1"/>
      </w:tblPr>
      <w:tblGrid>
        <w:gridCol w:w="369"/>
        <w:gridCol w:w="5853"/>
        <w:gridCol w:w="1704"/>
        <w:gridCol w:w="1360"/>
      </w:tblGrid>
      <w:tr w:rsidR="002C01FB" w:rsidRPr="00C00BC7" w14:paraId="3D3DB9B2" w14:textId="77777777" w:rsidTr="00C25E36">
        <w:trPr>
          <w:trHeight w:val="50"/>
        </w:trPr>
        <w:tc>
          <w:tcPr>
            <w:tcW w:w="6222" w:type="dxa"/>
            <w:gridSpan w:val="2"/>
            <w:tcBorders>
              <w:bottom w:val="nil"/>
              <w:right w:val="nil"/>
            </w:tcBorders>
            <w:shd w:val="clear" w:color="auto" w:fill="BFBFBF" w:themeFill="background1" w:themeFillShade="BF"/>
          </w:tcPr>
          <w:p w14:paraId="7578AE21" w14:textId="77777777" w:rsidR="002C01FB" w:rsidRPr="00C00BC7" w:rsidRDefault="002C01FB" w:rsidP="00C25E36">
            <w:pPr>
              <w:pStyle w:val="PARAGRAPH"/>
              <w:tabs>
                <w:tab w:val="left" w:pos="3360"/>
              </w:tabs>
              <w:spacing w:after="0"/>
              <w:ind w:left="3360" w:hanging="3360"/>
              <w:jc w:val="left"/>
              <w:rPr>
                <w:rFonts w:eastAsia="Times New Roman"/>
                <w:b/>
                <w:sz w:val="22"/>
                <w:szCs w:val="22"/>
                <w:lang w:val="en-US"/>
              </w:rPr>
            </w:pPr>
            <w:r w:rsidRPr="002C01FB">
              <w:rPr>
                <w:rFonts w:eastAsia="Times New Roman"/>
                <w:b/>
                <w:sz w:val="22"/>
                <w:szCs w:val="22"/>
                <w:lang w:val="en-US"/>
              </w:rPr>
              <w:t>Replay Control</w:t>
            </w:r>
          </w:p>
        </w:tc>
        <w:tc>
          <w:tcPr>
            <w:tcW w:w="3064" w:type="dxa"/>
            <w:gridSpan w:val="2"/>
            <w:tcBorders>
              <w:left w:val="nil"/>
            </w:tcBorders>
            <w:shd w:val="clear" w:color="auto" w:fill="BFBFBF" w:themeFill="background1" w:themeFillShade="BF"/>
            <w:vAlign w:val="center"/>
          </w:tcPr>
          <w:p w14:paraId="31BD10E4" w14:textId="77777777" w:rsidR="002C01FB" w:rsidRPr="00C00BC7" w:rsidRDefault="002C01FB" w:rsidP="00C25E36">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2C01FB" w:rsidRPr="00C00BC7" w14:paraId="1F33607F" w14:textId="77777777" w:rsidTr="00C25E36">
        <w:trPr>
          <w:trHeight w:val="72"/>
        </w:trPr>
        <w:tc>
          <w:tcPr>
            <w:tcW w:w="369" w:type="dxa"/>
            <w:vMerge w:val="restart"/>
            <w:tcBorders>
              <w:top w:val="nil"/>
            </w:tcBorders>
            <w:shd w:val="clear" w:color="auto" w:fill="BFBFBF" w:themeFill="background1" w:themeFillShade="BF"/>
          </w:tcPr>
          <w:p w14:paraId="0409A45B" w14:textId="77777777" w:rsidR="002C01FB" w:rsidRPr="00C00BC7" w:rsidRDefault="002C01FB"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00F2DD80"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002831F3"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2110DE78"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C01FB" w:rsidRPr="00C00BC7" w14:paraId="03CFE754" w14:textId="77777777" w:rsidTr="00C25E36">
        <w:tc>
          <w:tcPr>
            <w:tcW w:w="369" w:type="dxa"/>
            <w:vMerge/>
            <w:shd w:val="clear" w:color="auto" w:fill="FFFFFF" w:themeFill="background1"/>
          </w:tcPr>
          <w:p w14:paraId="1109AD60"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3B4CE90F" w14:textId="77777777" w:rsidR="002C01FB" w:rsidRPr="002C01FB" w:rsidRDefault="002C01FB" w:rsidP="002C01FB">
            <w:pPr>
              <w:spacing w:after="0"/>
              <w:rPr>
                <w:color w:val="000000"/>
              </w:rPr>
            </w:pPr>
            <w:proofErr w:type="spellStart"/>
            <w:r w:rsidRPr="002C01FB">
              <w:rPr>
                <w:color w:val="000000"/>
              </w:rPr>
              <w:t>GetReplayUri</w:t>
            </w:r>
            <w:proofErr w:type="spellEnd"/>
          </w:p>
        </w:tc>
        <w:tc>
          <w:tcPr>
            <w:tcW w:w="1704" w:type="dxa"/>
            <w:shd w:val="clear" w:color="auto" w:fill="FFFFFF" w:themeFill="background1"/>
          </w:tcPr>
          <w:p w14:paraId="1095AC3C"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58FD2DB9" w14:textId="77777777" w:rsidR="002C01FB" w:rsidRPr="002C01FB" w:rsidRDefault="002C01FB" w:rsidP="002C01FB">
            <w:pPr>
              <w:spacing w:after="0"/>
              <w:jc w:val="left"/>
            </w:pPr>
            <w:r w:rsidRPr="002C01FB">
              <w:rPr>
                <w:rFonts w:eastAsia="Times New Roman"/>
                <w:lang w:val="en-US"/>
              </w:rPr>
              <w:t>M</w:t>
            </w:r>
          </w:p>
        </w:tc>
      </w:tr>
      <w:tr w:rsidR="002C01FB" w:rsidRPr="00C00BC7" w14:paraId="412FD502" w14:textId="77777777" w:rsidTr="00C25E36">
        <w:tc>
          <w:tcPr>
            <w:tcW w:w="369" w:type="dxa"/>
            <w:vMerge/>
            <w:shd w:val="clear" w:color="auto" w:fill="FFFFFF" w:themeFill="background1"/>
          </w:tcPr>
          <w:p w14:paraId="59EA422D"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0AF9AF30" w14:textId="77777777" w:rsidR="002C01FB" w:rsidRPr="002C01FB" w:rsidRDefault="002C01FB" w:rsidP="002C01FB">
            <w:pPr>
              <w:spacing w:after="0"/>
              <w:rPr>
                <w:color w:val="000000"/>
              </w:rPr>
            </w:pPr>
            <w:proofErr w:type="spellStart"/>
            <w:r w:rsidRPr="002C01FB">
              <w:rPr>
                <w:color w:val="000000"/>
              </w:rPr>
              <w:t>SetReplayConfiguration</w:t>
            </w:r>
            <w:proofErr w:type="spellEnd"/>
          </w:p>
        </w:tc>
        <w:tc>
          <w:tcPr>
            <w:tcW w:w="1704" w:type="dxa"/>
            <w:shd w:val="clear" w:color="auto" w:fill="FFFFFF" w:themeFill="background1"/>
          </w:tcPr>
          <w:p w14:paraId="27C27B10"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6AF7D83F" w14:textId="77777777" w:rsidR="002C01FB" w:rsidRPr="002C01FB" w:rsidRDefault="002C01FB" w:rsidP="002C01FB">
            <w:pPr>
              <w:spacing w:after="0"/>
              <w:jc w:val="left"/>
            </w:pPr>
            <w:r w:rsidRPr="002C01FB">
              <w:rPr>
                <w:rFonts w:eastAsia="Times New Roman"/>
                <w:lang w:val="en-US"/>
              </w:rPr>
              <w:t>M</w:t>
            </w:r>
          </w:p>
        </w:tc>
      </w:tr>
      <w:tr w:rsidR="002C01FB" w:rsidRPr="00C00BC7" w14:paraId="66186FBD" w14:textId="77777777" w:rsidTr="00C25E36">
        <w:tc>
          <w:tcPr>
            <w:tcW w:w="369" w:type="dxa"/>
            <w:vMerge/>
            <w:shd w:val="clear" w:color="auto" w:fill="FFFFFF" w:themeFill="background1"/>
          </w:tcPr>
          <w:p w14:paraId="630B8BC2"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4CFD901B" w14:textId="77777777" w:rsidR="002C01FB" w:rsidRPr="002C01FB" w:rsidRDefault="002C01FB" w:rsidP="002C01FB">
            <w:pPr>
              <w:spacing w:after="0"/>
              <w:rPr>
                <w:color w:val="000000"/>
              </w:rPr>
            </w:pPr>
            <w:proofErr w:type="spellStart"/>
            <w:r w:rsidRPr="002C01FB">
              <w:rPr>
                <w:color w:val="000000"/>
              </w:rPr>
              <w:t>GetReplayConfiguration</w:t>
            </w:r>
            <w:proofErr w:type="spellEnd"/>
          </w:p>
        </w:tc>
        <w:tc>
          <w:tcPr>
            <w:tcW w:w="1704" w:type="dxa"/>
            <w:shd w:val="clear" w:color="auto" w:fill="FFFFFF" w:themeFill="background1"/>
          </w:tcPr>
          <w:p w14:paraId="368E3499"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0884B4CA" w14:textId="77777777" w:rsidR="002C01FB" w:rsidRPr="002C01FB" w:rsidRDefault="002C01FB" w:rsidP="002C01FB">
            <w:pPr>
              <w:spacing w:after="0"/>
              <w:jc w:val="left"/>
            </w:pPr>
            <w:r w:rsidRPr="002C01FB">
              <w:rPr>
                <w:rFonts w:eastAsia="Times New Roman"/>
                <w:lang w:val="en-US"/>
              </w:rPr>
              <w:t>M</w:t>
            </w:r>
          </w:p>
        </w:tc>
      </w:tr>
    </w:tbl>
    <w:p w14:paraId="52839501" w14:textId="77777777" w:rsidR="002C01FB" w:rsidRPr="00C00BC7" w:rsidRDefault="002C01FB" w:rsidP="002C01FB">
      <w:pPr>
        <w:pStyle w:val="Heading3"/>
        <w:rPr>
          <w:lang w:val="en-US"/>
        </w:rPr>
      </w:pPr>
      <w:r w:rsidRPr="002C01FB">
        <w:rPr>
          <w:lang w:val="en-US"/>
        </w:rPr>
        <w:lastRenderedPageBreak/>
        <w:t xml:space="preserve">Replay Control </w:t>
      </w:r>
      <w:r w:rsidRPr="00C00BC7">
        <w:rPr>
          <w:lang w:val="en-US"/>
        </w:rPr>
        <w:t>Function List for Clients</w:t>
      </w:r>
    </w:p>
    <w:tbl>
      <w:tblPr>
        <w:tblStyle w:val="TableGrid"/>
        <w:tblW w:w="9286" w:type="dxa"/>
        <w:tblLook w:val="04A0" w:firstRow="1" w:lastRow="0" w:firstColumn="1" w:lastColumn="0" w:noHBand="0" w:noVBand="1"/>
      </w:tblPr>
      <w:tblGrid>
        <w:gridCol w:w="369"/>
        <w:gridCol w:w="5853"/>
        <w:gridCol w:w="1704"/>
        <w:gridCol w:w="1360"/>
      </w:tblGrid>
      <w:tr w:rsidR="002C01FB" w:rsidRPr="00C00BC7" w14:paraId="7768A34B" w14:textId="77777777" w:rsidTr="00C25E36">
        <w:trPr>
          <w:trHeight w:val="50"/>
        </w:trPr>
        <w:tc>
          <w:tcPr>
            <w:tcW w:w="6222" w:type="dxa"/>
            <w:gridSpan w:val="2"/>
            <w:tcBorders>
              <w:bottom w:val="nil"/>
              <w:right w:val="nil"/>
            </w:tcBorders>
            <w:shd w:val="clear" w:color="auto" w:fill="BFBFBF" w:themeFill="background1" w:themeFillShade="BF"/>
          </w:tcPr>
          <w:p w14:paraId="1CF81E0F" w14:textId="77777777" w:rsidR="002C01FB" w:rsidRPr="00C00BC7" w:rsidRDefault="002C01FB" w:rsidP="00C25E36">
            <w:pPr>
              <w:pStyle w:val="PARAGRAPH"/>
              <w:tabs>
                <w:tab w:val="left" w:pos="3360"/>
              </w:tabs>
              <w:spacing w:after="0"/>
              <w:ind w:left="3360" w:hanging="3360"/>
              <w:jc w:val="left"/>
              <w:rPr>
                <w:rFonts w:eastAsia="Times New Roman"/>
                <w:b/>
                <w:sz w:val="22"/>
                <w:szCs w:val="22"/>
                <w:lang w:val="en-US"/>
              </w:rPr>
            </w:pPr>
            <w:r w:rsidRPr="002C01FB">
              <w:rPr>
                <w:rFonts w:eastAsia="Times New Roman"/>
                <w:b/>
                <w:sz w:val="22"/>
                <w:szCs w:val="22"/>
                <w:lang w:val="en-US"/>
              </w:rPr>
              <w:t>Replay Control</w:t>
            </w:r>
          </w:p>
        </w:tc>
        <w:tc>
          <w:tcPr>
            <w:tcW w:w="3064" w:type="dxa"/>
            <w:gridSpan w:val="2"/>
            <w:tcBorders>
              <w:left w:val="nil"/>
            </w:tcBorders>
            <w:shd w:val="clear" w:color="auto" w:fill="BFBFBF" w:themeFill="background1" w:themeFillShade="BF"/>
            <w:vAlign w:val="center"/>
          </w:tcPr>
          <w:p w14:paraId="75A5DEFE" w14:textId="77777777" w:rsidR="002C01FB" w:rsidRPr="00C00BC7" w:rsidRDefault="002C01FB" w:rsidP="00C25E36">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2C01FB" w:rsidRPr="00C00BC7" w14:paraId="73E4BB78" w14:textId="77777777" w:rsidTr="00C25E36">
        <w:trPr>
          <w:trHeight w:val="72"/>
        </w:trPr>
        <w:tc>
          <w:tcPr>
            <w:tcW w:w="369" w:type="dxa"/>
            <w:vMerge w:val="restart"/>
            <w:tcBorders>
              <w:top w:val="nil"/>
            </w:tcBorders>
            <w:shd w:val="clear" w:color="auto" w:fill="BFBFBF" w:themeFill="background1" w:themeFillShade="BF"/>
          </w:tcPr>
          <w:p w14:paraId="044D592E" w14:textId="77777777" w:rsidR="002C01FB" w:rsidRPr="00C00BC7" w:rsidRDefault="002C01FB"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2662E09A"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3A4F31D6"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0B37B9EF" w14:textId="77777777" w:rsidR="002C01FB" w:rsidRPr="00C00BC7" w:rsidRDefault="002C01FB"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C01FB" w:rsidRPr="00C00BC7" w14:paraId="566DB185" w14:textId="77777777" w:rsidTr="00C25E36">
        <w:tc>
          <w:tcPr>
            <w:tcW w:w="369" w:type="dxa"/>
            <w:vMerge/>
            <w:shd w:val="clear" w:color="auto" w:fill="FFFFFF" w:themeFill="background1"/>
          </w:tcPr>
          <w:p w14:paraId="28F8ECE5"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70A4E23B" w14:textId="77777777" w:rsidR="002C01FB" w:rsidRPr="002C01FB" w:rsidRDefault="002C01FB" w:rsidP="002C01FB">
            <w:pPr>
              <w:spacing w:after="0"/>
              <w:rPr>
                <w:color w:val="000000"/>
              </w:rPr>
            </w:pPr>
            <w:proofErr w:type="spellStart"/>
            <w:r w:rsidRPr="002C01FB">
              <w:rPr>
                <w:color w:val="000000"/>
              </w:rPr>
              <w:t>GetReplayUri</w:t>
            </w:r>
            <w:proofErr w:type="spellEnd"/>
          </w:p>
        </w:tc>
        <w:tc>
          <w:tcPr>
            <w:tcW w:w="1704" w:type="dxa"/>
            <w:shd w:val="clear" w:color="auto" w:fill="FFFFFF" w:themeFill="background1"/>
          </w:tcPr>
          <w:p w14:paraId="0087F7DC"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7B3C614D" w14:textId="77777777" w:rsidR="002C01FB" w:rsidRPr="002C01FB" w:rsidRDefault="002C01FB" w:rsidP="002C01FB">
            <w:pPr>
              <w:spacing w:after="0"/>
              <w:jc w:val="left"/>
            </w:pPr>
            <w:r w:rsidRPr="002C01FB">
              <w:rPr>
                <w:rFonts w:eastAsia="Times New Roman"/>
                <w:lang w:val="en-US"/>
              </w:rPr>
              <w:t>M</w:t>
            </w:r>
          </w:p>
        </w:tc>
      </w:tr>
      <w:tr w:rsidR="002C01FB" w:rsidRPr="00C00BC7" w14:paraId="0E286C88" w14:textId="77777777" w:rsidTr="00C25E36">
        <w:tc>
          <w:tcPr>
            <w:tcW w:w="369" w:type="dxa"/>
            <w:vMerge/>
            <w:shd w:val="clear" w:color="auto" w:fill="FFFFFF" w:themeFill="background1"/>
          </w:tcPr>
          <w:p w14:paraId="49402BEF"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3DE249E3" w14:textId="77777777" w:rsidR="002C01FB" w:rsidRPr="002C01FB" w:rsidRDefault="002C01FB" w:rsidP="002C01FB">
            <w:pPr>
              <w:spacing w:after="0"/>
              <w:rPr>
                <w:color w:val="000000"/>
              </w:rPr>
            </w:pPr>
            <w:proofErr w:type="spellStart"/>
            <w:r w:rsidRPr="002C01FB">
              <w:rPr>
                <w:color w:val="000000"/>
              </w:rPr>
              <w:t>SetReplayConfiguration</w:t>
            </w:r>
            <w:proofErr w:type="spellEnd"/>
          </w:p>
        </w:tc>
        <w:tc>
          <w:tcPr>
            <w:tcW w:w="1704" w:type="dxa"/>
            <w:shd w:val="clear" w:color="auto" w:fill="FFFFFF" w:themeFill="background1"/>
          </w:tcPr>
          <w:p w14:paraId="2D39700B"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0F8C2307" w14:textId="77777777" w:rsidR="002C01FB" w:rsidRPr="002C01FB" w:rsidRDefault="002C01FB" w:rsidP="002C01FB">
            <w:pPr>
              <w:spacing w:after="0"/>
              <w:jc w:val="left"/>
            </w:pPr>
            <w:del w:id="97" w:author="Hugo Brisson" w:date="2016-03-01T21:03:00Z">
              <w:r w:rsidDel="005F334A">
                <w:rPr>
                  <w:rFonts w:eastAsia="Times New Roman"/>
                  <w:lang w:val="en-US"/>
                </w:rPr>
                <w:delText>C</w:delText>
              </w:r>
            </w:del>
            <w:ins w:id="98" w:author="Hugo Brisson" w:date="2016-03-01T21:03:00Z">
              <w:r w:rsidR="005F334A">
                <w:rPr>
                  <w:rFonts w:eastAsia="Times New Roman"/>
                  <w:lang w:val="en-US"/>
                </w:rPr>
                <w:t>O</w:t>
              </w:r>
            </w:ins>
          </w:p>
        </w:tc>
      </w:tr>
      <w:tr w:rsidR="002C01FB" w:rsidRPr="00C00BC7" w14:paraId="42B339BB" w14:textId="77777777" w:rsidTr="00C25E36">
        <w:tc>
          <w:tcPr>
            <w:tcW w:w="369" w:type="dxa"/>
            <w:vMerge/>
            <w:shd w:val="clear" w:color="auto" w:fill="FFFFFF" w:themeFill="background1"/>
          </w:tcPr>
          <w:p w14:paraId="3FD85E98" w14:textId="77777777" w:rsidR="002C01FB" w:rsidRPr="00C00BC7" w:rsidRDefault="002C01FB" w:rsidP="002C01FB">
            <w:pPr>
              <w:spacing w:after="0"/>
              <w:rPr>
                <w:rFonts w:ascii="Calibri" w:hAnsi="Calibri" w:cs="Calibri"/>
                <w:color w:val="000000"/>
                <w:szCs w:val="20"/>
                <w:lang w:val="en-US"/>
              </w:rPr>
            </w:pPr>
          </w:p>
        </w:tc>
        <w:tc>
          <w:tcPr>
            <w:tcW w:w="5853" w:type="dxa"/>
            <w:shd w:val="clear" w:color="auto" w:fill="FFFFFF" w:themeFill="background1"/>
            <w:vAlign w:val="center"/>
          </w:tcPr>
          <w:p w14:paraId="6AB1C81B" w14:textId="77777777" w:rsidR="002C01FB" w:rsidRPr="002C01FB" w:rsidRDefault="002C01FB" w:rsidP="002C01FB">
            <w:pPr>
              <w:spacing w:after="0"/>
              <w:rPr>
                <w:color w:val="000000"/>
              </w:rPr>
            </w:pPr>
            <w:proofErr w:type="spellStart"/>
            <w:r w:rsidRPr="002C01FB">
              <w:rPr>
                <w:color w:val="000000"/>
              </w:rPr>
              <w:t>GetReplayConfiguration</w:t>
            </w:r>
            <w:proofErr w:type="spellEnd"/>
          </w:p>
        </w:tc>
        <w:tc>
          <w:tcPr>
            <w:tcW w:w="1704" w:type="dxa"/>
            <w:shd w:val="clear" w:color="auto" w:fill="FFFFFF" w:themeFill="background1"/>
          </w:tcPr>
          <w:p w14:paraId="41569A50" w14:textId="77777777" w:rsidR="002C01FB" w:rsidRPr="002C01FB" w:rsidRDefault="002C01FB" w:rsidP="002C01FB">
            <w:pPr>
              <w:spacing w:after="0"/>
            </w:pPr>
            <w:r w:rsidRPr="002C01FB">
              <w:rPr>
                <w:rFonts w:eastAsia="Times New Roman"/>
                <w:lang w:val="en-US"/>
              </w:rPr>
              <w:t>Replay</w:t>
            </w:r>
          </w:p>
        </w:tc>
        <w:tc>
          <w:tcPr>
            <w:tcW w:w="1360" w:type="dxa"/>
            <w:shd w:val="clear" w:color="auto" w:fill="FFFFFF" w:themeFill="background1"/>
          </w:tcPr>
          <w:p w14:paraId="326AB51F" w14:textId="77777777" w:rsidR="002C01FB" w:rsidRPr="002C01FB" w:rsidRDefault="005F334A" w:rsidP="002C01FB">
            <w:pPr>
              <w:spacing w:after="0"/>
              <w:jc w:val="left"/>
            </w:pPr>
            <w:ins w:id="99" w:author="Hugo Brisson" w:date="2016-03-01T21:03:00Z">
              <w:r>
                <w:rPr>
                  <w:rFonts w:eastAsia="Times New Roman"/>
                  <w:lang w:val="en-US"/>
                </w:rPr>
                <w:t>O</w:t>
              </w:r>
            </w:ins>
            <w:del w:id="100" w:author="Hugo Brisson" w:date="2016-03-01T21:03:00Z">
              <w:r w:rsidR="002C01FB" w:rsidDel="005F334A">
                <w:rPr>
                  <w:rFonts w:eastAsia="Times New Roman"/>
                  <w:lang w:val="en-US"/>
                </w:rPr>
                <w:delText>C</w:delText>
              </w:r>
            </w:del>
          </w:p>
        </w:tc>
      </w:tr>
    </w:tbl>
    <w:p w14:paraId="70BAA21B" w14:textId="77777777" w:rsidR="00C64385" w:rsidRPr="006A2580" w:rsidRDefault="00C64385" w:rsidP="00C64385">
      <w:pPr>
        <w:pStyle w:val="Heading2"/>
        <w:keepLines w:val="0"/>
        <w:widowControl/>
        <w:suppressAutoHyphens/>
        <w:snapToGrid w:val="0"/>
        <w:spacing w:before="240" w:line="240" w:lineRule="auto"/>
        <w:jc w:val="left"/>
        <w:rPr>
          <w:lang w:val="en-US"/>
        </w:rPr>
      </w:pPr>
      <w:bookmarkStart w:id="101" w:name="_Toc421599589"/>
      <w:bookmarkStart w:id="102" w:name="_Toc421774894"/>
      <w:bookmarkEnd w:id="79"/>
      <w:bookmarkEnd w:id="80"/>
      <w:r w:rsidRPr="006A2580">
        <w:rPr>
          <w:lang w:val="en-US"/>
        </w:rPr>
        <w:t>Recording Control</w:t>
      </w:r>
      <w:bookmarkEnd w:id="101"/>
      <w:bookmarkEnd w:id="102"/>
    </w:p>
    <w:p w14:paraId="42E9EA95" w14:textId="77777777" w:rsidR="00C64385" w:rsidRPr="00C64385" w:rsidRDefault="00C64385" w:rsidP="00C64385">
      <w:pPr>
        <w:pStyle w:val="PARAGRAPH"/>
        <w:numPr>
          <w:ilvl w:val="0"/>
          <w:numId w:val="18"/>
        </w:numPr>
        <w:tabs>
          <w:tab w:val="left" w:pos="975"/>
        </w:tabs>
        <w:jc w:val="left"/>
        <w:rPr>
          <w:b/>
          <w:sz w:val="21"/>
          <w:szCs w:val="21"/>
          <w:lang w:val="en-US"/>
        </w:rPr>
      </w:pPr>
      <w:r w:rsidRPr="00C64385">
        <w:rPr>
          <w:b/>
          <w:sz w:val="21"/>
          <w:szCs w:val="21"/>
          <w:lang w:val="en-US"/>
        </w:rPr>
        <w:t>Starting and stopping recording on a device.</w:t>
      </w:r>
    </w:p>
    <w:p w14:paraId="22D92AE0" w14:textId="77777777" w:rsidR="00C64385" w:rsidRPr="00C64385" w:rsidRDefault="00C64385" w:rsidP="00C64385">
      <w:pPr>
        <w:pStyle w:val="PARAGRAPH"/>
        <w:numPr>
          <w:ilvl w:val="0"/>
          <w:numId w:val="18"/>
        </w:numPr>
        <w:tabs>
          <w:tab w:val="left" w:pos="975"/>
        </w:tabs>
        <w:jc w:val="left"/>
        <w:rPr>
          <w:b/>
          <w:sz w:val="21"/>
          <w:szCs w:val="21"/>
          <w:lang w:val="en-US"/>
        </w:rPr>
      </w:pPr>
      <w:r w:rsidRPr="00C64385">
        <w:rPr>
          <w:b/>
          <w:sz w:val="21"/>
          <w:szCs w:val="21"/>
          <w:lang w:val="en-US"/>
        </w:rPr>
        <w:t>Managing recording jobs on a device.</w:t>
      </w:r>
    </w:p>
    <w:p w14:paraId="004E9790" w14:textId="77777777" w:rsidR="00C64385" w:rsidRPr="00C64385" w:rsidRDefault="00C64385" w:rsidP="00C64385">
      <w:pPr>
        <w:pStyle w:val="PARAGRAPH"/>
        <w:numPr>
          <w:ilvl w:val="0"/>
          <w:numId w:val="18"/>
        </w:numPr>
        <w:jc w:val="left"/>
        <w:rPr>
          <w:b/>
          <w:sz w:val="21"/>
          <w:szCs w:val="21"/>
        </w:rPr>
      </w:pPr>
      <w:r w:rsidRPr="00C64385">
        <w:rPr>
          <w:b/>
          <w:sz w:val="21"/>
          <w:szCs w:val="21"/>
        </w:rPr>
        <w:t xml:space="preserve">A device shall support at least one of </w:t>
      </w:r>
      <w:r w:rsidRPr="00C64385">
        <w:rPr>
          <w:b/>
          <w:sz w:val="21"/>
          <w:szCs w:val="21"/>
        </w:rPr>
        <w:fldChar w:fldCharType="begin"/>
      </w:r>
      <w:r w:rsidRPr="00C64385">
        <w:rPr>
          <w:b/>
          <w:sz w:val="21"/>
          <w:szCs w:val="21"/>
        </w:rPr>
        <w:instrText xml:space="preserve"> REF _Ref352059376 \r \h  \* MERGEFORMAT </w:instrText>
      </w:r>
      <w:r w:rsidRPr="00C64385">
        <w:rPr>
          <w:b/>
          <w:sz w:val="21"/>
          <w:szCs w:val="21"/>
        </w:rPr>
      </w:r>
      <w:r w:rsidRPr="00C64385">
        <w:rPr>
          <w:b/>
          <w:sz w:val="21"/>
          <w:szCs w:val="21"/>
        </w:rPr>
        <w:fldChar w:fldCharType="separate"/>
      </w:r>
      <w:r w:rsidRPr="00C64385">
        <w:rPr>
          <w:b/>
          <w:sz w:val="21"/>
          <w:szCs w:val="21"/>
        </w:rPr>
        <w:t>9.1.4</w:t>
      </w:r>
      <w:r w:rsidRPr="00C64385">
        <w:rPr>
          <w:b/>
          <w:sz w:val="21"/>
          <w:szCs w:val="21"/>
        </w:rPr>
        <w:fldChar w:fldCharType="end"/>
      </w:r>
      <w:r w:rsidRPr="00C64385">
        <w:rPr>
          <w:b/>
          <w:sz w:val="21"/>
          <w:szCs w:val="21"/>
        </w:rPr>
        <w:t xml:space="preserve"> </w:t>
      </w:r>
      <w:r w:rsidRPr="00C64385">
        <w:rPr>
          <w:b/>
          <w:sz w:val="21"/>
          <w:szCs w:val="21"/>
        </w:rPr>
        <w:fldChar w:fldCharType="begin"/>
      </w:r>
      <w:r w:rsidRPr="00C64385">
        <w:rPr>
          <w:b/>
          <w:sz w:val="21"/>
          <w:szCs w:val="21"/>
        </w:rPr>
        <w:instrText xml:space="preserve"> REF _Ref352059376 \h  \* MERGEFORMAT </w:instrText>
      </w:r>
      <w:r w:rsidRPr="00C64385">
        <w:rPr>
          <w:b/>
          <w:sz w:val="21"/>
          <w:szCs w:val="21"/>
        </w:rPr>
      </w:r>
      <w:r w:rsidRPr="00C64385">
        <w:rPr>
          <w:b/>
          <w:sz w:val="21"/>
          <w:szCs w:val="21"/>
        </w:rPr>
        <w:fldChar w:fldCharType="separate"/>
      </w:r>
      <w:r w:rsidRPr="00C64385">
        <w:rPr>
          <w:b/>
          <w:sz w:val="21"/>
          <w:szCs w:val="21"/>
        </w:rPr>
        <w:t>Recording Control – Using an on-board media source (if supported)</w:t>
      </w:r>
      <w:r w:rsidRPr="00C64385">
        <w:rPr>
          <w:b/>
          <w:sz w:val="21"/>
          <w:szCs w:val="21"/>
        </w:rPr>
        <w:fldChar w:fldCharType="end"/>
      </w:r>
      <w:r w:rsidRPr="00C64385">
        <w:rPr>
          <w:b/>
          <w:sz w:val="21"/>
          <w:szCs w:val="21"/>
        </w:rPr>
        <w:t xml:space="preserve"> or </w:t>
      </w:r>
      <w:r w:rsidRPr="00C64385">
        <w:rPr>
          <w:b/>
          <w:sz w:val="21"/>
          <w:szCs w:val="21"/>
        </w:rPr>
        <w:fldChar w:fldCharType="begin"/>
      </w:r>
      <w:r w:rsidRPr="00C64385">
        <w:rPr>
          <w:b/>
          <w:sz w:val="21"/>
          <w:szCs w:val="21"/>
        </w:rPr>
        <w:instrText xml:space="preserve"> REF _Ref351723482 \r \h  \* MERGEFORMAT </w:instrText>
      </w:r>
      <w:r w:rsidRPr="00C64385">
        <w:rPr>
          <w:b/>
          <w:sz w:val="21"/>
          <w:szCs w:val="21"/>
        </w:rPr>
      </w:r>
      <w:r w:rsidRPr="00C64385">
        <w:rPr>
          <w:b/>
          <w:sz w:val="21"/>
          <w:szCs w:val="21"/>
        </w:rPr>
        <w:fldChar w:fldCharType="separate"/>
      </w:r>
      <w:r w:rsidRPr="00C64385">
        <w:rPr>
          <w:b/>
          <w:sz w:val="21"/>
          <w:szCs w:val="21"/>
        </w:rPr>
        <w:t>9.1.5</w:t>
      </w:r>
      <w:r w:rsidRPr="00C64385">
        <w:rPr>
          <w:b/>
          <w:sz w:val="21"/>
          <w:szCs w:val="21"/>
        </w:rPr>
        <w:fldChar w:fldCharType="end"/>
      </w:r>
      <w:r w:rsidRPr="00C64385">
        <w:rPr>
          <w:b/>
          <w:sz w:val="21"/>
          <w:szCs w:val="21"/>
        </w:rPr>
        <w:t xml:space="preserve"> </w:t>
      </w:r>
      <w:r w:rsidRPr="00C64385">
        <w:rPr>
          <w:b/>
          <w:sz w:val="21"/>
          <w:szCs w:val="21"/>
        </w:rPr>
        <w:fldChar w:fldCharType="begin"/>
      </w:r>
      <w:r w:rsidRPr="00C64385">
        <w:rPr>
          <w:b/>
          <w:sz w:val="21"/>
          <w:szCs w:val="21"/>
        </w:rPr>
        <w:instrText xml:space="preserve"> REF _Ref351723482 \h  \* MERGEFORMAT </w:instrText>
      </w:r>
      <w:r w:rsidRPr="00C64385">
        <w:rPr>
          <w:b/>
          <w:sz w:val="21"/>
          <w:szCs w:val="21"/>
        </w:rPr>
      </w:r>
      <w:r w:rsidRPr="00C64385">
        <w:rPr>
          <w:b/>
          <w:sz w:val="21"/>
          <w:szCs w:val="21"/>
        </w:rPr>
        <w:fldChar w:fldCharType="separate"/>
      </w:r>
      <w:r w:rsidRPr="00C64385">
        <w:rPr>
          <w:b/>
          <w:sz w:val="21"/>
          <w:szCs w:val="21"/>
        </w:rPr>
        <w:t>Recording Control – Using a Receiver as Source (if supported)</w:t>
      </w:r>
      <w:r w:rsidRPr="00C64385">
        <w:rPr>
          <w:b/>
          <w:sz w:val="21"/>
          <w:szCs w:val="21"/>
        </w:rPr>
        <w:fldChar w:fldCharType="end"/>
      </w:r>
      <w:r w:rsidRPr="00C64385">
        <w:rPr>
          <w:b/>
          <w:sz w:val="21"/>
          <w:szCs w:val="21"/>
        </w:rPr>
        <w:t>.</w:t>
      </w:r>
    </w:p>
    <w:p w14:paraId="62192E07" w14:textId="77777777" w:rsidR="00C64385" w:rsidRDefault="00C64385" w:rsidP="00C64385">
      <w:pPr>
        <w:pStyle w:val="Heading3"/>
        <w:keepLines w:val="0"/>
        <w:widowControl/>
        <w:suppressAutoHyphens/>
        <w:snapToGrid w:val="0"/>
        <w:spacing w:before="240"/>
        <w:jc w:val="left"/>
        <w:rPr>
          <w:lang w:val="en-US"/>
        </w:rPr>
      </w:pPr>
      <w:r w:rsidRPr="006A2580">
        <w:rPr>
          <w:lang w:val="en-US"/>
        </w:rPr>
        <w:t>Device Requirements</w:t>
      </w:r>
    </w:p>
    <w:p w14:paraId="7B079DA7"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Device shall support retrieving a list of recordings with the </w:t>
      </w:r>
      <w:proofErr w:type="spellStart"/>
      <w:r w:rsidRPr="00C64385">
        <w:rPr>
          <w:b/>
          <w:sz w:val="21"/>
          <w:szCs w:val="21"/>
          <w:lang w:val="en-US"/>
        </w:rPr>
        <w:t>GetRecordings</w:t>
      </w:r>
      <w:proofErr w:type="spellEnd"/>
      <w:r w:rsidRPr="00C64385">
        <w:rPr>
          <w:b/>
          <w:sz w:val="21"/>
          <w:szCs w:val="21"/>
          <w:lang w:val="en-US"/>
        </w:rPr>
        <w:t xml:space="preserve"> operation.</w:t>
      </w:r>
    </w:p>
    <w:p w14:paraId="6E381975"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Device shall support retrieving information about a recording with the </w:t>
      </w:r>
      <w:proofErr w:type="spellStart"/>
      <w:r w:rsidRPr="00C64385">
        <w:rPr>
          <w:b/>
          <w:sz w:val="21"/>
          <w:szCs w:val="21"/>
          <w:lang w:val="en-US"/>
        </w:rPr>
        <w:t>GetRecordingOptions</w:t>
      </w:r>
      <w:proofErr w:type="spellEnd"/>
      <w:r w:rsidRPr="00C64385">
        <w:rPr>
          <w:b/>
          <w:sz w:val="21"/>
          <w:szCs w:val="21"/>
          <w:lang w:val="en-US"/>
        </w:rPr>
        <w:t xml:space="preserve"> operation.</w:t>
      </w:r>
    </w:p>
    <w:p w14:paraId="79359F34"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Device shall support managing recording jobs with the </w:t>
      </w:r>
      <w:proofErr w:type="spellStart"/>
      <w:r w:rsidRPr="00C64385">
        <w:rPr>
          <w:b/>
          <w:sz w:val="21"/>
          <w:szCs w:val="21"/>
          <w:lang w:val="en-US"/>
        </w:rPr>
        <w:t>GetRecordingJobs</w:t>
      </w:r>
      <w:proofErr w:type="spellEnd"/>
      <w:r w:rsidRPr="00C64385">
        <w:rPr>
          <w:b/>
          <w:sz w:val="21"/>
          <w:szCs w:val="21"/>
          <w:lang w:val="en-US"/>
        </w:rPr>
        <w:t xml:space="preserve">, </w:t>
      </w:r>
      <w:proofErr w:type="spellStart"/>
      <w:r w:rsidRPr="00C64385">
        <w:rPr>
          <w:b/>
          <w:sz w:val="21"/>
          <w:szCs w:val="21"/>
          <w:lang w:val="en-US"/>
        </w:rPr>
        <w:t>CreateRecordingJobs</w:t>
      </w:r>
      <w:proofErr w:type="spellEnd"/>
      <w:r w:rsidRPr="00C64385">
        <w:rPr>
          <w:b/>
          <w:sz w:val="21"/>
          <w:szCs w:val="21"/>
          <w:lang w:val="en-US"/>
        </w:rPr>
        <w:t xml:space="preserve"> and </w:t>
      </w:r>
      <w:proofErr w:type="spellStart"/>
      <w:r w:rsidRPr="00C64385">
        <w:rPr>
          <w:b/>
          <w:sz w:val="21"/>
          <w:szCs w:val="21"/>
          <w:lang w:val="en-US"/>
        </w:rPr>
        <w:t>DeleteRecordingJob</w:t>
      </w:r>
      <w:proofErr w:type="spellEnd"/>
      <w:r w:rsidRPr="00C64385">
        <w:rPr>
          <w:b/>
          <w:sz w:val="21"/>
          <w:szCs w:val="21"/>
          <w:lang w:val="en-US"/>
        </w:rPr>
        <w:t xml:space="preserve"> operations.</w:t>
      </w:r>
    </w:p>
    <w:p w14:paraId="192977EB"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lastRenderedPageBreak/>
        <w:t xml:space="preserve">Device shall support managing the state of a recording job with the </w:t>
      </w:r>
      <w:proofErr w:type="spellStart"/>
      <w:r w:rsidRPr="00C64385">
        <w:rPr>
          <w:b/>
          <w:sz w:val="21"/>
          <w:szCs w:val="21"/>
          <w:lang w:val="en-US"/>
        </w:rPr>
        <w:t>GetRecordingJobState</w:t>
      </w:r>
      <w:proofErr w:type="spellEnd"/>
      <w:r w:rsidRPr="00C64385">
        <w:rPr>
          <w:b/>
          <w:sz w:val="21"/>
          <w:szCs w:val="21"/>
          <w:lang w:val="en-US"/>
        </w:rPr>
        <w:t xml:space="preserve"> and </w:t>
      </w:r>
      <w:proofErr w:type="spellStart"/>
      <w:r w:rsidRPr="00C64385">
        <w:rPr>
          <w:b/>
          <w:sz w:val="21"/>
          <w:szCs w:val="21"/>
          <w:lang w:val="en-US"/>
        </w:rPr>
        <w:t>SetRecordingJobMode</w:t>
      </w:r>
      <w:proofErr w:type="spellEnd"/>
      <w:r w:rsidRPr="00C64385">
        <w:rPr>
          <w:b/>
          <w:sz w:val="21"/>
          <w:szCs w:val="21"/>
          <w:lang w:val="en-US"/>
        </w:rPr>
        <w:t xml:space="preserve"> operations.</w:t>
      </w:r>
    </w:p>
    <w:p w14:paraId="66EA26BE"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Device shall support notification of the change in a recording job’s state with the </w:t>
      </w:r>
      <w:proofErr w:type="spellStart"/>
      <w:r w:rsidRPr="00C64385">
        <w:rPr>
          <w:b/>
          <w:sz w:val="21"/>
          <w:szCs w:val="21"/>
          <w:lang w:val="en-US"/>
        </w:rPr>
        <w:t>RecordingJobStateChange</w:t>
      </w:r>
      <w:proofErr w:type="spellEnd"/>
      <w:r w:rsidRPr="00C64385">
        <w:rPr>
          <w:b/>
          <w:sz w:val="21"/>
          <w:szCs w:val="21"/>
          <w:lang w:val="en-US"/>
        </w:rPr>
        <w:t xml:space="preserve"> event.</w:t>
      </w:r>
    </w:p>
    <w:p w14:paraId="3FDD45F4"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Device shall support notification of a change in a recording’s content with the </w:t>
      </w:r>
      <w:proofErr w:type="spellStart"/>
      <w:r w:rsidRPr="00C64385">
        <w:rPr>
          <w:b/>
          <w:sz w:val="21"/>
          <w:szCs w:val="21"/>
          <w:lang w:val="en-US"/>
        </w:rPr>
        <w:t>DataDeletion</w:t>
      </w:r>
      <w:proofErr w:type="spellEnd"/>
      <w:r w:rsidRPr="00C64385">
        <w:rPr>
          <w:b/>
          <w:sz w:val="21"/>
          <w:szCs w:val="21"/>
          <w:lang w:val="en-US"/>
        </w:rPr>
        <w:t xml:space="preserve"> event if notification of recording removal is a feature of the device.</w:t>
      </w:r>
    </w:p>
    <w:p w14:paraId="26D16FF1" w14:textId="77777777" w:rsidR="00C64385" w:rsidRPr="006A2580" w:rsidRDefault="00C64385" w:rsidP="00C64385">
      <w:pPr>
        <w:pStyle w:val="Heading3"/>
        <w:keepLines w:val="0"/>
        <w:widowControl/>
        <w:suppressAutoHyphens/>
        <w:snapToGrid w:val="0"/>
        <w:spacing w:before="240"/>
        <w:jc w:val="left"/>
        <w:rPr>
          <w:lang w:val="en-US"/>
        </w:rPr>
      </w:pPr>
      <w:r w:rsidRPr="006A2580">
        <w:rPr>
          <w:lang w:val="en-US"/>
        </w:rPr>
        <w:t>Client Requirements</w:t>
      </w:r>
      <w:r>
        <w:rPr>
          <w:lang w:val="en-US"/>
        </w:rPr>
        <w:t xml:space="preserve"> (if supported)</w:t>
      </w:r>
    </w:p>
    <w:p w14:paraId="4BC04345"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Client shall implement retrieving a list of recordings using the </w:t>
      </w:r>
      <w:proofErr w:type="spellStart"/>
      <w:r w:rsidRPr="00C64385">
        <w:rPr>
          <w:b/>
          <w:sz w:val="21"/>
          <w:szCs w:val="21"/>
          <w:lang w:val="en-US"/>
        </w:rPr>
        <w:t>GetRecordings</w:t>
      </w:r>
      <w:proofErr w:type="spellEnd"/>
      <w:r w:rsidRPr="00C64385">
        <w:rPr>
          <w:b/>
          <w:sz w:val="21"/>
          <w:szCs w:val="21"/>
          <w:lang w:val="en-US"/>
        </w:rPr>
        <w:t xml:space="preserve"> operation if provisioning recording jobs is supported.</w:t>
      </w:r>
    </w:p>
    <w:p w14:paraId="29E19C4A" w14:textId="0D0EE437" w:rsidR="00C64385" w:rsidRPr="00C64385" w:rsidDel="00D46A69" w:rsidRDefault="00C64385" w:rsidP="00C64385">
      <w:pPr>
        <w:pStyle w:val="PARAGRAPH"/>
        <w:numPr>
          <w:ilvl w:val="0"/>
          <w:numId w:val="49"/>
        </w:numPr>
        <w:jc w:val="left"/>
        <w:rPr>
          <w:del w:id="103" w:author="Hugo Brisson" w:date="2016-03-01T21:51:00Z"/>
          <w:b/>
          <w:sz w:val="21"/>
          <w:szCs w:val="21"/>
          <w:lang w:val="en-US"/>
        </w:rPr>
      </w:pPr>
      <w:del w:id="104" w:author="Hugo Brisson" w:date="2016-03-01T21:51:00Z">
        <w:r w:rsidRPr="00C64385" w:rsidDel="00D46A69">
          <w:rPr>
            <w:b/>
            <w:sz w:val="21"/>
            <w:szCs w:val="21"/>
            <w:lang w:val="en-US"/>
          </w:rPr>
          <w:delText>Client may implement retrieving information about a recording using the GetRecordingOptions operation.</w:delText>
        </w:r>
      </w:del>
    </w:p>
    <w:p w14:paraId="4F357DC7"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Client shall implement managing recording jobs using the </w:t>
      </w:r>
      <w:proofErr w:type="spellStart"/>
      <w:r w:rsidRPr="00C64385">
        <w:rPr>
          <w:b/>
          <w:sz w:val="21"/>
          <w:szCs w:val="21"/>
          <w:lang w:val="en-US"/>
        </w:rPr>
        <w:t>GetRecordingJobs</w:t>
      </w:r>
      <w:proofErr w:type="spellEnd"/>
      <w:r w:rsidRPr="00C64385">
        <w:rPr>
          <w:b/>
          <w:sz w:val="21"/>
          <w:szCs w:val="21"/>
          <w:lang w:val="en-US"/>
        </w:rPr>
        <w:t xml:space="preserve">, </w:t>
      </w:r>
      <w:proofErr w:type="spellStart"/>
      <w:r w:rsidRPr="00C64385">
        <w:rPr>
          <w:b/>
          <w:sz w:val="21"/>
          <w:szCs w:val="21"/>
          <w:lang w:val="en-US"/>
        </w:rPr>
        <w:t>CreateRecordingJobs</w:t>
      </w:r>
      <w:proofErr w:type="spellEnd"/>
      <w:r w:rsidRPr="00C64385">
        <w:rPr>
          <w:b/>
          <w:sz w:val="21"/>
          <w:szCs w:val="21"/>
          <w:lang w:val="en-US"/>
        </w:rPr>
        <w:t xml:space="preserve"> and </w:t>
      </w:r>
      <w:proofErr w:type="spellStart"/>
      <w:r w:rsidRPr="00C64385">
        <w:rPr>
          <w:b/>
          <w:sz w:val="21"/>
          <w:szCs w:val="21"/>
          <w:lang w:val="en-US"/>
        </w:rPr>
        <w:t>DeleteRecordingJob</w:t>
      </w:r>
      <w:proofErr w:type="spellEnd"/>
      <w:r w:rsidRPr="00C64385">
        <w:rPr>
          <w:b/>
          <w:sz w:val="21"/>
          <w:szCs w:val="21"/>
          <w:lang w:val="en-US"/>
        </w:rPr>
        <w:t xml:space="preserve"> operations if provisioning recording jobs is supported.</w:t>
      </w:r>
    </w:p>
    <w:p w14:paraId="52270C4A"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Client shall implement managing the state of a recording job using the </w:t>
      </w:r>
      <w:proofErr w:type="spellStart"/>
      <w:r w:rsidRPr="00C64385">
        <w:rPr>
          <w:b/>
          <w:sz w:val="21"/>
          <w:szCs w:val="21"/>
          <w:lang w:val="en-US"/>
        </w:rPr>
        <w:t>GetRecordingJobState</w:t>
      </w:r>
      <w:proofErr w:type="spellEnd"/>
      <w:r w:rsidRPr="00C64385">
        <w:rPr>
          <w:b/>
          <w:sz w:val="21"/>
          <w:szCs w:val="21"/>
          <w:lang w:val="en-US"/>
        </w:rPr>
        <w:t xml:space="preserve"> and </w:t>
      </w:r>
      <w:proofErr w:type="spellStart"/>
      <w:r w:rsidRPr="00C64385">
        <w:rPr>
          <w:b/>
          <w:sz w:val="21"/>
          <w:szCs w:val="21"/>
          <w:lang w:val="en-US"/>
        </w:rPr>
        <w:t>SetRecordingJobMode</w:t>
      </w:r>
      <w:proofErr w:type="spellEnd"/>
      <w:r w:rsidRPr="00C64385">
        <w:rPr>
          <w:b/>
          <w:sz w:val="21"/>
          <w:szCs w:val="21"/>
          <w:lang w:val="en-US"/>
        </w:rPr>
        <w:t xml:space="preserve"> operations if provisioning recording jobs is supported.</w:t>
      </w:r>
    </w:p>
    <w:p w14:paraId="3F0F5A49"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t xml:space="preserve">Client shall receive notification of the change in a recording job’s state with the </w:t>
      </w:r>
      <w:proofErr w:type="spellStart"/>
      <w:r w:rsidRPr="00C64385">
        <w:rPr>
          <w:b/>
          <w:sz w:val="21"/>
          <w:szCs w:val="21"/>
          <w:lang w:val="en-US"/>
        </w:rPr>
        <w:t>RecordingJobStateChange</w:t>
      </w:r>
      <w:proofErr w:type="spellEnd"/>
      <w:r w:rsidRPr="00C64385">
        <w:rPr>
          <w:b/>
          <w:sz w:val="21"/>
          <w:szCs w:val="21"/>
          <w:lang w:val="en-US"/>
        </w:rPr>
        <w:t xml:space="preserve"> event if provisioning recording jobs is supported.</w:t>
      </w:r>
    </w:p>
    <w:p w14:paraId="4B076F78" w14:textId="77777777" w:rsidR="00C64385" w:rsidRPr="00C64385" w:rsidRDefault="00C64385" w:rsidP="00C64385">
      <w:pPr>
        <w:pStyle w:val="PARAGRAPH"/>
        <w:numPr>
          <w:ilvl w:val="0"/>
          <w:numId w:val="49"/>
        </w:numPr>
        <w:jc w:val="left"/>
        <w:rPr>
          <w:b/>
          <w:sz w:val="21"/>
          <w:szCs w:val="21"/>
          <w:lang w:val="en-US"/>
        </w:rPr>
      </w:pPr>
      <w:r w:rsidRPr="00C64385">
        <w:rPr>
          <w:b/>
          <w:sz w:val="21"/>
          <w:szCs w:val="21"/>
          <w:lang w:val="en-US"/>
        </w:rPr>
        <w:lastRenderedPageBreak/>
        <w:t xml:space="preserve">Client shall receive notification of a change in a recording’s content with the </w:t>
      </w:r>
      <w:proofErr w:type="spellStart"/>
      <w:r w:rsidRPr="00C64385">
        <w:rPr>
          <w:b/>
          <w:sz w:val="21"/>
          <w:szCs w:val="21"/>
          <w:lang w:val="en-US"/>
        </w:rPr>
        <w:t>DataDeletion</w:t>
      </w:r>
      <w:proofErr w:type="spellEnd"/>
      <w:r w:rsidRPr="00C64385">
        <w:rPr>
          <w:b/>
          <w:sz w:val="21"/>
          <w:szCs w:val="21"/>
          <w:lang w:val="en-US"/>
        </w:rPr>
        <w:t xml:space="preserve"> event if dynamic update of track/recording content is supported (i.e. Timeline display).</w:t>
      </w:r>
    </w:p>
    <w:p w14:paraId="774C3D56" w14:textId="77777777" w:rsidR="00C64385" w:rsidRPr="00C64385" w:rsidRDefault="00C64385" w:rsidP="00C64385">
      <w:pPr>
        <w:pStyle w:val="Heading3"/>
        <w:rPr>
          <w:lang w:val="en-US"/>
        </w:rPr>
      </w:pPr>
      <w:r w:rsidRPr="00C64385">
        <w:rPr>
          <w:lang w:val="en-US"/>
        </w:rPr>
        <w:t>Recording Control</w:t>
      </w:r>
      <w:r>
        <w:rPr>
          <w:lang w:val="en-US"/>
        </w:rPr>
        <w:t xml:space="preserve"> </w:t>
      </w:r>
      <w:r w:rsidRPr="00C64385">
        <w:rPr>
          <w:lang w:val="en-US"/>
        </w:rPr>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C64385" w:rsidRPr="00C00BC7" w14:paraId="49EC0636" w14:textId="77777777" w:rsidTr="00C25E36">
        <w:trPr>
          <w:trHeight w:val="50"/>
        </w:trPr>
        <w:tc>
          <w:tcPr>
            <w:tcW w:w="6222" w:type="dxa"/>
            <w:gridSpan w:val="2"/>
            <w:tcBorders>
              <w:bottom w:val="nil"/>
              <w:right w:val="nil"/>
            </w:tcBorders>
            <w:shd w:val="clear" w:color="auto" w:fill="BFBFBF" w:themeFill="background1" w:themeFillShade="BF"/>
          </w:tcPr>
          <w:p w14:paraId="42D9F7EA" w14:textId="77777777" w:rsidR="00C64385" w:rsidRPr="00C00BC7" w:rsidRDefault="00C64385" w:rsidP="00C25E36">
            <w:pPr>
              <w:pStyle w:val="PARAGRAPH"/>
              <w:tabs>
                <w:tab w:val="left" w:pos="3360"/>
              </w:tabs>
              <w:spacing w:after="0"/>
              <w:ind w:left="3360" w:hanging="3360"/>
              <w:jc w:val="left"/>
              <w:rPr>
                <w:rFonts w:eastAsia="Times New Roman"/>
                <w:b/>
                <w:sz w:val="22"/>
                <w:szCs w:val="22"/>
                <w:lang w:val="en-US"/>
              </w:rPr>
            </w:pPr>
            <w:r>
              <w:rPr>
                <w:rFonts w:eastAsia="Times New Roman"/>
                <w:b/>
                <w:sz w:val="22"/>
                <w:szCs w:val="22"/>
                <w:lang w:val="en-US"/>
              </w:rPr>
              <w:t>Recording</w:t>
            </w:r>
            <w:r w:rsidRPr="002C01FB">
              <w:rPr>
                <w:rFonts w:eastAsia="Times New Roman"/>
                <w:b/>
                <w:sz w:val="22"/>
                <w:szCs w:val="22"/>
                <w:lang w:val="en-US"/>
              </w:rPr>
              <w:t xml:space="preserve"> Control</w:t>
            </w:r>
          </w:p>
        </w:tc>
        <w:tc>
          <w:tcPr>
            <w:tcW w:w="3064" w:type="dxa"/>
            <w:gridSpan w:val="2"/>
            <w:tcBorders>
              <w:left w:val="nil"/>
            </w:tcBorders>
            <w:shd w:val="clear" w:color="auto" w:fill="BFBFBF" w:themeFill="background1" w:themeFillShade="BF"/>
            <w:vAlign w:val="center"/>
          </w:tcPr>
          <w:p w14:paraId="3F08A699" w14:textId="77777777" w:rsidR="00C64385" w:rsidRPr="00C00BC7" w:rsidRDefault="00C64385" w:rsidP="00C25E36">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C64385" w:rsidRPr="00C00BC7" w14:paraId="1B84DFC4" w14:textId="77777777" w:rsidTr="00C25E36">
        <w:trPr>
          <w:trHeight w:val="72"/>
        </w:trPr>
        <w:tc>
          <w:tcPr>
            <w:tcW w:w="369" w:type="dxa"/>
            <w:vMerge w:val="restart"/>
            <w:tcBorders>
              <w:top w:val="nil"/>
            </w:tcBorders>
            <w:shd w:val="clear" w:color="auto" w:fill="BFBFBF" w:themeFill="background1" w:themeFillShade="BF"/>
          </w:tcPr>
          <w:p w14:paraId="7EB71C28" w14:textId="77777777" w:rsidR="00C64385" w:rsidRPr="00C00BC7" w:rsidRDefault="00C64385"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51C022DE"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53066DB2"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38AB37B5"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64385" w:rsidRPr="00C00BC7" w14:paraId="33555DBC" w14:textId="77777777" w:rsidTr="00C25E36">
        <w:tc>
          <w:tcPr>
            <w:tcW w:w="369" w:type="dxa"/>
            <w:vMerge/>
            <w:shd w:val="clear" w:color="auto" w:fill="FFFFFF" w:themeFill="background1"/>
          </w:tcPr>
          <w:p w14:paraId="538920D8"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4EBDD29D" w14:textId="77777777" w:rsidR="00C64385" w:rsidRPr="00C64385" w:rsidRDefault="00C64385" w:rsidP="00C64385">
            <w:pPr>
              <w:spacing w:after="0"/>
              <w:jc w:val="left"/>
              <w:rPr>
                <w:color w:val="000000"/>
              </w:rPr>
            </w:pPr>
            <w:proofErr w:type="spellStart"/>
            <w:r w:rsidRPr="00C64385">
              <w:rPr>
                <w:color w:val="000000"/>
              </w:rPr>
              <w:t>GetRecordings</w:t>
            </w:r>
            <w:proofErr w:type="spellEnd"/>
          </w:p>
        </w:tc>
        <w:tc>
          <w:tcPr>
            <w:tcW w:w="1704" w:type="dxa"/>
            <w:shd w:val="clear" w:color="auto" w:fill="FFFFFF" w:themeFill="background1"/>
          </w:tcPr>
          <w:p w14:paraId="6345AA33"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029F4637" w14:textId="77777777" w:rsidR="00C64385" w:rsidRPr="00C64385" w:rsidRDefault="00C64385" w:rsidP="00C64385">
            <w:pPr>
              <w:spacing w:after="0"/>
              <w:jc w:val="left"/>
            </w:pPr>
            <w:r w:rsidRPr="00C64385">
              <w:t>M</w:t>
            </w:r>
          </w:p>
        </w:tc>
      </w:tr>
      <w:tr w:rsidR="00C64385" w:rsidRPr="00C00BC7" w14:paraId="0D9FD59E" w14:textId="77777777" w:rsidTr="00C25E36">
        <w:tc>
          <w:tcPr>
            <w:tcW w:w="369" w:type="dxa"/>
            <w:vMerge/>
            <w:shd w:val="clear" w:color="auto" w:fill="FFFFFF" w:themeFill="background1"/>
          </w:tcPr>
          <w:p w14:paraId="6CF9C026"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444D7441" w14:textId="77777777" w:rsidR="00C64385" w:rsidRPr="00C64385" w:rsidRDefault="00C64385" w:rsidP="00C64385">
            <w:pPr>
              <w:spacing w:after="0"/>
              <w:jc w:val="left"/>
              <w:rPr>
                <w:color w:val="000000"/>
              </w:rPr>
            </w:pPr>
            <w:proofErr w:type="spellStart"/>
            <w:r w:rsidRPr="00C64385">
              <w:rPr>
                <w:color w:val="000000"/>
              </w:rPr>
              <w:t>CreateRecordingJob</w:t>
            </w:r>
            <w:proofErr w:type="spellEnd"/>
          </w:p>
        </w:tc>
        <w:tc>
          <w:tcPr>
            <w:tcW w:w="1704" w:type="dxa"/>
            <w:shd w:val="clear" w:color="auto" w:fill="FFFFFF" w:themeFill="background1"/>
          </w:tcPr>
          <w:p w14:paraId="6A71C497"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298FD309" w14:textId="77777777" w:rsidR="00C64385" w:rsidRPr="00C64385" w:rsidRDefault="00C64385" w:rsidP="00C64385">
            <w:pPr>
              <w:spacing w:after="0"/>
              <w:jc w:val="left"/>
            </w:pPr>
            <w:r w:rsidRPr="00C64385">
              <w:t>M</w:t>
            </w:r>
          </w:p>
        </w:tc>
      </w:tr>
      <w:tr w:rsidR="00C64385" w:rsidRPr="00C00BC7" w14:paraId="4195C28A" w14:textId="77777777" w:rsidTr="00C25E36">
        <w:tc>
          <w:tcPr>
            <w:tcW w:w="369" w:type="dxa"/>
            <w:vMerge/>
            <w:shd w:val="clear" w:color="auto" w:fill="FFFFFF" w:themeFill="background1"/>
          </w:tcPr>
          <w:p w14:paraId="47D2BD9A"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7AC0A76A" w14:textId="77777777" w:rsidR="00C64385" w:rsidRPr="00C64385" w:rsidRDefault="00C64385" w:rsidP="00C64385">
            <w:pPr>
              <w:spacing w:after="0"/>
              <w:jc w:val="left"/>
              <w:rPr>
                <w:color w:val="000000"/>
              </w:rPr>
            </w:pPr>
            <w:proofErr w:type="spellStart"/>
            <w:r w:rsidRPr="00C64385">
              <w:rPr>
                <w:color w:val="000000"/>
              </w:rPr>
              <w:t>DeleteRecordingJob</w:t>
            </w:r>
            <w:proofErr w:type="spellEnd"/>
          </w:p>
        </w:tc>
        <w:tc>
          <w:tcPr>
            <w:tcW w:w="1704" w:type="dxa"/>
            <w:shd w:val="clear" w:color="auto" w:fill="FFFFFF" w:themeFill="background1"/>
          </w:tcPr>
          <w:p w14:paraId="4BE391FB"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7464296A" w14:textId="77777777" w:rsidR="00C64385" w:rsidRPr="00C64385" w:rsidRDefault="00C64385" w:rsidP="00C64385">
            <w:pPr>
              <w:spacing w:after="0"/>
              <w:jc w:val="left"/>
            </w:pPr>
            <w:r w:rsidRPr="00C64385">
              <w:t>M</w:t>
            </w:r>
          </w:p>
        </w:tc>
      </w:tr>
      <w:tr w:rsidR="00C64385" w:rsidRPr="00C00BC7" w14:paraId="111526B2" w14:textId="77777777" w:rsidTr="00C25E36">
        <w:tc>
          <w:tcPr>
            <w:tcW w:w="369" w:type="dxa"/>
            <w:vMerge/>
            <w:shd w:val="clear" w:color="auto" w:fill="FFFFFF" w:themeFill="background1"/>
          </w:tcPr>
          <w:p w14:paraId="29550BDD"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3EB4EE0F" w14:textId="77777777" w:rsidR="00C64385" w:rsidRPr="00C64385" w:rsidRDefault="00C64385" w:rsidP="00C64385">
            <w:pPr>
              <w:spacing w:after="0"/>
              <w:jc w:val="left"/>
              <w:rPr>
                <w:color w:val="000000"/>
              </w:rPr>
            </w:pPr>
            <w:proofErr w:type="spellStart"/>
            <w:r w:rsidRPr="00C64385">
              <w:rPr>
                <w:color w:val="000000"/>
              </w:rPr>
              <w:t>GetRecordingJobs</w:t>
            </w:r>
            <w:proofErr w:type="spellEnd"/>
          </w:p>
        </w:tc>
        <w:tc>
          <w:tcPr>
            <w:tcW w:w="1704" w:type="dxa"/>
            <w:shd w:val="clear" w:color="auto" w:fill="FFFFFF" w:themeFill="background1"/>
          </w:tcPr>
          <w:p w14:paraId="3E1D87F2"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0DF5283B" w14:textId="77777777" w:rsidR="00C64385" w:rsidRPr="00C64385" w:rsidRDefault="00C64385" w:rsidP="00C64385">
            <w:pPr>
              <w:spacing w:after="0"/>
              <w:jc w:val="left"/>
            </w:pPr>
            <w:r w:rsidRPr="00C64385">
              <w:t>M</w:t>
            </w:r>
          </w:p>
        </w:tc>
      </w:tr>
      <w:tr w:rsidR="00C64385" w:rsidRPr="00C00BC7" w14:paraId="42DAFBE7" w14:textId="77777777" w:rsidTr="00C25E36">
        <w:tc>
          <w:tcPr>
            <w:tcW w:w="369" w:type="dxa"/>
            <w:vMerge/>
            <w:shd w:val="clear" w:color="auto" w:fill="FFFFFF" w:themeFill="background1"/>
          </w:tcPr>
          <w:p w14:paraId="737A242C"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2FCA9DF4" w14:textId="77777777" w:rsidR="00C64385" w:rsidRPr="00C64385" w:rsidRDefault="00C64385" w:rsidP="00C64385">
            <w:pPr>
              <w:spacing w:after="0"/>
              <w:jc w:val="left"/>
              <w:rPr>
                <w:color w:val="000000"/>
              </w:rPr>
            </w:pPr>
            <w:proofErr w:type="spellStart"/>
            <w:r w:rsidRPr="00C64385">
              <w:rPr>
                <w:color w:val="000000"/>
              </w:rPr>
              <w:t>GetRecordingJobState</w:t>
            </w:r>
            <w:proofErr w:type="spellEnd"/>
          </w:p>
        </w:tc>
        <w:tc>
          <w:tcPr>
            <w:tcW w:w="1704" w:type="dxa"/>
            <w:shd w:val="clear" w:color="auto" w:fill="FFFFFF" w:themeFill="background1"/>
          </w:tcPr>
          <w:p w14:paraId="0B1A57C2"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0CA57736" w14:textId="77777777" w:rsidR="00C64385" w:rsidRPr="00C64385" w:rsidRDefault="00C64385" w:rsidP="00C64385">
            <w:pPr>
              <w:spacing w:after="0"/>
              <w:jc w:val="left"/>
            </w:pPr>
            <w:r w:rsidRPr="00C64385">
              <w:t>M</w:t>
            </w:r>
          </w:p>
        </w:tc>
      </w:tr>
      <w:tr w:rsidR="00C64385" w:rsidRPr="00C00BC7" w14:paraId="6096ADF2" w14:textId="77777777" w:rsidTr="00C25E36">
        <w:tc>
          <w:tcPr>
            <w:tcW w:w="369" w:type="dxa"/>
            <w:vMerge/>
            <w:shd w:val="clear" w:color="auto" w:fill="FFFFFF" w:themeFill="background1"/>
          </w:tcPr>
          <w:p w14:paraId="65FEA9FA"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75CBCC96" w14:textId="77777777" w:rsidR="00C64385" w:rsidRPr="00C64385" w:rsidRDefault="00C64385" w:rsidP="00C64385">
            <w:pPr>
              <w:spacing w:after="0"/>
              <w:jc w:val="left"/>
              <w:rPr>
                <w:color w:val="000000"/>
              </w:rPr>
            </w:pPr>
            <w:proofErr w:type="spellStart"/>
            <w:r w:rsidRPr="00C64385">
              <w:rPr>
                <w:color w:val="000000"/>
              </w:rPr>
              <w:t>SetRecordingJobMode</w:t>
            </w:r>
            <w:proofErr w:type="spellEnd"/>
          </w:p>
        </w:tc>
        <w:tc>
          <w:tcPr>
            <w:tcW w:w="1704" w:type="dxa"/>
            <w:shd w:val="clear" w:color="auto" w:fill="FFFFFF" w:themeFill="background1"/>
          </w:tcPr>
          <w:p w14:paraId="26747E7F"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5E25861B" w14:textId="77777777" w:rsidR="00C64385" w:rsidRPr="00C64385" w:rsidRDefault="00C64385" w:rsidP="00C64385">
            <w:pPr>
              <w:spacing w:after="0"/>
              <w:jc w:val="left"/>
            </w:pPr>
            <w:r w:rsidRPr="00C64385">
              <w:t>M</w:t>
            </w:r>
          </w:p>
        </w:tc>
      </w:tr>
      <w:tr w:rsidR="00C64385" w:rsidRPr="00C00BC7" w14:paraId="223D29B8" w14:textId="77777777" w:rsidTr="00C25E36">
        <w:tc>
          <w:tcPr>
            <w:tcW w:w="369" w:type="dxa"/>
            <w:vMerge/>
            <w:shd w:val="clear" w:color="auto" w:fill="FFFFFF" w:themeFill="background1"/>
          </w:tcPr>
          <w:p w14:paraId="0F9C0B96"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707537D4" w14:textId="77777777" w:rsidR="00C64385" w:rsidRPr="00C64385" w:rsidRDefault="00C64385" w:rsidP="00C64385">
            <w:pPr>
              <w:spacing w:after="0"/>
              <w:jc w:val="left"/>
              <w:rPr>
                <w:color w:val="000000"/>
              </w:rPr>
            </w:pPr>
            <w:proofErr w:type="spellStart"/>
            <w:r w:rsidRPr="00C64385">
              <w:rPr>
                <w:color w:val="000000"/>
              </w:rPr>
              <w:t>GetRecordingOptions</w:t>
            </w:r>
            <w:proofErr w:type="spellEnd"/>
          </w:p>
        </w:tc>
        <w:tc>
          <w:tcPr>
            <w:tcW w:w="1704" w:type="dxa"/>
            <w:shd w:val="clear" w:color="auto" w:fill="FFFFFF" w:themeFill="background1"/>
          </w:tcPr>
          <w:p w14:paraId="5BEBC503"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7EF1EDCF" w14:textId="77777777" w:rsidR="00C64385" w:rsidRPr="00C64385" w:rsidRDefault="00C64385" w:rsidP="00C64385">
            <w:pPr>
              <w:spacing w:after="0"/>
              <w:jc w:val="left"/>
            </w:pPr>
            <w:r w:rsidRPr="00C64385">
              <w:t>M</w:t>
            </w:r>
          </w:p>
        </w:tc>
      </w:tr>
      <w:tr w:rsidR="00C64385" w:rsidRPr="00C00BC7" w14:paraId="04D9E3F9" w14:textId="77777777" w:rsidTr="00C25E36">
        <w:tc>
          <w:tcPr>
            <w:tcW w:w="369" w:type="dxa"/>
            <w:vMerge/>
            <w:shd w:val="clear" w:color="auto" w:fill="FFFFFF" w:themeFill="background1"/>
          </w:tcPr>
          <w:p w14:paraId="1F7633B7"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14AAABFB" w14:textId="77777777" w:rsidR="00C64385" w:rsidRPr="00C64385" w:rsidRDefault="00C64385" w:rsidP="00C64385">
            <w:pPr>
              <w:spacing w:after="0"/>
              <w:jc w:val="left"/>
              <w:rPr>
                <w:color w:val="000000"/>
              </w:rPr>
            </w:pPr>
            <w:r w:rsidRPr="00C64385">
              <w:rPr>
                <w:iCs/>
                <w:color w:val="000000"/>
              </w:rPr>
              <w:t>tns1:RecordingConfig/</w:t>
            </w:r>
            <w:proofErr w:type="spellStart"/>
            <w:r w:rsidRPr="00C64385">
              <w:rPr>
                <w:iCs/>
                <w:color w:val="000000"/>
              </w:rPr>
              <w:t>JobState</w:t>
            </w:r>
            <w:proofErr w:type="spellEnd"/>
          </w:p>
        </w:tc>
        <w:tc>
          <w:tcPr>
            <w:tcW w:w="1704" w:type="dxa"/>
            <w:shd w:val="clear" w:color="auto" w:fill="FFFFFF" w:themeFill="background1"/>
          </w:tcPr>
          <w:p w14:paraId="72946E02" w14:textId="77777777" w:rsidR="00C64385" w:rsidRPr="00C64385" w:rsidRDefault="00C64385" w:rsidP="00C64385">
            <w:pPr>
              <w:spacing w:after="0"/>
              <w:jc w:val="left"/>
            </w:pPr>
            <w:r w:rsidRPr="00C64385">
              <w:t>Event</w:t>
            </w:r>
          </w:p>
        </w:tc>
        <w:tc>
          <w:tcPr>
            <w:tcW w:w="1360" w:type="dxa"/>
            <w:shd w:val="clear" w:color="auto" w:fill="FFFFFF" w:themeFill="background1"/>
          </w:tcPr>
          <w:p w14:paraId="434D3AE9" w14:textId="77777777" w:rsidR="00C64385" w:rsidRPr="00C64385" w:rsidRDefault="00C64385" w:rsidP="00C64385">
            <w:pPr>
              <w:spacing w:after="0"/>
              <w:jc w:val="left"/>
            </w:pPr>
            <w:r w:rsidRPr="00C64385">
              <w:t>M</w:t>
            </w:r>
          </w:p>
        </w:tc>
      </w:tr>
      <w:tr w:rsidR="00C64385" w:rsidRPr="00C00BC7" w14:paraId="00B9A0F7" w14:textId="77777777" w:rsidTr="00C25E36">
        <w:tc>
          <w:tcPr>
            <w:tcW w:w="369" w:type="dxa"/>
            <w:vMerge/>
            <w:shd w:val="clear" w:color="auto" w:fill="FFFFFF" w:themeFill="background1"/>
          </w:tcPr>
          <w:p w14:paraId="360B8D71"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743DF48D" w14:textId="77777777" w:rsidR="00C64385" w:rsidRPr="00C64385" w:rsidRDefault="00C64385" w:rsidP="00C64385">
            <w:pPr>
              <w:spacing w:after="0"/>
              <w:jc w:val="left"/>
              <w:rPr>
                <w:color w:val="000000"/>
              </w:rPr>
            </w:pPr>
            <w:r w:rsidRPr="00C64385">
              <w:rPr>
                <w:iCs/>
                <w:color w:val="000000"/>
              </w:rPr>
              <w:t>tns1:RecordingConfig/</w:t>
            </w:r>
            <w:proofErr w:type="spellStart"/>
            <w:r w:rsidRPr="00C64385">
              <w:rPr>
                <w:iCs/>
                <w:color w:val="000000"/>
              </w:rPr>
              <w:t>DeleteTrackData</w:t>
            </w:r>
            <w:proofErr w:type="spellEnd"/>
          </w:p>
        </w:tc>
        <w:tc>
          <w:tcPr>
            <w:tcW w:w="1704" w:type="dxa"/>
            <w:shd w:val="clear" w:color="auto" w:fill="FFFFFF" w:themeFill="background1"/>
          </w:tcPr>
          <w:p w14:paraId="07DBB086" w14:textId="77777777" w:rsidR="00C64385" w:rsidRPr="00C64385" w:rsidRDefault="00C64385" w:rsidP="00C64385">
            <w:pPr>
              <w:spacing w:after="0"/>
              <w:jc w:val="left"/>
            </w:pPr>
            <w:r w:rsidRPr="00C64385">
              <w:t>Event</w:t>
            </w:r>
          </w:p>
        </w:tc>
        <w:tc>
          <w:tcPr>
            <w:tcW w:w="1360" w:type="dxa"/>
            <w:shd w:val="clear" w:color="auto" w:fill="FFFFFF" w:themeFill="background1"/>
          </w:tcPr>
          <w:p w14:paraId="120FBC5B" w14:textId="77777777" w:rsidR="00C64385" w:rsidRPr="00C64385" w:rsidRDefault="00C64385" w:rsidP="00C64385">
            <w:pPr>
              <w:spacing w:after="0"/>
              <w:jc w:val="left"/>
            </w:pPr>
            <w:r w:rsidRPr="00C64385">
              <w:t>C</w:t>
            </w:r>
          </w:p>
        </w:tc>
      </w:tr>
    </w:tbl>
    <w:p w14:paraId="6C60D628" w14:textId="77777777" w:rsidR="00C64385" w:rsidRPr="00C00BC7" w:rsidRDefault="00C64385" w:rsidP="00C64385">
      <w:pPr>
        <w:pStyle w:val="Heading3"/>
        <w:rPr>
          <w:lang w:val="en-US"/>
        </w:rPr>
      </w:pPr>
      <w:r w:rsidRPr="00C64385">
        <w:rPr>
          <w:lang w:val="en-US"/>
        </w:rPr>
        <w:t>Recording Control</w:t>
      </w:r>
      <w:r w:rsidRPr="002C01FB">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69"/>
        <w:gridCol w:w="5853"/>
        <w:gridCol w:w="1704"/>
        <w:gridCol w:w="1360"/>
      </w:tblGrid>
      <w:tr w:rsidR="00C64385" w:rsidRPr="00C00BC7" w14:paraId="4C7020E1" w14:textId="77777777" w:rsidTr="00C25E36">
        <w:trPr>
          <w:trHeight w:val="50"/>
        </w:trPr>
        <w:tc>
          <w:tcPr>
            <w:tcW w:w="6222" w:type="dxa"/>
            <w:gridSpan w:val="2"/>
            <w:tcBorders>
              <w:bottom w:val="nil"/>
              <w:right w:val="nil"/>
            </w:tcBorders>
            <w:shd w:val="clear" w:color="auto" w:fill="BFBFBF" w:themeFill="background1" w:themeFillShade="BF"/>
          </w:tcPr>
          <w:p w14:paraId="5A049FBC" w14:textId="77777777" w:rsidR="00C64385" w:rsidRPr="00C00BC7" w:rsidRDefault="00C64385" w:rsidP="00C25E36">
            <w:pPr>
              <w:pStyle w:val="PARAGRAPH"/>
              <w:tabs>
                <w:tab w:val="left" w:pos="3360"/>
              </w:tabs>
              <w:spacing w:after="0"/>
              <w:ind w:left="3360" w:hanging="3360"/>
              <w:jc w:val="left"/>
              <w:rPr>
                <w:rFonts w:eastAsia="Times New Roman"/>
                <w:b/>
                <w:sz w:val="22"/>
                <w:szCs w:val="22"/>
                <w:lang w:val="en-US"/>
              </w:rPr>
            </w:pPr>
            <w:r>
              <w:rPr>
                <w:rFonts w:eastAsia="Times New Roman"/>
                <w:b/>
                <w:sz w:val="22"/>
                <w:szCs w:val="22"/>
                <w:lang w:val="en-US"/>
              </w:rPr>
              <w:t>Recording</w:t>
            </w:r>
            <w:r w:rsidRPr="002C01FB">
              <w:rPr>
                <w:rFonts w:eastAsia="Times New Roman"/>
                <w:b/>
                <w:sz w:val="22"/>
                <w:szCs w:val="22"/>
                <w:lang w:val="en-US"/>
              </w:rPr>
              <w:t xml:space="preserve"> Control</w:t>
            </w:r>
          </w:p>
        </w:tc>
        <w:tc>
          <w:tcPr>
            <w:tcW w:w="3064" w:type="dxa"/>
            <w:gridSpan w:val="2"/>
            <w:tcBorders>
              <w:left w:val="nil"/>
            </w:tcBorders>
            <w:shd w:val="clear" w:color="auto" w:fill="BFBFBF" w:themeFill="background1" w:themeFillShade="BF"/>
            <w:vAlign w:val="center"/>
          </w:tcPr>
          <w:p w14:paraId="7E70E78E" w14:textId="77777777" w:rsidR="00C64385" w:rsidRPr="00C00BC7" w:rsidRDefault="00C64385" w:rsidP="00C64385">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C64385" w:rsidRPr="00C00BC7" w14:paraId="3E5ADB60" w14:textId="77777777" w:rsidTr="00C25E36">
        <w:trPr>
          <w:trHeight w:val="72"/>
        </w:trPr>
        <w:tc>
          <w:tcPr>
            <w:tcW w:w="369" w:type="dxa"/>
            <w:vMerge w:val="restart"/>
            <w:tcBorders>
              <w:top w:val="nil"/>
            </w:tcBorders>
            <w:shd w:val="clear" w:color="auto" w:fill="BFBFBF" w:themeFill="background1" w:themeFillShade="BF"/>
          </w:tcPr>
          <w:p w14:paraId="04AA3FF8" w14:textId="77777777" w:rsidR="00C64385" w:rsidRPr="00C00BC7" w:rsidRDefault="00C64385"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1264B39C"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3C4B2916"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2A73FA6C" w14:textId="77777777" w:rsidR="00C64385" w:rsidRPr="00C00BC7" w:rsidRDefault="00C64385"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64385" w:rsidRPr="00C00BC7" w14:paraId="2BDDC539" w14:textId="77777777" w:rsidTr="00C25E36">
        <w:tc>
          <w:tcPr>
            <w:tcW w:w="369" w:type="dxa"/>
            <w:vMerge/>
            <w:shd w:val="clear" w:color="auto" w:fill="FFFFFF" w:themeFill="background1"/>
          </w:tcPr>
          <w:p w14:paraId="3E9EB90F"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6A2E3D5A" w14:textId="77777777" w:rsidR="00C64385" w:rsidRPr="00C64385" w:rsidRDefault="00C64385" w:rsidP="00C64385">
            <w:pPr>
              <w:spacing w:after="0"/>
              <w:jc w:val="left"/>
              <w:rPr>
                <w:color w:val="000000"/>
              </w:rPr>
            </w:pPr>
            <w:proofErr w:type="spellStart"/>
            <w:r w:rsidRPr="00C64385">
              <w:rPr>
                <w:color w:val="000000"/>
              </w:rPr>
              <w:t>GetRecordings</w:t>
            </w:r>
            <w:proofErr w:type="spellEnd"/>
          </w:p>
        </w:tc>
        <w:tc>
          <w:tcPr>
            <w:tcW w:w="1704" w:type="dxa"/>
            <w:shd w:val="clear" w:color="auto" w:fill="FFFFFF" w:themeFill="background1"/>
          </w:tcPr>
          <w:p w14:paraId="0AF49BC9"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65092BAF" w14:textId="1588D9E6" w:rsidR="00C64385" w:rsidRPr="00C64385" w:rsidRDefault="00C25DAE" w:rsidP="00C64385">
            <w:pPr>
              <w:spacing w:after="0"/>
              <w:jc w:val="left"/>
            </w:pPr>
            <w:ins w:id="105" w:author="Hugo Brisson" w:date="2016-03-01T21:57:00Z">
              <w:r>
                <w:t>M</w:t>
              </w:r>
            </w:ins>
            <w:ins w:id="106" w:author="Hugo Brisson" w:date="2016-03-01T22:09:00Z">
              <w:r w:rsidR="006C4AB3">
                <w:t>*</w:t>
              </w:r>
            </w:ins>
            <w:del w:id="107" w:author="Hugo Brisson" w:date="2016-03-01T21:57:00Z">
              <w:r w:rsidR="00C64385" w:rsidRPr="00C64385" w:rsidDel="00C25DAE">
                <w:delText>C</w:delText>
              </w:r>
            </w:del>
          </w:p>
        </w:tc>
      </w:tr>
      <w:tr w:rsidR="00C64385" w:rsidRPr="00C00BC7" w14:paraId="72EF92A7" w14:textId="77777777" w:rsidTr="00C25E36">
        <w:tc>
          <w:tcPr>
            <w:tcW w:w="369" w:type="dxa"/>
            <w:vMerge/>
            <w:shd w:val="clear" w:color="auto" w:fill="FFFFFF" w:themeFill="background1"/>
          </w:tcPr>
          <w:p w14:paraId="75E3DDB7"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41BDB6A8" w14:textId="77777777" w:rsidR="00C64385" w:rsidRPr="00C64385" w:rsidRDefault="00C64385" w:rsidP="00C64385">
            <w:pPr>
              <w:spacing w:after="0"/>
              <w:jc w:val="left"/>
              <w:rPr>
                <w:color w:val="000000"/>
              </w:rPr>
            </w:pPr>
            <w:proofErr w:type="spellStart"/>
            <w:r w:rsidRPr="00C64385">
              <w:rPr>
                <w:color w:val="000000"/>
              </w:rPr>
              <w:t>CreateRecordingJob</w:t>
            </w:r>
            <w:proofErr w:type="spellEnd"/>
          </w:p>
        </w:tc>
        <w:tc>
          <w:tcPr>
            <w:tcW w:w="1704" w:type="dxa"/>
            <w:shd w:val="clear" w:color="auto" w:fill="FFFFFF" w:themeFill="background1"/>
          </w:tcPr>
          <w:p w14:paraId="26152A91"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150EC6DC" w14:textId="3E1C0A39" w:rsidR="00C64385" w:rsidRPr="00C64385" w:rsidRDefault="00C25DAE" w:rsidP="00C64385">
            <w:pPr>
              <w:spacing w:after="0"/>
              <w:jc w:val="left"/>
            </w:pPr>
            <w:ins w:id="108" w:author="Hugo Brisson" w:date="2016-03-01T21:57:00Z">
              <w:r>
                <w:t>M</w:t>
              </w:r>
            </w:ins>
            <w:ins w:id="109" w:author="Hugo Brisson" w:date="2016-03-01T22:09:00Z">
              <w:r w:rsidR="006C4AB3">
                <w:t>*</w:t>
              </w:r>
            </w:ins>
            <w:del w:id="110" w:author="Hugo Brisson" w:date="2016-03-01T21:57:00Z">
              <w:r w:rsidR="00C64385" w:rsidRPr="00C64385" w:rsidDel="00C25DAE">
                <w:delText>C</w:delText>
              </w:r>
            </w:del>
          </w:p>
        </w:tc>
      </w:tr>
      <w:tr w:rsidR="00C64385" w:rsidRPr="00C00BC7" w14:paraId="5D7AC4BE" w14:textId="77777777" w:rsidTr="00C25E36">
        <w:tc>
          <w:tcPr>
            <w:tcW w:w="369" w:type="dxa"/>
            <w:vMerge/>
            <w:shd w:val="clear" w:color="auto" w:fill="FFFFFF" w:themeFill="background1"/>
          </w:tcPr>
          <w:p w14:paraId="6BD9FB5D"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248D11CD" w14:textId="77777777" w:rsidR="00C64385" w:rsidRPr="00C64385" w:rsidRDefault="00C64385" w:rsidP="00C64385">
            <w:pPr>
              <w:spacing w:after="0"/>
              <w:jc w:val="left"/>
              <w:rPr>
                <w:color w:val="000000"/>
              </w:rPr>
            </w:pPr>
            <w:proofErr w:type="spellStart"/>
            <w:r w:rsidRPr="00C64385">
              <w:rPr>
                <w:color w:val="000000"/>
              </w:rPr>
              <w:t>DeleteRecordingJob</w:t>
            </w:r>
            <w:proofErr w:type="spellEnd"/>
          </w:p>
        </w:tc>
        <w:tc>
          <w:tcPr>
            <w:tcW w:w="1704" w:type="dxa"/>
            <w:shd w:val="clear" w:color="auto" w:fill="FFFFFF" w:themeFill="background1"/>
          </w:tcPr>
          <w:p w14:paraId="52F0B86B"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77DFBDA1" w14:textId="54C0F2FD" w:rsidR="00C64385" w:rsidRPr="00C64385" w:rsidRDefault="00C25DAE" w:rsidP="00C64385">
            <w:pPr>
              <w:spacing w:after="0"/>
              <w:jc w:val="left"/>
            </w:pPr>
            <w:ins w:id="111" w:author="Hugo Brisson" w:date="2016-03-01T21:57:00Z">
              <w:r>
                <w:t>M</w:t>
              </w:r>
            </w:ins>
            <w:ins w:id="112" w:author="Hugo Brisson" w:date="2016-03-01T22:09:00Z">
              <w:r w:rsidR="006C4AB3">
                <w:t>*</w:t>
              </w:r>
            </w:ins>
            <w:del w:id="113" w:author="Hugo Brisson" w:date="2016-03-01T21:57:00Z">
              <w:r w:rsidR="00C64385" w:rsidRPr="00C64385" w:rsidDel="00C25DAE">
                <w:delText>C</w:delText>
              </w:r>
            </w:del>
          </w:p>
        </w:tc>
      </w:tr>
      <w:tr w:rsidR="00C64385" w:rsidRPr="00C00BC7" w14:paraId="77B84169" w14:textId="77777777" w:rsidTr="00C25E36">
        <w:tc>
          <w:tcPr>
            <w:tcW w:w="369" w:type="dxa"/>
            <w:vMerge/>
            <w:shd w:val="clear" w:color="auto" w:fill="FFFFFF" w:themeFill="background1"/>
          </w:tcPr>
          <w:p w14:paraId="49DAA595"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640F28EE" w14:textId="77777777" w:rsidR="00C64385" w:rsidRPr="00C64385" w:rsidRDefault="00C64385" w:rsidP="00C64385">
            <w:pPr>
              <w:spacing w:after="0"/>
              <w:jc w:val="left"/>
              <w:rPr>
                <w:color w:val="000000"/>
              </w:rPr>
            </w:pPr>
            <w:proofErr w:type="spellStart"/>
            <w:r w:rsidRPr="00C64385">
              <w:rPr>
                <w:color w:val="000000"/>
              </w:rPr>
              <w:t>GetRecordingJobs</w:t>
            </w:r>
            <w:proofErr w:type="spellEnd"/>
          </w:p>
        </w:tc>
        <w:tc>
          <w:tcPr>
            <w:tcW w:w="1704" w:type="dxa"/>
            <w:shd w:val="clear" w:color="auto" w:fill="FFFFFF" w:themeFill="background1"/>
          </w:tcPr>
          <w:p w14:paraId="34A23091"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4D2DF90D" w14:textId="0936BC4A" w:rsidR="00C64385" w:rsidRPr="00C64385" w:rsidRDefault="00C25DAE" w:rsidP="00C64385">
            <w:pPr>
              <w:spacing w:after="0"/>
              <w:jc w:val="left"/>
            </w:pPr>
            <w:ins w:id="114" w:author="Hugo Brisson" w:date="2016-03-01T21:56:00Z">
              <w:r>
                <w:t>M</w:t>
              </w:r>
            </w:ins>
            <w:ins w:id="115" w:author="Hugo Brisson" w:date="2016-03-01T22:09:00Z">
              <w:r w:rsidR="006C4AB3">
                <w:t>*</w:t>
              </w:r>
            </w:ins>
            <w:del w:id="116" w:author="Hugo Brisson" w:date="2016-03-01T21:56:00Z">
              <w:r w:rsidR="00C64385" w:rsidRPr="00C64385" w:rsidDel="00C25DAE">
                <w:delText>C</w:delText>
              </w:r>
            </w:del>
          </w:p>
        </w:tc>
      </w:tr>
      <w:tr w:rsidR="00C64385" w:rsidRPr="00C00BC7" w14:paraId="00704B66" w14:textId="77777777" w:rsidTr="00C25E36">
        <w:tc>
          <w:tcPr>
            <w:tcW w:w="369" w:type="dxa"/>
            <w:vMerge/>
            <w:shd w:val="clear" w:color="auto" w:fill="FFFFFF" w:themeFill="background1"/>
          </w:tcPr>
          <w:p w14:paraId="72B2433D"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3BCA8328" w14:textId="77777777" w:rsidR="00C64385" w:rsidRPr="00C64385" w:rsidRDefault="00C64385" w:rsidP="00C64385">
            <w:pPr>
              <w:spacing w:after="0"/>
              <w:jc w:val="left"/>
              <w:rPr>
                <w:color w:val="000000"/>
              </w:rPr>
            </w:pPr>
            <w:proofErr w:type="spellStart"/>
            <w:r w:rsidRPr="00C64385">
              <w:rPr>
                <w:color w:val="000000"/>
              </w:rPr>
              <w:t>GetRecordingJobState</w:t>
            </w:r>
            <w:proofErr w:type="spellEnd"/>
          </w:p>
        </w:tc>
        <w:tc>
          <w:tcPr>
            <w:tcW w:w="1704" w:type="dxa"/>
            <w:shd w:val="clear" w:color="auto" w:fill="FFFFFF" w:themeFill="background1"/>
          </w:tcPr>
          <w:p w14:paraId="63166315"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6CE3F664" w14:textId="13E21756" w:rsidR="00C64385" w:rsidRPr="00C64385" w:rsidRDefault="00C25DAE" w:rsidP="00C64385">
            <w:pPr>
              <w:spacing w:after="0"/>
              <w:jc w:val="left"/>
            </w:pPr>
            <w:ins w:id="117" w:author="Hugo Brisson" w:date="2016-03-01T21:56:00Z">
              <w:r>
                <w:t>M</w:t>
              </w:r>
            </w:ins>
            <w:ins w:id="118" w:author="Hugo Brisson" w:date="2016-03-01T22:09:00Z">
              <w:r w:rsidR="006C4AB3">
                <w:t>*</w:t>
              </w:r>
            </w:ins>
            <w:del w:id="119" w:author="Hugo Brisson" w:date="2016-03-01T21:56:00Z">
              <w:r w:rsidR="00C64385" w:rsidRPr="00C64385" w:rsidDel="00C25DAE">
                <w:delText>C</w:delText>
              </w:r>
            </w:del>
          </w:p>
        </w:tc>
      </w:tr>
      <w:tr w:rsidR="00C64385" w:rsidRPr="00C00BC7" w14:paraId="14976458" w14:textId="77777777" w:rsidTr="00C25E36">
        <w:tc>
          <w:tcPr>
            <w:tcW w:w="369" w:type="dxa"/>
            <w:vMerge/>
            <w:shd w:val="clear" w:color="auto" w:fill="FFFFFF" w:themeFill="background1"/>
          </w:tcPr>
          <w:p w14:paraId="6F093F46"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50CD5B9D" w14:textId="77777777" w:rsidR="00C64385" w:rsidRPr="00C64385" w:rsidRDefault="00C64385" w:rsidP="00C64385">
            <w:pPr>
              <w:spacing w:after="0"/>
              <w:jc w:val="left"/>
              <w:rPr>
                <w:color w:val="000000"/>
              </w:rPr>
            </w:pPr>
            <w:proofErr w:type="spellStart"/>
            <w:r w:rsidRPr="00C64385">
              <w:rPr>
                <w:color w:val="000000"/>
              </w:rPr>
              <w:t>SetRecordingJobMode</w:t>
            </w:r>
            <w:proofErr w:type="spellEnd"/>
          </w:p>
        </w:tc>
        <w:tc>
          <w:tcPr>
            <w:tcW w:w="1704" w:type="dxa"/>
            <w:shd w:val="clear" w:color="auto" w:fill="FFFFFF" w:themeFill="background1"/>
          </w:tcPr>
          <w:p w14:paraId="71406CB9"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4F97FB7A" w14:textId="63A5F769" w:rsidR="00C64385" w:rsidRPr="00C64385" w:rsidRDefault="00C25DAE" w:rsidP="00C64385">
            <w:pPr>
              <w:spacing w:after="0"/>
              <w:jc w:val="left"/>
            </w:pPr>
            <w:ins w:id="120" w:author="Hugo Brisson" w:date="2016-03-01T21:56:00Z">
              <w:r>
                <w:t>M</w:t>
              </w:r>
            </w:ins>
            <w:ins w:id="121" w:author="Hugo Brisson" w:date="2016-03-01T22:09:00Z">
              <w:r w:rsidR="006C4AB3">
                <w:t>*</w:t>
              </w:r>
            </w:ins>
            <w:del w:id="122" w:author="Hugo Brisson" w:date="2016-03-01T21:56:00Z">
              <w:r w:rsidR="00C64385" w:rsidRPr="00C64385" w:rsidDel="00C25DAE">
                <w:delText>C</w:delText>
              </w:r>
            </w:del>
          </w:p>
        </w:tc>
      </w:tr>
      <w:tr w:rsidR="00C64385" w:rsidRPr="00C00BC7" w14:paraId="062D1C04" w14:textId="77777777" w:rsidTr="00C25E36">
        <w:tc>
          <w:tcPr>
            <w:tcW w:w="369" w:type="dxa"/>
            <w:vMerge/>
            <w:shd w:val="clear" w:color="auto" w:fill="FFFFFF" w:themeFill="background1"/>
          </w:tcPr>
          <w:p w14:paraId="0EF14276"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588F6F13" w14:textId="77777777" w:rsidR="00C64385" w:rsidRPr="00C64385" w:rsidRDefault="00C64385" w:rsidP="00C64385">
            <w:pPr>
              <w:spacing w:after="0"/>
              <w:jc w:val="left"/>
              <w:rPr>
                <w:color w:val="000000"/>
              </w:rPr>
            </w:pPr>
            <w:proofErr w:type="spellStart"/>
            <w:r w:rsidRPr="00C64385">
              <w:rPr>
                <w:color w:val="000000"/>
              </w:rPr>
              <w:t>GetRecordingOptions</w:t>
            </w:r>
            <w:proofErr w:type="spellEnd"/>
          </w:p>
        </w:tc>
        <w:tc>
          <w:tcPr>
            <w:tcW w:w="1704" w:type="dxa"/>
            <w:shd w:val="clear" w:color="auto" w:fill="FFFFFF" w:themeFill="background1"/>
          </w:tcPr>
          <w:p w14:paraId="11A50D50" w14:textId="77777777" w:rsidR="00C64385" w:rsidRPr="00C64385" w:rsidRDefault="00C64385" w:rsidP="00C64385">
            <w:pPr>
              <w:spacing w:after="0"/>
              <w:jc w:val="left"/>
            </w:pPr>
            <w:r w:rsidRPr="00C64385">
              <w:t>Recording</w:t>
            </w:r>
          </w:p>
        </w:tc>
        <w:tc>
          <w:tcPr>
            <w:tcW w:w="1360" w:type="dxa"/>
            <w:shd w:val="clear" w:color="auto" w:fill="FFFFFF" w:themeFill="background1"/>
          </w:tcPr>
          <w:p w14:paraId="03FC6EA3" w14:textId="77777777" w:rsidR="00C64385" w:rsidRPr="00C64385" w:rsidRDefault="00C64385" w:rsidP="00C64385">
            <w:pPr>
              <w:spacing w:after="0"/>
              <w:jc w:val="left"/>
            </w:pPr>
            <w:r w:rsidRPr="00C64385">
              <w:t>O</w:t>
            </w:r>
          </w:p>
        </w:tc>
      </w:tr>
      <w:tr w:rsidR="00C64385" w:rsidRPr="00C00BC7" w14:paraId="23716119" w14:textId="77777777" w:rsidTr="00C25E36">
        <w:tc>
          <w:tcPr>
            <w:tcW w:w="369" w:type="dxa"/>
            <w:vMerge/>
            <w:shd w:val="clear" w:color="auto" w:fill="FFFFFF" w:themeFill="background1"/>
          </w:tcPr>
          <w:p w14:paraId="0B986CCB"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71926915" w14:textId="77777777" w:rsidR="00C64385" w:rsidRPr="00C64385" w:rsidRDefault="00C64385" w:rsidP="00C64385">
            <w:pPr>
              <w:spacing w:after="0"/>
              <w:jc w:val="left"/>
              <w:rPr>
                <w:color w:val="000000"/>
              </w:rPr>
            </w:pPr>
            <w:r w:rsidRPr="00C64385">
              <w:rPr>
                <w:iCs/>
                <w:color w:val="000000"/>
              </w:rPr>
              <w:t>tns1:RecordingConfig/</w:t>
            </w:r>
            <w:proofErr w:type="spellStart"/>
            <w:r w:rsidRPr="00C64385">
              <w:rPr>
                <w:iCs/>
                <w:color w:val="000000"/>
              </w:rPr>
              <w:t>JobState</w:t>
            </w:r>
            <w:proofErr w:type="spellEnd"/>
          </w:p>
        </w:tc>
        <w:tc>
          <w:tcPr>
            <w:tcW w:w="1704" w:type="dxa"/>
            <w:shd w:val="clear" w:color="auto" w:fill="FFFFFF" w:themeFill="background1"/>
          </w:tcPr>
          <w:p w14:paraId="18D63375" w14:textId="77777777" w:rsidR="00C64385" w:rsidRPr="00C64385" w:rsidRDefault="00C64385" w:rsidP="00C64385">
            <w:pPr>
              <w:spacing w:after="0"/>
              <w:jc w:val="left"/>
            </w:pPr>
            <w:r w:rsidRPr="00C64385">
              <w:t>Event</w:t>
            </w:r>
          </w:p>
        </w:tc>
        <w:tc>
          <w:tcPr>
            <w:tcW w:w="1360" w:type="dxa"/>
            <w:shd w:val="clear" w:color="auto" w:fill="FFFFFF" w:themeFill="background1"/>
          </w:tcPr>
          <w:p w14:paraId="6C80C779" w14:textId="711167AF" w:rsidR="00C64385" w:rsidRPr="00C64385" w:rsidRDefault="00C25DAE" w:rsidP="00C64385">
            <w:pPr>
              <w:spacing w:after="0"/>
              <w:jc w:val="left"/>
            </w:pPr>
            <w:ins w:id="123" w:author="Hugo Brisson" w:date="2016-03-01T21:56:00Z">
              <w:r>
                <w:t>M</w:t>
              </w:r>
            </w:ins>
            <w:ins w:id="124" w:author="Hugo Brisson" w:date="2016-03-01T22:09:00Z">
              <w:r w:rsidR="006C4AB3">
                <w:t>*</w:t>
              </w:r>
            </w:ins>
            <w:del w:id="125" w:author="Hugo Brisson" w:date="2016-03-01T21:56:00Z">
              <w:r w:rsidR="00C64385" w:rsidRPr="00C64385" w:rsidDel="00C25DAE">
                <w:delText>C</w:delText>
              </w:r>
            </w:del>
          </w:p>
        </w:tc>
      </w:tr>
      <w:tr w:rsidR="00C64385" w:rsidRPr="00C00BC7" w14:paraId="1957BAC4" w14:textId="77777777" w:rsidTr="00C25E36">
        <w:tc>
          <w:tcPr>
            <w:tcW w:w="369" w:type="dxa"/>
            <w:vMerge/>
            <w:shd w:val="clear" w:color="auto" w:fill="FFFFFF" w:themeFill="background1"/>
          </w:tcPr>
          <w:p w14:paraId="4FA6C489" w14:textId="77777777" w:rsidR="00C64385" w:rsidRPr="00C00BC7" w:rsidRDefault="00C64385" w:rsidP="00C64385">
            <w:pPr>
              <w:spacing w:after="0"/>
              <w:rPr>
                <w:rFonts w:ascii="Calibri" w:hAnsi="Calibri" w:cs="Calibri"/>
                <w:color w:val="000000"/>
                <w:szCs w:val="20"/>
                <w:lang w:val="en-US"/>
              </w:rPr>
            </w:pPr>
          </w:p>
        </w:tc>
        <w:tc>
          <w:tcPr>
            <w:tcW w:w="5853" w:type="dxa"/>
            <w:shd w:val="clear" w:color="auto" w:fill="FFFFFF" w:themeFill="background1"/>
            <w:vAlign w:val="center"/>
          </w:tcPr>
          <w:p w14:paraId="4BCEAE69" w14:textId="77777777" w:rsidR="00C64385" w:rsidRPr="00C64385" w:rsidRDefault="00C64385" w:rsidP="00C64385">
            <w:pPr>
              <w:spacing w:after="0"/>
              <w:jc w:val="left"/>
              <w:rPr>
                <w:color w:val="000000"/>
              </w:rPr>
            </w:pPr>
            <w:r w:rsidRPr="00C64385">
              <w:rPr>
                <w:iCs/>
                <w:color w:val="000000"/>
              </w:rPr>
              <w:t>tns1:RecordingConfig/</w:t>
            </w:r>
            <w:proofErr w:type="spellStart"/>
            <w:r w:rsidRPr="00C64385">
              <w:rPr>
                <w:iCs/>
                <w:color w:val="000000"/>
              </w:rPr>
              <w:t>DeleteTrackData</w:t>
            </w:r>
            <w:proofErr w:type="spellEnd"/>
          </w:p>
        </w:tc>
        <w:tc>
          <w:tcPr>
            <w:tcW w:w="1704" w:type="dxa"/>
            <w:shd w:val="clear" w:color="auto" w:fill="FFFFFF" w:themeFill="background1"/>
          </w:tcPr>
          <w:p w14:paraId="5305C889" w14:textId="77777777" w:rsidR="00C64385" w:rsidRPr="00C64385" w:rsidRDefault="00C64385" w:rsidP="00C64385">
            <w:pPr>
              <w:spacing w:after="0"/>
              <w:jc w:val="left"/>
            </w:pPr>
            <w:r w:rsidRPr="00C64385">
              <w:t>Event</w:t>
            </w:r>
          </w:p>
        </w:tc>
        <w:tc>
          <w:tcPr>
            <w:tcW w:w="1360" w:type="dxa"/>
            <w:shd w:val="clear" w:color="auto" w:fill="FFFFFF" w:themeFill="background1"/>
          </w:tcPr>
          <w:p w14:paraId="1FEB1A2C" w14:textId="77777777" w:rsidR="00C64385" w:rsidRPr="00C64385" w:rsidRDefault="00C64385" w:rsidP="00C64385">
            <w:pPr>
              <w:spacing w:after="0"/>
              <w:jc w:val="left"/>
            </w:pPr>
            <w:r w:rsidRPr="00C64385">
              <w:t>C</w:t>
            </w:r>
          </w:p>
        </w:tc>
      </w:tr>
    </w:tbl>
    <w:p w14:paraId="43C39E08" w14:textId="4B6FAEAC" w:rsidR="006C4AB3" w:rsidRDefault="006C4AB3" w:rsidP="006C4AB3">
      <w:pPr>
        <w:pStyle w:val="Reference"/>
        <w:rPr>
          <w:ins w:id="126" w:author="Hugo Brisson" w:date="2016-03-01T22:09:00Z"/>
        </w:rPr>
        <w:pPrChange w:id="127" w:author="Hugo Brisson" w:date="2016-03-01T22:09:00Z">
          <w:pPr>
            <w:pStyle w:val="Heading3"/>
            <w:keepLines w:val="0"/>
            <w:widowControl/>
            <w:suppressAutoHyphens/>
            <w:snapToGrid w:val="0"/>
            <w:spacing w:before="240"/>
            <w:jc w:val="left"/>
          </w:pPr>
        </w:pPrChange>
      </w:pPr>
      <w:bookmarkStart w:id="128" w:name="_Ref352059376"/>
      <w:ins w:id="129" w:author="Hugo Brisson" w:date="2016-03-01T22:09:00Z">
        <w:r>
          <w:t xml:space="preserve">* If provisioning of Recording Jobs is supported </w:t>
        </w:r>
      </w:ins>
      <w:ins w:id="130" w:author="Hugo Brisson" w:date="2016-03-01T22:10:00Z">
        <w:r>
          <w:t>in any way by the client.</w:t>
        </w:r>
      </w:ins>
    </w:p>
    <w:p w14:paraId="55A4AE32" w14:textId="77777777" w:rsidR="00C64385" w:rsidRPr="006A2580" w:rsidRDefault="00C64385" w:rsidP="00C64385">
      <w:pPr>
        <w:pStyle w:val="Heading3"/>
        <w:keepLines w:val="0"/>
        <w:widowControl/>
        <w:suppressAutoHyphens/>
        <w:snapToGrid w:val="0"/>
        <w:spacing w:before="240"/>
        <w:jc w:val="left"/>
      </w:pPr>
      <w:r w:rsidRPr="006A2580">
        <w:t>Recording Control</w:t>
      </w:r>
      <w:r>
        <w:t xml:space="preserve"> </w:t>
      </w:r>
      <w:r w:rsidRPr="006A2580">
        <w:t>– Using an on-board media source (if supported)</w:t>
      </w:r>
      <w:bookmarkEnd w:id="128"/>
    </w:p>
    <w:p w14:paraId="29BB8876"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which supports both the Recording Control Service and </w:t>
      </w:r>
      <w:proofErr w:type="spellStart"/>
      <w:r w:rsidRPr="00C64385">
        <w:rPr>
          <w:b/>
          <w:sz w:val="21"/>
          <w:szCs w:val="21"/>
        </w:rPr>
        <w:t>VideoSources</w:t>
      </w:r>
      <w:proofErr w:type="spellEnd"/>
      <w:r w:rsidRPr="00C64385">
        <w:rPr>
          <w:b/>
          <w:sz w:val="21"/>
          <w:szCs w:val="21"/>
        </w:rPr>
        <w:t xml:space="preserve"> (Media Configuration) capabilities shall support configuring the video sources.</w:t>
      </w:r>
    </w:p>
    <w:p w14:paraId="1A6ED79C"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which supports both the Recording Control Service and </w:t>
      </w:r>
      <w:proofErr w:type="spellStart"/>
      <w:r w:rsidRPr="00C64385">
        <w:rPr>
          <w:b/>
          <w:sz w:val="21"/>
          <w:szCs w:val="21"/>
        </w:rPr>
        <w:t>AudioSources</w:t>
      </w:r>
      <w:proofErr w:type="spellEnd"/>
      <w:r w:rsidRPr="00C64385">
        <w:rPr>
          <w:b/>
          <w:sz w:val="21"/>
          <w:szCs w:val="21"/>
        </w:rPr>
        <w:t xml:space="preserve"> (Media Configuration) capabilities shall support configuring the audio sources. </w:t>
      </w:r>
    </w:p>
    <w:p w14:paraId="29522CC0"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which supports both the Recording Control Service and </w:t>
      </w:r>
      <w:proofErr w:type="spellStart"/>
      <w:r w:rsidRPr="00C64385">
        <w:rPr>
          <w:b/>
          <w:sz w:val="21"/>
          <w:szCs w:val="21"/>
        </w:rPr>
        <w:t>ProfileCapabilities</w:t>
      </w:r>
      <w:proofErr w:type="spellEnd"/>
      <w:r w:rsidRPr="00C64385">
        <w:rPr>
          <w:b/>
          <w:sz w:val="21"/>
          <w:szCs w:val="21"/>
        </w:rPr>
        <w:t xml:space="preserve"> (Media) shall support configuring video sources, video encoders, media profiles and metadata.</w:t>
      </w:r>
    </w:p>
    <w:p w14:paraId="508B9A9D"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which supports both the Recording Control Service and </w:t>
      </w:r>
      <w:proofErr w:type="spellStart"/>
      <w:r w:rsidRPr="00C64385">
        <w:rPr>
          <w:b/>
          <w:sz w:val="21"/>
          <w:szCs w:val="21"/>
        </w:rPr>
        <w:t>ProfileCapabilities</w:t>
      </w:r>
      <w:proofErr w:type="spellEnd"/>
      <w:r w:rsidRPr="00C64385">
        <w:rPr>
          <w:b/>
          <w:sz w:val="21"/>
          <w:szCs w:val="21"/>
        </w:rPr>
        <w:t xml:space="preserve"> (Media) shall support configuring audio sources and audio encoders if supported.</w:t>
      </w:r>
    </w:p>
    <w:p w14:paraId="16B76336" w14:textId="77777777" w:rsidR="00C64385" w:rsidRDefault="00C64385" w:rsidP="00C64385">
      <w:pPr>
        <w:pStyle w:val="Heading4"/>
        <w:keepLines w:val="0"/>
        <w:widowControl/>
        <w:suppressAutoHyphens/>
        <w:snapToGrid w:val="0"/>
        <w:spacing w:before="240" w:after="100"/>
        <w:jc w:val="left"/>
      </w:pPr>
      <w:r>
        <w:t>Device Requirements (if supported)</w:t>
      </w:r>
    </w:p>
    <w:p w14:paraId="1465D0DB"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shall support media profile configuration with the GetProfiles, GetProfile CreateProfile and DeleteProfile operations. </w:t>
      </w:r>
    </w:p>
    <w:p w14:paraId="210A2AEA"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shall support video source configuration with </w:t>
      </w:r>
      <w:proofErr w:type="spellStart"/>
      <w:r w:rsidRPr="00C64385">
        <w:rPr>
          <w:b/>
          <w:sz w:val="21"/>
          <w:szCs w:val="21"/>
        </w:rPr>
        <w:t>GetVideoSources</w:t>
      </w:r>
      <w:proofErr w:type="spellEnd"/>
      <w:r w:rsidRPr="00C64385">
        <w:rPr>
          <w:b/>
          <w:sz w:val="21"/>
          <w:szCs w:val="21"/>
        </w:rPr>
        <w:t xml:space="preserve">, </w:t>
      </w:r>
      <w:proofErr w:type="spellStart"/>
      <w:r w:rsidRPr="00C64385">
        <w:rPr>
          <w:b/>
          <w:sz w:val="21"/>
          <w:szCs w:val="21"/>
        </w:rPr>
        <w:t>GetVideoSourceConfigurations</w:t>
      </w:r>
      <w:proofErr w:type="spellEnd"/>
      <w:r w:rsidRPr="00C64385">
        <w:rPr>
          <w:b/>
          <w:sz w:val="21"/>
          <w:szCs w:val="21"/>
        </w:rPr>
        <w:t xml:space="preserve">, </w:t>
      </w:r>
      <w:proofErr w:type="spellStart"/>
      <w:r w:rsidRPr="00C64385">
        <w:rPr>
          <w:b/>
          <w:sz w:val="21"/>
          <w:szCs w:val="21"/>
        </w:rPr>
        <w:t>GetVideoSourceConfiguration</w:t>
      </w:r>
      <w:proofErr w:type="spellEnd"/>
      <w:r w:rsidRPr="00C64385">
        <w:rPr>
          <w:b/>
          <w:sz w:val="21"/>
          <w:szCs w:val="21"/>
        </w:rPr>
        <w:t>, AddVide</w:t>
      </w:r>
      <w:r w:rsidRPr="00C64385">
        <w:rPr>
          <w:b/>
          <w:sz w:val="21"/>
          <w:szCs w:val="21"/>
        </w:rPr>
        <w:lastRenderedPageBreak/>
        <w:t xml:space="preserve">oSourceConfiguration, </w:t>
      </w:r>
      <w:proofErr w:type="spellStart"/>
      <w:r w:rsidRPr="00C64385">
        <w:rPr>
          <w:b/>
          <w:sz w:val="21"/>
          <w:szCs w:val="21"/>
        </w:rPr>
        <w:t>RemoveVideoSourceConfiguration</w:t>
      </w:r>
      <w:proofErr w:type="spellEnd"/>
      <w:r w:rsidRPr="00C64385">
        <w:rPr>
          <w:b/>
          <w:sz w:val="21"/>
          <w:szCs w:val="21"/>
        </w:rPr>
        <w:t xml:space="preserve">, </w:t>
      </w:r>
      <w:proofErr w:type="spellStart"/>
      <w:r w:rsidRPr="00C64385">
        <w:rPr>
          <w:b/>
          <w:sz w:val="21"/>
          <w:szCs w:val="21"/>
        </w:rPr>
        <w:t>SetVideoSourceConfiguration</w:t>
      </w:r>
      <w:proofErr w:type="spellEnd"/>
      <w:r w:rsidRPr="00C64385">
        <w:rPr>
          <w:b/>
          <w:sz w:val="21"/>
          <w:szCs w:val="21"/>
        </w:rPr>
        <w:t xml:space="preserve">, GetCompatibleVideoSourceConfigurations and </w:t>
      </w:r>
      <w:proofErr w:type="spellStart"/>
      <w:r w:rsidRPr="00C64385">
        <w:rPr>
          <w:b/>
          <w:sz w:val="21"/>
          <w:szCs w:val="21"/>
        </w:rPr>
        <w:t>GetVideoSourceConfiguration</w:t>
      </w:r>
      <w:proofErr w:type="spellEnd"/>
      <w:r w:rsidRPr="00C64385">
        <w:rPr>
          <w:b/>
          <w:sz w:val="21"/>
          <w:szCs w:val="21"/>
        </w:rPr>
        <w:t xml:space="preserve"> operations</w:t>
      </w:r>
    </w:p>
    <w:p w14:paraId="1E1D262E" w14:textId="77777777" w:rsidR="00C64385" w:rsidRPr="00C64385" w:rsidRDefault="00C64385" w:rsidP="00C64385">
      <w:pPr>
        <w:pStyle w:val="PARAGRAPH"/>
        <w:numPr>
          <w:ilvl w:val="0"/>
          <w:numId w:val="48"/>
        </w:numPr>
        <w:jc w:val="left"/>
        <w:rPr>
          <w:b/>
          <w:sz w:val="21"/>
          <w:szCs w:val="21"/>
        </w:rPr>
      </w:pPr>
      <w:r w:rsidRPr="00C64385">
        <w:rPr>
          <w:b/>
          <w:sz w:val="21"/>
          <w:szCs w:val="21"/>
        </w:rPr>
        <w:t xml:space="preserve">A device shall support video encoder configuration with the </w:t>
      </w:r>
      <w:proofErr w:type="spellStart"/>
      <w:r w:rsidRPr="00C64385">
        <w:rPr>
          <w:b/>
          <w:sz w:val="21"/>
          <w:szCs w:val="21"/>
        </w:rPr>
        <w:t>GetVideoEncoderConfiguration</w:t>
      </w:r>
      <w:proofErr w:type="spellEnd"/>
      <w:r w:rsidRPr="00C64385">
        <w:rPr>
          <w:b/>
          <w:sz w:val="21"/>
          <w:szCs w:val="21"/>
        </w:rPr>
        <w:t xml:space="preserve">, </w:t>
      </w:r>
      <w:proofErr w:type="spellStart"/>
      <w:r w:rsidRPr="00C64385">
        <w:rPr>
          <w:b/>
          <w:sz w:val="21"/>
          <w:szCs w:val="21"/>
        </w:rPr>
        <w:t>GetVideoEncoderConfigurations</w:t>
      </w:r>
      <w:proofErr w:type="spellEnd"/>
      <w:r w:rsidRPr="00C64385">
        <w:rPr>
          <w:b/>
          <w:sz w:val="21"/>
          <w:szCs w:val="21"/>
        </w:rPr>
        <w:t xml:space="preserve">, AddVideoEncoderConfiguration, </w:t>
      </w:r>
      <w:proofErr w:type="spellStart"/>
      <w:r w:rsidRPr="00C64385">
        <w:rPr>
          <w:b/>
          <w:sz w:val="21"/>
          <w:szCs w:val="21"/>
        </w:rPr>
        <w:t>RemoveVideoEncoderConfiguration</w:t>
      </w:r>
      <w:proofErr w:type="spellEnd"/>
      <w:r w:rsidRPr="00C64385">
        <w:rPr>
          <w:b/>
          <w:sz w:val="21"/>
          <w:szCs w:val="21"/>
        </w:rPr>
        <w:t xml:space="preserve">, </w:t>
      </w:r>
      <w:proofErr w:type="spellStart"/>
      <w:r w:rsidRPr="00C64385">
        <w:rPr>
          <w:b/>
          <w:sz w:val="21"/>
          <w:szCs w:val="21"/>
        </w:rPr>
        <w:t>SetVideoEncoderConfiguration</w:t>
      </w:r>
      <w:proofErr w:type="spellEnd"/>
      <w:r w:rsidRPr="00C64385">
        <w:rPr>
          <w:b/>
          <w:sz w:val="21"/>
          <w:szCs w:val="21"/>
        </w:rPr>
        <w:t xml:space="preserve">, GetCompatibleVideoEncoderConfigurations, </w:t>
      </w:r>
      <w:proofErr w:type="spellStart"/>
      <w:r w:rsidRPr="00C64385">
        <w:rPr>
          <w:b/>
          <w:sz w:val="21"/>
          <w:szCs w:val="21"/>
        </w:rPr>
        <w:t>GetVideoEncoderConfigurationOptions</w:t>
      </w:r>
      <w:proofErr w:type="spellEnd"/>
      <w:r w:rsidRPr="00C64385">
        <w:rPr>
          <w:b/>
          <w:sz w:val="21"/>
          <w:szCs w:val="21"/>
        </w:rPr>
        <w:t xml:space="preserve"> and </w:t>
      </w:r>
      <w:proofErr w:type="spellStart"/>
      <w:r w:rsidRPr="00C64385">
        <w:rPr>
          <w:b/>
          <w:sz w:val="21"/>
          <w:szCs w:val="21"/>
        </w:rPr>
        <w:t>GetGuaranteedNumberOfVideoEncoderInstances</w:t>
      </w:r>
      <w:proofErr w:type="spellEnd"/>
      <w:r w:rsidRPr="00C64385">
        <w:rPr>
          <w:b/>
          <w:sz w:val="21"/>
          <w:szCs w:val="21"/>
        </w:rPr>
        <w:t xml:space="preserve"> operations.</w:t>
      </w:r>
    </w:p>
    <w:p w14:paraId="5F4E7E03" w14:textId="77777777" w:rsidR="00C64385" w:rsidRPr="00A42812" w:rsidRDefault="00C64385" w:rsidP="00C64385">
      <w:pPr>
        <w:pStyle w:val="Heading4"/>
        <w:keepLines w:val="0"/>
        <w:widowControl/>
        <w:suppressAutoHyphens/>
        <w:snapToGrid w:val="0"/>
        <w:spacing w:before="240" w:after="100"/>
        <w:jc w:val="left"/>
      </w:pPr>
      <w:r>
        <w:t>Client Requirements (if supported)</w:t>
      </w:r>
    </w:p>
    <w:p w14:paraId="614527FB" w14:textId="7BD851B3" w:rsidR="00C64385" w:rsidRPr="00C64385" w:rsidRDefault="00C64385" w:rsidP="00C64385">
      <w:pPr>
        <w:pStyle w:val="PARAGRAPH"/>
        <w:numPr>
          <w:ilvl w:val="0"/>
          <w:numId w:val="48"/>
        </w:numPr>
        <w:jc w:val="left"/>
        <w:rPr>
          <w:b/>
          <w:sz w:val="21"/>
          <w:szCs w:val="21"/>
        </w:rPr>
      </w:pPr>
      <w:r w:rsidRPr="00C64385">
        <w:rPr>
          <w:b/>
          <w:sz w:val="21"/>
          <w:szCs w:val="21"/>
        </w:rPr>
        <w:t xml:space="preserve">A client shall implement video encoder configuration using the </w:t>
      </w:r>
      <w:proofErr w:type="spellStart"/>
      <w:r w:rsidRPr="00C64385">
        <w:rPr>
          <w:b/>
          <w:sz w:val="21"/>
          <w:szCs w:val="21"/>
        </w:rPr>
        <w:t>GetVideoEncoderConfigurations</w:t>
      </w:r>
      <w:proofErr w:type="spellEnd"/>
      <w:del w:id="131" w:author="Hugo Brisson" w:date="2016-03-01T21:59:00Z">
        <w:r w:rsidRPr="00C64385" w:rsidDel="00C25DAE">
          <w:rPr>
            <w:b/>
            <w:sz w:val="21"/>
            <w:szCs w:val="21"/>
          </w:rPr>
          <w:delText>, GetVideoEncoderConfiguration,</w:delText>
        </w:r>
      </w:del>
      <w:ins w:id="132" w:author="Hugo Brisson" w:date="2016-03-01T21:59:00Z">
        <w:r w:rsidR="00C25DAE">
          <w:rPr>
            <w:b/>
            <w:sz w:val="21"/>
            <w:szCs w:val="21"/>
          </w:rPr>
          <w:t>,</w:t>
        </w:r>
      </w:ins>
      <w:r w:rsidRPr="00C64385">
        <w:rPr>
          <w:b/>
          <w:sz w:val="21"/>
          <w:szCs w:val="21"/>
        </w:rPr>
        <w:t xml:space="preserve"> </w:t>
      </w:r>
      <w:proofErr w:type="spellStart"/>
      <w:r w:rsidRPr="00C64385">
        <w:rPr>
          <w:b/>
          <w:sz w:val="21"/>
          <w:szCs w:val="21"/>
        </w:rPr>
        <w:t>SetVideoEncoderConfiguration</w:t>
      </w:r>
      <w:proofErr w:type="spellEnd"/>
      <w:r w:rsidRPr="00C64385">
        <w:rPr>
          <w:b/>
          <w:sz w:val="21"/>
          <w:szCs w:val="21"/>
        </w:rPr>
        <w:t xml:space="preserve"> and </w:t>
      </w:r>
      <w:proofErr w:type="spellStart"/>
      <w:r w:rsidRPr="00C64385">
        <w:rPr>
          <w:b/>
          <w:sz w:val="21"/>
          <w:szCs w:val="21"/>
        </w:rPr>
        <w:t>GetVideoEncoderConfigurationOptions</w:t>
      </w:r>
      <w:proofErr w:type="spellEnd"/>
      <w:r w:rsidRPr="00C64385">
        <w:rPr>
          <w:b/>
          <w:sz w:val="21"/>
          <w:szCs w:val="21"/>
        </w:rPr>
        <w:t xml:space="preserve"> operations.</w:t>
      </w:r>
    </w:p>
    <w:p w14:paraId="351BC1CB" w14:textId="77777777" w:rsidR="00C64385" w:rsidRPr="00C64385" w:rsidRDefault="00C64385" w:rsidP="00C64385">
      <w:pPr>
        <w:pStyle w:val="Heading4"/>
      </w:pPr>
      <w:r w:rsidRPr="00C64385">
        <w:t>Recording Control – Using an on-board media source</w:t>
      </w:r>
      <w:r>
        <w:t xml:space="preserve"> </w:t>
      </w:r>
      <w:r w:rsidRPr="00C64385">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C64385" w:rsidRPr="00C00BC7" w14:paraId="3FA2EBB1" w14:textId="77777777" w:rsidTr="00C25E36">
        <w:trPr>
          <w:trHeight w:val="50"/>
        </w:trPr>
        <w:tc>
          <w:tcPr>
            <w:tcW w:w="6222" w:type="dxa"/>
            <w:gridSpan w:val="2"/>
            <w:tcBorders>
              <w:bottom w:val="nil"/>
              <w:right w:val="nil"/>
            </w:tcBorders>
            <w:shd w:val="clear" w:color="auto" w:fill="BFBFBF" w:themeFill="background1" w:themeFillShade="BF"/>
          </w:tcPr>
          <w:p w14:paraId="04E65B05" w14:textId="77777777" w:rsidR="00C64385" w:rsidRPr="00C00BC7" w:rsidRDefault="00C64385" w:rsidP="00C25E36">
            <w:pPr>
              <w:pStyle w:val="PARAGRAPH"/>
              <w:tabs>
                <w:tab w:val="left" w:pos="3360"/>
              </w:tabs>
              <w:spacing w:after="0"/>
              <w:ind w:left="3360" w:hanging="3360"/>
              <w:jc w:val="left"/>
              <w:rPr>
                <w:rFonts w:eastAsia="Times New Roman"/>
                <w:b/>
                <w:sz w:val="22"/>
                <w:szCs w:val="22"/>
                <w:lang w:val="en-US"/>
              </w:rPr>
            </w:pPr>
            <w:r w:rsidRPr="00C64385">
              <w:rPr>
                <w:rFonts w:eastAsia="Times New Roman"/>
                <w:b/>
                <w:sz w:val="22"/>
                <w:szCs w:val="22"/>
                <w:lang w:val="en-US"/>
              </w:rPr>
              <w:t>Recording Control – Using an on-board media source</w:t>
            </w:r>
          </w:p>
        </w:tc>
        <w:tc>
          <w:tcPr>
            <w:tcW w:w="3064" w:type="dxa"/>
            <w:gridSpan w:val="2"/>
            <w:tcBorders>
              <w:left w:val="nil"/>
            </w:tcBorders>
            <w:shd w:val="clear" w:color="auto" w:fill="BFBFBF" w:themeFill="background1" w:themeFillShade="BF"/>
            <w:vAlign w:val="center"/>
          </w:tcPr>
          <w:p w14:paraId="143E933B" w14:textId="77777777" w:rsidR="00C64385" w:rsidRPr="00C00BC7" w:rsidRDefault="00C64385" w:rsidP="00C64385">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206B2A" w:rsidRPr="00C00BC7" w14:paraId="0D13547B" w14:textId="77777777" w:rsidTr="00C25E36">
        <w:trPr>
          <w:trHeight w:val="72"/>
        </w:trPr>
        <w:tc>
          <w:tcPr>
            <w:tcW w:w="369" w:type="dxa"/>
            <w:vMerge w:val="restart"/>
            <w:tcBorders>
              <w:top w:val="nil"/>
            </w:tcBorders>
            <w:shd w:val="clear" w:color="auto" w:fill="BFBFBF" w:themeFill="background1" w:themeFillShade="BF"/>
          </w:tcPr>
          <w:p w14:paraId="6838B40C" w14:textId="77777777" w:rsidR="00206B2A" w:rsidRPr="00C00BC7" w:rsidRDefault="00206B2A"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62602CE3"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1EA6FC53"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072AB94C"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06B2A" w:rsidRPr="00C00BC7" w14:paraId="1DCAD2E5" w14:textId="77777777" w:rsidTr="00C25E36">
        <w:tc>
          <w:tcPr>
            <w:tcW w:w="369" w:type="dxa"/>
            <w:vMerge/>
            <w:shd w:val="clear" w:color="auto" w:fill="FFFFFF" w:themeFill="background1"/>
          </w:tcPr>
          <w:p w14:paraId="399CAB2E"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4A5FDBE7" w14:textId="77777777" w:rsidR="00206B2A" w:rsidRPr="00206B2A" w:rsidRDefault="00206B2A" w:rsidP="00206B2A">
            <w:pPr>
              <w:spacing w:after="0"/>
              <w:jc w:val="left"/>
              <w:rPr>
                <w:rFonts w:eastAsia="Times New Roman"/>
                <w:lang w:val="en-US"/>
              </w:rPr>
            </w:pPr>
            <w:r w:rsidRPr="00206B2A">
              <w:rPr>
                <w:rFonts w:eastAsia="Times New Roman"/>
                <w:lang w:val="en-US"/>
              </w:rPr>
              <w:t>CreateProfile</w:t>
            </w:r>
          </w:p>
        </w:tc>
        <w:tc>
          <w:tcPr>
            <w:tcW w:w="1704" w:type="dxa"/>
            <w:shd w:val="clear" w:color="auto" w:fill="FFFFFF" w:themeFill="background1"/>
          </w:tcPr>
          <w:p w14:paraId="5A83FEBD"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4D07FFD"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84D528D" w14:textId="77777777" w:rsidTr="00C25E36">
        <w:tc>
          <w:tcPr>
            <w:tcW w:w="369" w:type="dxa"/>
            <w:vMerge/>
            <w:shd w:val="clear" w:color="auto" w:fill="FFFFFF" w:themeFill="background1"/>
          </w:tcPr>
          <w:p w14:paraId="090967B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48DBDC99" w14:textId="77777777" w:rsidR="00206B2A" w:rsidRPr="00206B2A" w:rsidRDefault="00206B2A" w:rsidP="00206B2A">
            <w:pPr>
              <w:spacing w:after="0"/>
              <w:jc w:val="left"/>
              <w:rPr>
                <w:rFonts w:eastAsia="Times New Roman"/>
                <w:lang w:val="en-US"/>
              </w:rPr>
            </w:pPr>
            <w:r w:rsidRPr="00206B2A">
              <w:rPr>
                <w:rFonts w:eastAsia="Times New Roman"/>
                <w:lang w:val="en-US"/>
              </w:rPr>
              <w:t>DeleteProfile</w:t>
            </w:r>
          </w:p>
        </w:tc>
        <w:tc>
          <w:tcPr>
            <w:tcW w:w="1704" w:type="dxa"/>
            <w:shd w:val="clear" w:color="auto" w:fill="FFFFFF" w:themeFill="background1"/>
          </w:tcPr>
          <w:p w14:paraId="35AAB79E"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15300A9"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25DE454" w14:textId="77777777" w:rsidTr="00C25E36">
        <w:tc>
          <w:tcPr>
            <w:tcW w:w="369" w:type="dxa"/>
            <w:vMerge/>
            <w:shd w:val="clear" w:color="auto" w:fill="FFFFFF" w:themeFill="background1"/>
          </w:tcPr>
          <w:p w14:paraId="6964A823"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55933A67" w14:textId="77777777" w:rsidR="00206B2A" w:rsidRPr="00206B2A" w:rsidRDefault="00206B2A" w:rsidP="00206B2A">
            <w:pPr>
              <w:spacing w:after="0"/>
              <w:jc w:val="left"/>
              <w:rPr>
                <w:rFonts w:eastAsia="Times New Roman"/>
                <w:lang w:val="en-US"/>
              </w:rPr>
            </w:pPr>
            <w:r w:rsidRPr="00206B2A">
              <w:rPr>
                <w:rFonts w:eastAsia="Times New Roman"/>
                <w:lang w:val="en-US"/>
              </w:rPr>
              <w:t>GetProfiles</w:t>
            </w:r>
          </w:p>
        </w:tc>
        <w:tc>
          <w:tcPr>
            <w:tcW w:w="1704" w:type="dxa"/>
            <w:shd w:val="clear" w:color="auto" w:fill="FFFFFF" w:themeFill="background1"/>
          </w:tcPr>
          <w:p w14:paraId="0C346CA5"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238A6A5"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B99BDFC" w14:textId="77777777" w:rsidTr="00C25E36">
        <w:tc>
          <w:tcPr>
            <w:tcW w:w="369" w:type="dxa"/>
            <w:vMerge/>
            <w:shd w:val="clear" w:color="auto" w:fill="FFFFFF" w:themeFill="background1"/>
          </w:tcPr>
          <w:p w14:paraId="470D42EE"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2CD8B30" w14:textId="77777777" w:rsidR="00206B2A" w:rsidRPr="00206B2A" w:rsidRDefault="00206B2A" w:rsidP="00206B2A">
            <w:pPr>
              <w:spacing w:after="0"/>
              <w:jc w:val="left"/>
              <w:rPr>
                <w:rFonts w:eastAsia="Times New Roman"/>
                <w:lang w:val="en-US"/>
              </w:rPr>
            </w:pPr>
            <w:r w:rsidRPr="00206B2A">
              <w:rPr>
                <w:rFonts w:eastAsia="Times New Roman"/>
                <w:lang w:val="en-US"/>
              </w:rPr>
              <w:t>GetProfile</w:t>
            </w:r>
          </w:p>
        </w:tc>
        <w:tc>
          <w:tcPr>
            <w:tcW w:w="1704" w:type="dxa"/>
            <w:shd w:val="clear" w:color="auto" w:fill="FFFFFF" w:themeFill="background1"/>
          </w:tcPr>
          <w:p w14:paraId="02618B6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32DB586"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078AADBB" w14:textId="77777777" w:rsidTr="00C25E36">
        <w:tc>
          <w:tcPr>
            <w:tcW w:w="369" w:type="dxa"/>
            <w:vMerge/>
            <w:shd w:val="clear" w:color="auto" w:fill="FFFFFF" w:themeFill="background1"/>
          </w:tcPr>
          <w:p w14:paraId="141A311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4BDABA5D"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GetVideoSources</w:t>
            </w:r>
            <w:proofErr w:type="spellEnd"/>
          </w:p>
        </w:tc>
        <w:tc>
          <w:tcPr>
            <w:tcW w:w="1704" w:type="dxa"/>
            <w:shd w:val="clear" w:color="auto" w:fill="FFFFFF" w:themeFill="background1"/>
          </w:tcPr>
          <w:p w14:paraId="212C6EA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09DF9F3"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AAE0DE4" w14:textId="77777777" w:rsidTr="00C25E36">
        <w:tc>
          <w:tcPr>
            <w:tcW w:w="369" w:type="dxa"/>
            <w:vMerge/>
            <w:shd w:val="clear" w:color="auto" w:fill="FFFFFF" w:themeFill="background1"/>
          </w:tcPr>
          <w:p w14:paraId="6E37993A"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5FE2C0C"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GetVideoSourceConfiguration</w:t>
            </w:r>
            <w:proofErr w:type="spellEnd"/>
          </w:p>
        </w:tc>
        <w:tc>
          <w:tcPr>
            <w:tcW w:w="1704" w:type="dxa"/>
            <w:shd w:val="clear" w:color="auto" w:fill="FFFFFF" w:themeFill="background1"/>
          </w:tcPr>
          <w:p w14:paraId="62ECAA70"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C5381FA"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02A38623" w14:textId="77777777" w:rsidTr="00C25E36">
        <w:tc>
          <w:tcPr>
            <w:tcW w:w="369" w:type="dxa"/>
            <w:vMerge/>
            <w:shd w:val="clear" w:color="auto" w:fill="FFFFFF" w:themeFill="background1"/>
          </w:tcPr>
          <w:p w14:paraId="2257B4E7"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19C3C9ED"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GetVideoSourceConfigurations</w:t>
            </w:r>
            <w:proofErr w:type="spellEnd"/>
          </w:p>
        </w:tc>
        <w:tc>
          <w:tcPr>
            <w:tcW w:w="1704" w:type="dxa"/>
            <w:shd w:val="clear" w:color="auto" w:fill="FFFFFF" w:themeFill="background1"/>
          </w:tcPr>
          <w:p w14:paraId="072651EF"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6421E037"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02901FB" w14:textId="77777777" w:rsidTr="00C25E36">
        <w:tc>
          <w:tcPr>
            <w:tcW w:w="369" w:type="dxa"/>
            <w:vMerge/>
            <w:shd w:val="clear" w:color="auto" w:fill="FFFFFF" w:themeFill="background1"/>
          </w:tcPr>
          <w:p w14:paraId="565D8C4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5DDAABE0" w14:textId="77777777" w:rsidR="00206B2A" w:rsidRPr="00206B2A" w:rsidRDefault="00206B2A" w:rsidP="00206B2A">
            <w:pPr>
              <w:spacing w:after="0"/>
              <w:jc w:val="left"/>
              <w:rPr>
                <w:rFonts w:eastAsia="Times New Roman"/>
                <w:lang w:val="en-US"/>
              </w:rPr>
            </w:pPr>
            <w:r w:rsidRPr="00206B2A">
              <w:rPr>
                <w:rFonts w:eastAsia="Times New Roman"/>
                <w:lang w:val="en-US"/>
              </w:rPr>
              <w:t>AddVideoSourceConfiguration</w:t>
            </w:r>
          </w:p>
        </w:tc>
        <w:tc>
          <w:tcPr>
            <w:tcW w:w="1704" w:type="dxa"/>
            <w:shd w:val="clear" w:color="auto" w:fill="FFFFFF" w:themeFill="background1"/>
          </w:tcPr>
          <w:p w14:paraId="2900906F"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5B1C6EC"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2237A48A" w14:textId="77777777" w:rsidTr="00C25E36">
        <w:tc>
          <w:tcPr>
            <w:tcW w:w="369" w:type="dxa"/>
            <w:vMerge/>
            <w:shd w:val="clear" w:color="auto" w:fill="FFFFFF" w:themeFill="background1"/>
          </w:tcPr>
          <w:p w14:paraId="203DE78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1E71A3B"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RemoveVideoSourceConfiguration</w:t>
            </w:r>
            <w:proofErr w:type="spellEnd"/>
          </w:p>
        </w:tc>
        <w:tc>
          <w:tcPr>
            <w:tcW w:w="1704" w:type="dxa"/>
            <w:shd w:val="clear" w:color="auto" w:fill="FFFFFF" w:themeFill="background1"/>
          </w:tcPr>
          <w:p w14:paraId="19E5FF29"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77A8471"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56D2537D" w14:textId="77777777" w:rsidTr="00C25E36">
        <w:tc>
          <w:tcPr>
            <w:tcW w:w="369" w:type="dxa"/>
            <w:vMerge/>
            <w:shd w:val="clear" w:color="auto" w:fill="FFFFFF" w:themeFill="background1"/>
          </w:tcPr>
          <w:p w14:paraId="4BB01288"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3CC3C16D"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SetVideoSourceConfiguration</w:t>
            </w:r>
            <w:proofErr w:type="spellEnd"/>
          </w:p>
        </w:tc>
        <w:tc>
          <w:tcPr>
            <w:tcW w:w="1704" w:type="dxa"/>
            <w:shd w:val="clear" w:color="auto" w:fill="FFFFFF" w:themeFill="background1"/>
          </w:tcPr>
          <w:p w14:paraId="3CE03A2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123D5EB"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25982062" w14:textId="77777777" w:rsidTr="00C25E36">
        <w:tc>
          <w:tcPr>
            <w:tcW w:w="369" w:type="dxa"/>
            <w:vMerge/>
            <w:shd w:val="clear" w:color="auto" w:fill="FFFFFF" w:themeFill="background1"/>
          </w:tcPr>
          <w:p w14:paraId="5DD9C850"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6E68B91" w14:textId="77777777" w:rsidR="00206B2A" w:rsidRPr="00206B2A" w:rsidRDefault="00206B2A" w:rsidP="00206B2A">
            <w:pPr>
              <w:spacing w:after="0"/>
              <w:jc w:val="left"/>
              <w:rPr>
                <w:rFonts w:eastAsia="Times New Roman"/>
                <w:lang w:val="en-US"/>
              </w:rPr>
            </w:pPr>
            <w:r w:rsidRPr="00206B2A">
              <w:rPr>
                <w:rFonts w:eastAsia="Times New Roman"/>
                <w:lang w:val="en-US"/>
              </w:rPr>
              <w:t>GetCompatibleVideoSourceConfigurations</w:t>
            </w:r>
          </w:p>
        </w:tc>
        <w:tc>
          <w:tcPr>
            <w:tcW w:w="1704" w:type="dxa"/>
            <w:shd w:val="clear" w:color="auto" w:fill="FFFFFF" w:themeFill="background1"/>
          </w:tcPr>
          <w:p w14:paraId="5584FFBC"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6A53A2C4"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CB62F88" w14:textId="77777777" w:rsidTr="00C25E36">
        <w:tc>
          <w:tcPr>
            <w:tcW w:w="369" w:type="dxa"/>
            <w:vMerge/>
            <w:shd w:val="clear" w:color="auto" w:fill="FFFFFF" w:themeFill="background1"/>
          </w:tcPr>
          <w:p w14:paraId="581F07A6"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3975400D"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GetVideoSourceConfigurationOptions</w:t>
            </w:r>
            <w:proofErr w:type="spellEnd"/>
          </w:p>
        </w:tc>
        <w:tc>
          <w:tcPr>
            <w:tcW w:w="1704" w:type="dxa"/>
            <w:shd w:val="clear" w:color="auto" w:fill="FFFFFF" w:themeFill="background1"/>
          </w:tcPr>
          <w:p w14:paraId="6226F6E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BDB075D"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29EBEA6" w14:textId="77777777" w:rsidTr="00C25E36">
        <w:tc>
          <w:tcPr>
            <w:tcW w:w="369" w:type="dxa"/>
            <w:vMerge/>
            <w:shd w:val="clear" w:color="auto" w:fill="FFFFFF" w:themeFill="background1"/>
          </w:tcPr>
          <w:p w14:paraId="244A6FD1"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56B05EB2"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GetVideoEncoderConfiguration</w:t>
            </w:r>
            <w:proofErr w:type="spellEnd"/>
          </w:p>
        </w:tc>
        <w:tc>
          <w:tcPr>
            <w:tcW w:w="1704" w:type="dxa"/>
            <w:shd w:val="clear" w:color="auto" w:fill="FFFFFF" w:themeFill="background1"/>
            <w:vAlign w:val="center"/>
          </w:tcPr>
          <w:p w14:paraId="472DAE3A"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3E81BF90"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4D608000" w14:textId="77777777" w:rsidTr="00C25E36">
        <w:tc>
          <w:tcPr>
            <w:tcW w:w="369" w:type="dxa"/>
            <w:vMerge/>
            <w:shd w:val="clear" w:color="auto" w:fill="FFFFFF" w:themeFill="background1"/>
          </w:tcPr>
          <w:p w14:paraId="6F0496C8"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E196481"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GetVideoEncoderConfigurations</w:t>
            </w:r>
            <w:proofErr w:type="spellEnd"/>
          </w:p>
        </w:tc>
        <w:tc>
          <w:tcPr>
            <w:tcW w:w="1704" w:type="dxa"/>
            <w:shd w:val="clear" w:color="auto" w:fill="FFFFFF" w:themeFill="background1"/>
            <w:vAlign w:val="center"/>
          </w:tcPr>
          <w:p w14:paraId="4F31676E"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3559B423"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40B922A" w14:textId="77777777" w:rsidTr="00C25E36">
        <w:tc>
          <w:tcPr>
            <w:tcW w:w="369" w:type="dxa"/>
            <w:vMerge/>
            <w:shd w:val="clear" w:color="auto" w:fill="FFFFFF" w:themeFill="background1"/>
          </w:tcPr>
          <w:p w14:paraId="0A1B5F50"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57243556" w14:textId="77777777" w:rsidR="00206B2A" w:rsidRPr="00206B2A" w:rsidRDefault="00206B2A" w:rsidP="00206B2A">
            <w:pPr>
              <w:spacing w:after="0"/>
              <w:jc w:val="left"/>
              <w:rPr>
                <w:rFonts w:eastAsia="Times New Roman"/>
                <w:lang w:val="en-US"/>
              </w:rPr>
            </w:pPr>
            <w:r w:rsidRPr="00206B2A">
              <w:rPr>
                <w:rFonts w:eastAsia="Times New Roman"/>
                <w:lang w:val="en-US"/>
              </w:rPr>
              <w:t>AddVideoEncoderConfiguration</w:t>
            </w:r>
          </w:p>
        </w:tc>
        <w:tc>
          <w:tcPr>
            <w:tcW w:w="1704" w:type="dxa"/>
            <w:shd w:val="clear" w:color="auto" w:fill="FFFFFF" w:themeFill="background1"/>
            <w:vAlign w:val="center"/>
          </w:tcPr>
          <w:p w14:paraId="231F03B4"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77DDD399"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0FE093C" w14:textId="77777777" w:rsidTr="00C25E36">
        <w:tc>
          <w:tcPr>
            <w:tcW w:w="369" w:type="dxa"/>
            <w:vMerge/>
            <w:shd w:val="clear" w:color="auto" w:fill="FFFFFF" w:themeFill="background1"/>
          </w:tcPr>
          <w:p w14:paraId="1AF31938"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7B1B498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RemoveVideoEncoderConfiguration</w:t>
            </w:r>
            <w:proofErr w:type="spellEnd"/>
          </w:p>
        </w:tc>
        <w:tc>
          <w:tcPr>
            <w:tcW w:w="1704" w:type="dxa"/>
            <w:shd w:val="clear" w:color="auto" w:fill="FFFFFF" w:themeFill="background1"/>
            <w:vAlign w:val="center"/>
          </w:tcPr>
          <w:p w14:paraId="60E0346D"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144833F5"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w:t>
            </w:r>
          </w:p>
        </w:tc>
      </w:tr>
      <w:tr w:rsidR="00206B2A" w:rsidRPr="00C00BC7" w14:paraId="3905B138" w14:textId="77777777" w:rsidTr="00C25E36">
        <w:tc>
          <w:tcPr>
            <w:tcW w:w="369" w:type="dxa"/>
            <w:vMerge/>
            <w:shd w:val="clear" w:color="auto" w:fill="FFFFFF" w:themeFill="background1"/>
          </w:tcPr>
          <w:p w14:paraId="1CB5045D"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677514C9"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SetVideoEncoderConfiguration</w:t>
            </w:r>
            <w:proofErr w:type="spellEnd"/>
          </w:p>
        </w:tc>
        <w:tc>
          <w:tcPr>
            <w:tcW w:w="1704" w:type="dxa"/>
            <w:shd w:val="clear" w:color="auto" w:fill="FFFFFF" w:themeFill="background1"/>
            <w:vAlign w:val="center"/>
          </w:tcPr>
          <w:p w14:paraId="11AB5B4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75D9A116"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041259A" w14:textId="77777777" w:rsidTr="00C25E36">
        <w:tc>
          <w:tcPr>
            <w:tcW w:w="369" w:type="dxa"/>
            <w:vMerge/>
            <w:shd w:val="clear" w:color="auto" w:fill="FFFFFF" w:themeFill="background1"/>
          </w:tcPr>
          <w:p w14:paraId="2A6C7E4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F35F1FE" w14:textId="77777777" w:rsidR="00206B2A" w:rsidRPr="00206B2A" w:rsidRDefault="00206B2A" w:rsidP="00206B2A">
            <w:pPr>
              <w:spacing w:after="0"/>
              <w:jc w:val="left"/>
              <w:rPr>
                <w:rFonts w:eastAsia="Times New Roman"/>
                <w:lang w:val="en-US"/>
              </w:rPr>
            </w:pPr>
            <w:r w:rsidRPr="00206B2A">
              <w:rPr>
                <w:rFonts w:eastAsia="Times New Roman"/>
                <w:lang w:val="en-US"/>
              </w:rPr>
              <w:t>GetCompatibleVideoEncoderConfigurations</w:t>
            </w:r>
          </w:p>
        </w:tc>
        <w:tc>
          <w:tcPr>
            <w:tcW w:w="1704" w:type="dxa"/>
            <w:shd w:val="clear" w:color="auto" w:fill="FFFFFF" w:themeFill="background1"/>
            <w:vAlign w:val="center"/>
          </w:tcPr>
          <w:p w14:paraId="73916294"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2B7FC8A5"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w:t>
            </w:r>
          </w:p>
        </w:tc>
      </w:tr>
      <w:tr w:rsidR="00206B2A" w:rsidRPr="00C00BC7" w14:paraId="1559D0DB" w14:textId="77777777" w:rsidTr="00C25E36">
        <w:tc>
          <w:tcPr>
            <w:tcW w:w="369" w:type="dxa"/>
            <w:vMerge/>
            <w:shd w:val="clear" w:color="auto" w:fill="FFFFFF" w:themeFill="background1"/>
          </w:tcPr>
          <w:p w14:paraId="3E4C5F9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2FCB546"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GetVideoEncoderConfigurationOptions</w:t>
            </w:r>
            <w:proofErr w:type="spellEnd"/>
          </w:p>
        </w:tc>
        <w:tc>
          <w:tcPr>
            <w:tcW w:w="1704" w:type="dxa"/>
            <w:shd w:val="clear" w:color="auto" w:fill="FFFFFF" w:themeFill="background1"/>
            <w:vAlign w:val="center"/>
          </w:tcPr>
          <w:p w14:paraId="03C2EA7E"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67AA8FC1"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w:t>
            </w:r>
          </w:p>
        </w:tc>
      </w:tr>
      <w:tr w:rsidR="00206B2A" w:rsidRPr="00C00BC7" w14:paraId="6684D50D" w14:textId="77777777" w:rsidTr="00C25E36">
        <w:tc>
          <w:tcPr>
            <w:tcW w:w="369" w:type="dxa"/>
            <w:vMerge/>
            <w:shd w:val="clear" w:color="auto" w:fill="FFFFFF" w:themeFill="background1"/>
          </w:tcPr>
          <w:p w14:paraId="31AE310F"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029CDB9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GetGuaranteedNumberOfVideoEncoderInstances</w:t>
            </w:r>
            <w:proofErr w:type="spellEnd"/>
          </w:p>
        </w:tc>
        <w:tc>
          <w:tcPr>
            <w:tcW w:w="1704" w:type="dxa"/>
            <w:shd w:val="clear" w:color="auto" w:fill="FFFFFF" w:themeFill="background1"/>
            <w:vAlign w:val="center"/>
          </w:tcPr>
          <w:p w14:paraId="56A0690C"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62EAD89C"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w:t>
            </w:r>
          </w:p>
        </w:tc>
      </w:tr>
      <w:tr w:rsidR="00206B2A" w:rsidRPr="00C00BC7" w14:paraId="317DE827" w14:textId="77777777" w:rsidTr="00C25E36">
        <w:tc>
          <w:tcPr>
            <w:tcW w:w="369" w:type="dxa"/>
            <w:vMerge/>
            <w:shd w:val="clear" w:color="auto" w:fill="FFFFFF" w:themeFill="background1"/>
          </w:tcPr>
          <w:p w14:paraId="10EE41A5"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1F591C5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GetMetadataConfiguration</w:t>
            </w:r>
            <w:proofErr w:type="spellEnd"/>
          </w:p>
        </w:tc>
        <w:tc>
          <w:tcPr>
            <w:tcW w:w="1704" w:type="dxa"/>
            <w:shd w:val="clear" w:color="auto" w:fill="FFFFFF" w:themeFill="background1"/>
          </w:tcPr>
          <w:p w14:paraId="38A07DA3"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00095C2"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779BC8B4" w14:textId="77777777" w:rsidTr="00C25E36">
        <w:tc>
          <w:tcPr>
            <w:tcW w:w="369" w:type="dxa"/>
            <w:vMerge/>
            <w:shd w:val="clear" w:color="auto" w:fill="FFFFFF" w:themeFill="background1"/>
          </w:tcPr>
          <w:p w14:paraId="463FEE3F"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1DA3B27E"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GetMetadataConfigurations</w:t>
            </w:r>
            <w:proofErr w:type="spellEnd"/>
          </w:p>
        </w:tc>
        <w:tc>
          <w:tcPr>
            <w:tcW w:w="1704" w:type="dxa"/>
            <w:shd w:val="clear" w:color="auto" w:fill="FFFFFF" w:themeFill="background1"/>
          </w:tcPr>
          <w:p w14:paraId="2C0349D1"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53399B1"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1A7AC04" w14:textId="77777777" w:rsidTr="00C25E36">
        <w:tc>
          <w:tcPr>
            <w:tcW w:w="369" w:type="dxa"/>
            <w:vMerge/>
            <w:shd w:val="clear" w:color="auto" w:fill="FFFFFF" w:themeFill="background1"/>
          </w:tcPr>
          <w:p w14:paraId="2E6FA471"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C04510E"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AddMetadataConfiguration</w:t>
            </w:r>
            <w:proofErr w:type="spellEnd"/>
          </w:p>
        </w:tc>
        <w:tc>
          <w:tcPr>
            <w:tcW w:w="1704" w:type="dxa"/>
            <w:shd w:val="clear" w:color="auto" w:fill="FFFFFF" w:themeFill="background1"/>
          </w:tcPr>
          <w:p w14:paraId="1CA63CF0"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07C752A"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0917BBC3" w14:textId="77777777" w:rsidTr="00C25E36">
        <w:tc>
          <w:tcPr>
            <w:tcW w:w="369" w:type="dxa"/>
            <w:vMerge/>
            <w:shd w:val="clear" w:color="auto" w:fill="FFFFFF" w:themeFill="background1"/>
          </w:tcPr>
          <w:p w14:paraId="087EF48A"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97818DE"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RemoveMetadataConfiguration</w:t>
            </w:r>
            <w:proofErr w:type="spellEnd"/>
          </w:p>
        </w:tc>
        <w:tc>
          <w:tcPr>
            <w:tcW w:w="1704" w:type="dxa"/>
            <w:shd w:val="clear" w:color="auto" w:fill="FFFFFF" w:themeFill="background1"/>
          </w:tcPr>
          <w:p w14:paraId="5F5EC21B"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1496E42"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2070777" w14:textId="77777777" w:rsidTr="00C25E36">
        <w:tc>
          <w:tcPr>
            <w:tcW w:w="369" w:type="dxa"/>
            <w:vMerge/>
            <w:shd w:val="clear" w:color="auto" w:fill="FFFFFF" w:themeFill="background1"/>
          </w:tcPr>
          <w:p w14:paraId="6E8ADCE3"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048E161"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SetMetadataConfiguration</w:t>
            </w:r>
            <w:proofErr w:type="spellEnd"/>
          </w:p>
        </w:tc>
        <w:tc>
          <w:tcPr>
            <w:tcW w:w="1704" w:type="dxa"/>
            <w:shd w:val="clear" w:color="auto" w:fill="FFFFFF" w:themeFill="background1"/>
          </w:tcPr>
          <w:p w14:paraId="66FB3C40"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F43404F"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4875F622" w14:textId="77777777" w:rsidTr="00C25E36">
        <w:tc>
          <w:tcPr>
            <w:tcW w:w="369" w:type="dxa"/>
            <w:vMerge/>
            <w:shd w:val="clear" w:color="auto" w:fill="FFFFFF" w:themeFill="background1"/>
          </w:tcPr>
          <w:p w14:paraId="42B6483B"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5FDDDC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GetCompatibleMetadataConfigurations</w:t>
            </w:r>
            <w:proofErr w:type="spellEnd"/>
          </w:p>
        </w:tc>
        <w:tc>
          <w:tcPr>
            <w:tcW w:w="1704" w:type="dxa"/>
            <w:shd w:val="clear" w:color="auto" w:fill="FFFFFF" w:themeFill="background1"/>
          </w:tcPr>
          <w:p w14:paraId="57319C57"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547A447"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57AC2919" w14:textId="77777777" w:rsidTr="00C25E36">
        <w:tc>
          <w:tcPr>
            <w:tcW w:w="369" w:type="dxa"/>
            <w:vMerge/>
            <w:shd w:val="clear" w:color="auto" w:fill="FFFFFF" w:themeFill="background1"/>
          </w:tcPr>
          <w:p w14:paraId="707054F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20793133"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GetMetadataConfigurationOptions</w:t>
            </w:r>
            <w:proofErr w:type="spellEnd"/>
          </w:p>
        </w:tc>
        <w:tc>
          <w:tcPr>
            <w:tcW w:w="1704" w:type="dxa"/>
            <w:shd w:val="clear" w:color="auto" w:fill="FFFFFF" w:themeFill="background1"/>
          </w:tcPr>
          <w:p w14:paraId="6461297F"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E81E146"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5B935C9D" w14:textId="77777777" w:rsidTr="00C25E36">
        <w:tc>
          <w:tcPr>
            <w:tcW w:w="369" w:type="dxa"/>
            <w:vMerge/>
            <w:shd w:val="clear" w:color="auto" w:fill="FFFFFF" w:themeFill="background1"/>
          </w:tcPr>
          <w:p w14:paraId="02B188DD"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FDC4586"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GetAudioSources</w:t>
            </w:r>
            <w:proofErr w:type="spellEnd"/>
          </w:p>
        </w:tc>
        <w:tc>
          <w:tcPr>
            <w:tcW w:w="1704" w:type="dxa"/>
            <w:shd w:val="clear" w:color="auto" w:fill="FFFFFF" w:themeFill="background1"/>
          </w:tcPr>
          <w:p w14:paraId="70640B35"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90EE5D1"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D5440A6" w14:textId="77777777" w:rsidTr="00C25E36">
        <w:tc>
          <w:tcPr>
            <w:tcW w:w="369" w:type="dxa"/>
            <w:vMerge/>
            <w:shd w:val="clear" w:color="auto" w:fill="FFFFFF" w:themeFill="background1"/>
          </w:tcPr>
          <w:p w14:paraId="3F54DD2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35B442FC"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GetAudioSourceConfiguration</w:t>
            </w:r>
            <w:proofErr w:type="spellEnd"/>
          </w:p>
        </w:tc>
        <w:tc>
          <w:tcPr>
            <w:tcW w:w="1704" w:type="dxa"/>
            <w:shd w:val="clear" w:color="auto" w:fill="FFFFFF" w:themeFill="background1"/>
          </w:tcPr>
          <w:p w14:paraId="5F7A8B05"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B3437F9"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2F1BB137" w14:textId="77777777" w:rsidTr="00C25E36">
        <w:tc>
          <w:tcPr>
            <w:tcW w:w="369" w:type="dxa"/>
            <w:vMerge/>
            <w:shd w:val="clear" w:color="auto" w:fill="FFFFFF" w:themeFill="background1"/>
          </w:tcPr>
          <w:p w14:paraId="4440D714"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687EBA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GetAudioSourceConfigurations</w:t>
            </w:r>
            <w:proofErr w:type="spellEnd"/>
          </w:p>
        </w:tc>
        <w:tc>
          <w:tcPr>
            <w:tcW w:w="1704" w:type="dxa"/>
            <w:shd w:val="clear" w:color="auto" w:fill="FFFFFF" w:themeFill="background1"/>
          </w:tcPr>
          <w:p w14:paraId="2767B019"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FDB676D"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20E3A241" w14:textId="77777777" w:rsidTr="00C25E36">
        <w:tc>
          <w:tcPr>
            <w:tcW w:w="369" w:type="dxa"/>
            <w:vMerge/>
            <w:shd w:val="clear" w:color="auto" w:fill="FFFFFF" w:themeFill="background1"/>
          </w:tcPr>
          <w:p w14:paraId="546A650B"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10B33D93"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AddAudioSourceConfiguration</w:t>
            </w:r>
            <w:proofErr w:type="spellEnd"/>
          </w:p>
        </w:tc>
        <w:tc>
          <w:tcPr>
            <w:tcW w:w="1704" w:type="dxa"/>
            <w:shd w:val="clear" w:color="auto" w:fill="FFFFFF" w:themeFill="background1"/>
          </w:tcPr>
          <w:p w14:paraId="474DFD6E"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6003450"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207A4A4" w14:textId="77777777" w:rsidTr="00C25E36">
        <w:tc>
          <w:tcPr>
            <w:tcW w:w="369" w:type="dxa"/>
            <w:vMerge/>
            <w:shd w:val="clear" w:color="auto" w:fill="FFFFFF" w:themeFill="background1"/>
          </w:tcPr>
          <w:p w14:paraId="57D44C23"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0679C138"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RemoveAudioSourceConfiguration</w:t>
            </w:r>
            <w:proofErr w:type="spellEnd"/>
          </w:p>
        </w:tc>
        <w:tc>
          <w:tcPr>
            <w:tcW w:w="1704" w:type="dxa"/>
            <w:shd w:val="clear" w:color="auto" w:fill="FFFFFF" w:themeFill="background1"/>
          </w:tcPr>
          <w:p w14:paraId="07F64768"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E1E0DE4"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D9ED590" w14:textId="77777777" w:rsidTr="00C25E36">
        <w:tc>
          <w:tcPr>
            <w:tcW w:w="369" w:type="dxa"/>
            <w:vMerge/>
            <w:shd w:val="clear" w:color="auto" w:fill="FFFFFF" w:themeFill="background1"/>
          </w:tcPr>
          <w:p w14:paraId="6A4405F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4EA68FA7"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SetAudioSourceConfiguration</w:t>
            </w:r>
            <w:proofErr w:type="spellEnd"/>
          </w:p>
        </w:tc>
        <w:tc>
          <w:tcPr>
            <w:tcW w:w="1704" w:type="dxa"/>
            <w:shd w:val="clear" w:color="auto" w:fill="FFFFFF" w:themeFill="background1"/>
          </w:tcPr>
          <w:p w14:paraId="66E1E437"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2FCF710"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64E7752B" w14:textId="77777777" w:rsidTr="00C25E36">
        <w:tc>
          <w:tcPr>
            <w:tcW w:w="369" w:type="dxa"/>
            <w:vMerge/>
            <w:shd w:val="clear" w:color="auto" w:fill="FFFFFF" w:themeFill="background1"/>
          </w:tcPr>
          <w:p w14:paraId="1173CA5D"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2226FC1F"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GetCompatibleAudioSourceConfigurations</w:t>
            </w:r>
            <w:proofErr w:type="spellEnd"/>
          </w:p>
        </w:tc>
        <w:tc>
          <w:tcPr>
            <w:tcW w:w="1704" w:type="dxa"/>
            <w:shd w:val="clear" w:color="auto" w:fill="FFFFFF" w:themeFill="background1"/>
          </w:tcPr>
          <w:p w14:paraId="4CA2FCCA"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3C8AED2"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2A0B183A" w14:textId="77777777" w:rsidTr="00C25E36">
        <w:tc>
          <w:tcPr>
            <w:tcW w:w="369" w:type="dxa"/>
            <w:vMerge/>
            <w:shd w:val="clear" w:color="auto" w:fill="FFFFFF" w:themeFill="background1"/>
          </w:tcPr>
          <w:p w14:paraId="1E86EC6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39272572"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GetAudioSourceConfigurationOptions</w:t>
            </w:r>
            <w:proofErr w:type="spellEnd"/>
          </w:p>
        </w:tc>
        <w:tc>
          <w:tcPr>
            <w:tcW w:w="1704" w:type="dxa"/>
            <w:shd w:val="clear" w:color="auto" w:fill="FFFFFF" w:themeFill="background1"/>
          </w:tcPr>
          <w:p w14:paraId="2DD468F2"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8CAE048"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2AA7CE5" w14:textId="77777777" w:rsidTr="00C25E36">
        <w:tc>
          <w:tcPr>
            <w:tcW w:w="369" w:type="dxa"/>
            <w:vMerge/>
            <w:shd w:val="clear" w:color="auto" w:fill="FFFFFF" w:themeFill="background1"/>
          </w:tcPr>
          <w:p w14:paraId="06AD3C65"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3EF2A191"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GetAudioEncoderConfiguration</w:t>
            </w:r>
            <w:proofErr w:type="spellEnd"/>
          </w:p>
        </w:tc>
        <w:tc>
          <w:tcPr>
            <w:tcW w:w="1704" w:type="dxa"/>
            <w:shd w:val="clear" w:color="auto" w:fill="FFFFFF" w:themeFill="background1"/>
            <w:vAlign w:val="center"/>
          </w:tcPr>
          <w:p w14:paraId="7D2D1E53"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6F15083"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58E91DFD" w14:textId="77777777" w:rsidTr="00C25E36">
        <w:tc>
          <w:tcPr>
            <w:tcW w:w="369" w:type="dxa"/>
            <w:vMerge/>
            <w:shd w:val="clear" w:color="auto" w:fill="FFFFFF" w:themeFill="background1"/>
          </w:tcPr>
          <w:p w14:paraId="518625B9"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2261FD74"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GetAudioEncoderConfigurations</w:t>
            </w:r>
            <w:proofErr w:type="spellEnd"/>
          </w:p>
        </w:tc>
        <w:tc>
          <w:tcPr>
            <w:tcW w:w="1704" w:type="dxa"/>
            <w:shd w:val="clear" w:color="auto" w:fill="FFFFFF" w:themeFill="background1"/>
            <w:vAlign w:val="center"/>
          </w:tcPr>
          <w:p w14:paraId="24451D6A"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A862FEC"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40C8EA0F" w14:textId="77777777" w:rsidTr="00C25E36">
        <w:tc>
          <w:tcPr>
            <w:tcW w:w="369" w:type="dxa"/>
            <w:vMerge/>
            <w:shd w:val="clear" w:color="auto" w:fill="FFFFFF" w:themeFill="background1"/>
          </w:tcPr>
          <w:p w14:paraId="02306807"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613845A"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AddAudioEncoderConfiguration</w:t>
            </w:r>
            <w:proofErr w:type="spellEnd"/>
          </w:p>
        </w:tc>
        <w:tc>
          <w:tcPr>
            <w:tcW w:w="1704" w:type="dxa"/>
            <w:shd w:val="clear" w:color="auto" w:fill="FFFFFF" w:themeFill="background1"/>
            <w:vAlign w:val="center"/>
          </w:tcPr>
          <w:p w14:paraId="05C91FD5"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FD6DC2A"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FF1DAC4" w14:textId="77777777" w:rsidTr="00C25E36">
        <w:tc>
          <w:tcPr>
            <w:tcW w:w="369" w:type="dxa"/>
            <w:vMerge/>
            <w:shd w:val="clear" w:color="auto" w:fill="FFFFFF" w:themeFill="background1"/>
          </w:tcPr>
          <w:p w14:paraId="76C82121"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76ABED77"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RemoveAudioEncoderConfiguration</w:t>
            </w:r>
            <w:proofErr w:type="spellEnd"/>
          </w:p>
        </w:tc>
        <w:tc>
          <w:tcPr>
            <w:tcW w:w="1704" w:type="dxa"/>
            <w:shd w:val="clear" w:color="auto" w:fill="FFFFFF" w:themeFill="background1"/>
            <w:vAlign w:val="center"/>
          </w:tcPr>
          <w:p w14:paraId="3CC1DF73"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74A603EF"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110453C9" w14:textId="77777777" w:rsidTr="00C25E36">
        <w:tc>
          <w:tcPr>
            <w:tcW w:w="369" w:type="dxa"/>
            <w:vMerge/>
            <w:shd w:val="clear" w:color="auto" w:fill="FFFFFF" w:themeFill="background1"/>
          </w:tcPr>
          <w:p w14:paraId="1C625D4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04A06E78"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SetAudioEncoderConfiguration</w:t>
            </w:r>
            <w:proofErr w:type="spellEnd"/>
          </w:p>
        </w:tc>
        <w:tc>
          <w:tcPr>
            <w:tcW w:w="1704" w:type="dxa"/>
            <w:shd w:val="clear" w:color="auto" w:fill="FFFFFF" w:themeFill="background1"/>
            <w:vAlign w:val="center"/>
          </w:tcPr>
          <w:p w14:paraId="19BA9BA2"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6F14582"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76BF9376" w14:textId="77777777" w:rsidTr="00C25E36">
        <w:tc>
          <w:tcPr>
            <w:tcW w:w="369" w:type="dxa"/>
            <w:vMerge/>
            <w:shd w:val="clear" w:color="auto" w:fill="FFFFFF" w:themeFill="background1"/>
          </w:tcPr>
          <w:p w14:paraId="6E0F0B67"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52354FE6"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GetCompatibleAudioEncoderConfigurations</w:t>
            </w:r>
            <w:proofErr w:type="spellEnd"/>
          </w:p>
        </w:tc>
        <w:tc>
          <w:tcPr>
            <w:tcW w:w="1704" w:type="dxa"/>
            <w:shd w:val="clear" w:color="auto" w:fill="FFFFFF" w:themeFill="background1"/>
            <w:vAlign w:val="center"/>
          </w:tcPr>
          <w:p w14:paraId="62471088"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5B521369"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r w:rsidR="00206B2A" w:rsidRPr="00C00BC7" w14:paraId="3A22C2B7" w14:textId="77777777" w:rsidTr="00C25E36">
        <w:tc>
          <w:tcPr>
            <w:tcW w:w="369" w:type="dxa"/>
            <w:vMerge/>
            <w:shd w:val="clear" w:color="auto" w:fill="FFFFFF" w:themeFill="background1"/>
          </w:tcPr>
          <w:p w14:paraId="2E88FA6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57FBD215"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GetAudioEncoderConfigurationOptions</w:t>
            </w:r>
            <w:proofErr w:type="spellEnd"/>
          </w:p>
        </w:tc>
        <w:tc>
          <w:tcPr>
            <w:tcW w:w="1704" w:type="dxa"/>
            <w:shd w:val="clear" w:color="auto" w:fill="FFFFFF" w:themeFill="background1"/>
            <w:vAlign w:val="center"/>
          </w:tcPr>
          <w:p w14:paraId="72B74917"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7C7BF2E9" w14:textId="77777777" w:rsidR="00206B2A" w:rsidRPr="00206B2A" w:rsidRDefault="00206B2A" w:rsidP="00206B2A">
            <w:pPr>
              <w:spacing w:after="0"/>
              <w:jc w:val="left"/>
              <w:rPr>
                <w:rFonts w:eastAsia="Times New Roman"/>
                <w:lang w:val="en-US"/>
              </w:rPr>
            </w:pPr>
            <w:r w:rsidRPr="00206B2A">
              <w:rPr>
                <w:rFonts w:eastAsia="Times New Roman"/>
                <w:lang w:val="en-US"/>
              </w:rPr>
              <w:t>M**</w:t>
            </w:r>
          </w:p>
        </w:tc>
      </w:tr>
    </w:tbl>
    <w:p w14:paraId="6294B9E0" w14:textId="77777777" w:rsidR="00206B2A" w:rsidRDefault="00206B2A" w:rsidP="00206B2A">
      <w:pPr>
        <w:pStyle w:val="PARAGRAPH"/>
        <w:spacing w:after="0"/>
        <w:jc w:val="left"/>
        <w:rPr>
          <w:szCs w:val="20"/>
        </w:rPr>
      </w:pPr>
      <w:r>
        <w:rPr>
          <w:szCs w:val="20"/>
        </w:rPr>
        <w:t>*If the device has any on-board media sources</w:t>
      </w:r>
    </w:p>
    <w:p w14:paraId="7EABA694" w14:textId="77777777" w:rsidR="00206B2A" w:rsidRPr="00206B2A" w:rsidRDefault="00206B2A" w:rsidP="00206B2A">
      <w:pPr>
        <w:pStyle w:val="PARAGRAPH"/>
        <w:spacing w:before="0"/>
        <w:jc w:val="left"/>
        <w:rPr>
          <w:szCs w:val="20"/>
        </w:rPr>
      </w:pPr>
      <w:r>
        <w:rPr>
          <w:szCs w:val="20"/>
        </w:rPr>
        <w:t>**If the device has any on-board audio sources</w:t>
      </w:r>
    </w:p>
    <w:p w14:paraId="1A2284AA" w14:textId="77777777" w:rsidR="00C64385" w:rsidRPr="00C00BC7" w:rsidRDefault="00C64385" w:rsidP="00C64385">
      <w:pPr>
        <w:pStyle w:val="Heading4"/>
      </w:pPr>
      <w:r w:rsidRPr="00C64385">
        <w:t xml:space="preserve">Recording Control – Using an on-board media source </w:t>
      </w:r>
      <w:r w:rsidRPr="00C00BC7">
        <w:t>Function List for Clients</w:t>
      </w:r>
    </w:p>
    <w:tbl>
      <w:tblPr>
        <w:tblStyle w:val="TableGrid"/>
        <w:tblW w:w="9286" w:type="dxa"/>
        <w:tblLook w:val="04A0" w:firstRow="1" w:lastRow="0" w:firstColumn="1" w:lastColumn="0" w:noHBand="0" w:noVBand="1"/>
      </w:tblPr>
      <w:tblGrid>
        <w:gridCol w:w="369"/>
        <w:gridCol w:w="5853"/>
        <w:gridCol w:w="1704"/>
        <w:gridCol w:w="1360"/>
        <w:tblGridChange w:id="133">
          <w:tblGrid>
            <w:gridCol w:w="369"/>
            <w:gridCol w:w="5853"/>
            <w:gridCol w:w="1704"/>
            <w:gridCol w:w="1360"/>
          </w:tblGrid>
        </w:tblGridChange>
      </w:tblGrid>
      <w:tr w:rsidR="00C64385" w:rsidRPr="00C00BC7" w14:paraId="03F628DC" w14:textId="77777777" w:rsidTr="00C25E36">
        <w:trPr>
          <w:trHeight w:val="50"/>
        </w:trPr>
        <w:tc>
          <w:tcPr>
            <w:tcW w:w="6222" w:type="dxa"/>
            <w:gridSpan w:val="2"/>
            <w:tcBorders>
              <w:bottom w:val="nil"/>
              <w:right w:val="nil"/>
            </w:tcBorders>
            <w:shd w:val="clear" w:color="auto" w:fill="BFBFBF" w:themeFill="background1" w:themeFillShade="BF"/>
          </w:tcPr>
          <w:p w14:paraId="39481BD7" w14:textId="77777777" w:rsidR="00C64385" w:rsidRPr="00C00BC7" w:rsidRDefault="00C64385" w:rsidP="00C25E36">
            <w:pPr>
              <w:pStyle w:val="PARAGRAPH"/>
              <w:tabs>
                <w:tab w:val="left" w:pos="3360"/>
              </w:tabs>
              <w:spacing w:after="0"/>
              <w:ind w:left="3360" w:hanging="3360"/>
              <w:jc w:val="left"/>
              <w:rPr>
                <w:rFonts w:eastAsia="Times New Roman"/>
                <w:b/>
                <w:sz w:val="22"/>
                <w:szCs w:val="22"/>
                <w:lang w:val="en-US"/>
              </w:rPr>
            </w:pPr>
            <w:r w:rsidRPr="00C64385">
              <w:rPr>
                <w:rFonts w:eastAsia="Times New Roman"/>
                <w:b/>
                <w:sz w:val="22"/>
                <w:szCs w:val="22"/>
                <w:lang w:val="en-US"/>
              </w:rPr>
              <w:t>Recording Control – Using an on-board media source</w:t>
            </w:r>
          </w:p>
        </w:tc>
        <w:tc>
          <w:tcPr>
            <w:tcW w:w="3064" w:type="dxa"/>
            <w:gridSpan w:val="2"/>
            <w:tcBorders>
              <w:left w:val="nil"/>
            </w:tcBorders>
            <w:shd w:val="clear" w:color="auto" w:fill="BFBFBF" w:themeFill="background1" w:themeFillShade="BF"/>
            <w:vAlign w:val="center"/>
          </w:tcPr>
          <w:p w14:paraId="1E60D5C8" w14:textId="77777777" w:rsidR="00C64385" w:rsidRPr="00C00BC7" w:rsidRDefault="00C64385" w:rsidP="00C25E36">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206B2A" w:rsidRPr="00C00BC7" w14:paraId="6CB9889A" w14:textId="77777777" w:rsidTr="00C25E36">
        <w:trPr>
          <w:trHeight w:val="72"/>
        </w:trPr>
        <w:tc>
          <w:tcPr>
            <w:tcW w:w="369" w:type="dxa"/>
            <w:vMerge w:val="restart"/>
            <w:tcBorders>
              <w:top w:val="nil"/>
            </w:tcBorders>
            <w:shd w:val="clear" w:color="auto" w:fill="BFBFBF" w:themeFill="background1" w:themeFillShade="BF"/>
          </w:tcPr>
          <w:p w14:paraId="158A332D" w14:textId="77777777" w:rsidR="00206B2A" w:rsidRPr="00C00BC7" w:rsidRDefault="00206B2A"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71DA021D"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538FF849"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5534FC22" w14:textId="77777777" w:rsidR="00206B2A" w:rsidRPr="00C00BC7" w:rsidRDefault="00206B2A"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206B2A" w:rsidRPr="00C00BC7" w14:paraId="46E268A4" w14:textId="77777777" w:rsidTr="00C25E36">
        <w:tc>
          <w:tcPr>
            <w:tcW w:w="369" w:type="dxa"/>
            <w:vMerge/>
            <w:shd w:val="clear" w:color="auto" w:fill="FFFFFF" w:themeFill="background1"/>
          </w:tcPr>
          <w:p w14:paraId="24BA7D80"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216D4D3A" w14:textId="77777777" w:rsidR="00206B2A" w:rsidRPr="00206B2A" w:rsidRDefault="00206B2A" w:rsidP="00206B2A">
            <w:pPr>
              <w:spacing w:after="0"/>
              <w:jc w:val="left"/>
              <w:rPr>
                <w:rFonts w:eastAsia="Times New Roman"/>
                <w:lang w:val="en-US"/>
              </w:rPr>
            </w:pPr>
            <w:r w:rsidRPr="00206B2A">
              <w:rPr>
                <w:rFonts w:eastAsia="Times New Roman"/>
                <w:lang w:val="en-US"/>
              </w:rPr>
              <w:t>CreateProfile</w:t>
            </w:r>
          </w:p>
        </w:tc>
        <w:tc>
          <w:tcPr>
            <w:tcW w:w="1704" w:type="dxa"/>
            <w:shd w:val="clear" w:color="auto" w:fill="FFFFFF" w:themeFill="background1"/>
          </w:tcPr>
          <w:p w14:paraId="7938669C"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3C565E3" w14:textId="06984E8C" w:rsidR="00206B2A" w:rsidRPr="00206B2A" w:rsidRDefault="006C4AB3" w:rsidP="00206B2A">
            <w:pPr>
              <w:spacing w:after="0"/>
              <w:jc w:val="left"/>
              <w:rPr>
                <w:rFonts w:eastAsia="Times New Roman"/>
                <w:lang w:val="en-US"/>
              </w:rPr>
            </w:pPr>
            <w:ins w:id="134" w:author="Hugo Brisson" w:date="2016-03-01T22:04:00Z">
              <w:r>
                <w:rPr>
                  <w:rFonts w:eastAsia="Times New Roman"/>
                  <w:lang w:val="en-US"/>
                </w:rPr>
                <w:t>O</w:t>
              </w:r>
            </w:ins>
            <w:del w:id="135" w:author="Hugo Brisson" w:date="2016-03-01T22:04:00Z">
              <w:r w:rsidR="00206B2A" w:rsidRPr="00206B2A" w:rsidDel="006C4AB3">
                <w:rPr>
                  <w:rFonts w:eastAsia="Times New Roman"/>
                  <w:lang w:val="en-US"/>
                </w:rPr>
                <w:delText>C</w:delText>
              </w:r>
            </w:del>
          </w:p>
        </w:tc>
      </w:tr>
      <w:tr w:rsidR="00206B2A" w:rsidRPr="00C00BC7" w14:paraId="13865642" w14:textId="77777777" w:rsidTr="00C25E36">
        <w:tc>
          <w:tcPr>
            <w:tcW w:w="369" w:type="dxa"/>
            <w:vMerge/>
            <w:shd w:val="clear" w:color="auto" w:fill="FFFFFF" w:themeFill="background1"/>
          </w:tcPr>
          <w:p w14:paraId="76D537BD"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6CC83788" w14:textId="77777777" w:rsidR="00206B2A" w:rsidRPr="00206B2A" w:rsidRDefault="00206B2A" w:rsidP="00206B2A">
            <w:pPr>
              <w:spacing w:after="0"/>
              <w:jc w:val="left"/>
              <w:rPr>
                <w:rFonts w:eastAsia="Times New Roman"/>
                <w:lang w:val="en-US"/>
              </w:rPr>
            </w:pPr>
            <w:r w:rsidRPr="00206B2A">
              <w:rPr>
                <w:rFonts w:eastAsia="Times New Roman"/>
                <w:lang w:val="en-US"/>
              </w:rPr>
              <w:t>DeleteProfile</w:t>
            </w:r>
          </w:p>
        </w:tc>
        <w:tc>
          <w:tcPr>
            <w:tcW w:w="1704" w:type="dxa"/>
            <w:shd w:val="clear" w:color="auto" w:fill="FFFFFF" w:themeFill="background1"/>
          </w:tcPr>
          <w:p w14:paraId="58074F92"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B8474EC" w14:textId="1C0A17BE" w:rsidR="00206B2A" w:rsidRPr="00206B2A" w:rsidRDefault="006C4AB3" w:rsidP="00206B2A">
            <w:pPr>
              <w:spacing w:after="0"/>
              <w:jc w:val="left"/>
              <w:rPr>
                <w:rFonts w:eastAsia="Times New Roman"/>
                <w:lang w:val="en-US"/>
              </w:rPr>
            </w:pPr>
            <w:ins w:id="136" w:author="Hugo Brisson" w:date="2016-03-01T22:04:00Z">
              <w:r>
                <w:rPr>
                  <w:rFonts w:eastAsia="Times New Roman"/>
                  <w:lang w:val="en-US"/>
                </w:rPr>
                <w:t>O</w:t>
              </w:r>
            </w:ins>
            <w:del w:id="137" w:author="Hugo Brisson" w:date="2016-03-01T22:04:00Z">
              <w:r w:rsidR="00206B2A" w:rsidRPr="00206B2A" w:rsidDel="006C4AB3">
                <w:rPr>
                  <w:rFonts w:eastAsia="Times New Roman"/>
                  <w:lang w:val="en-US"/>
                </w:rPr>
                <w:delText>C</w:delText>
              </w:r>
            </w:del>
          </w:p>
        </w:tc>
      </w:tr>
      <w:tr w:rsidR="00206B2A" w:rsidRPr="00C00BC7" w14:paraId="188F019C" w14:textId="77777777" w:rsidTr="00C25E36">
        <w:tc>
          <w:tcPr>
            <w:tcW w:w="369" w:type="dxa"/>
            <w:vMerge/>
            <w:shd w:val="clear" w:color="auto" w:fill="FFFFFF" w:themeFill="background1"/>
          </w:tcPr>
          <w:p w14:paraId="23A7D14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tcPr>
          <w:p w14:paraId="78139C0D" w14:textId="77777777" w:rsidR="00206B2A" w:rsidRPr="00206B2A" w:rsidRDefault="00206B2A" w:rsidP="00206B2A">
            <w:pPr>
              <w:spacing w:after="0"/>
              <w:jc w:val="left"/>
              <w:rPr>
                <w:rFonts w:eastAsia="Times New Roman"/>
                <w:lang w:val="en-US"/>
              </w:rPr>
            </w:pPr>
            <w:r w:rsidRPr="00206B2A">
              <w:rPr>
                <w:rFonts w:eastAsia="Times New Roman"/>
                <w:lang w:val="en-US"/>
              </w:rPr>
              <w:t>GetProfiles</w:t>
            </w:r>
          </w:p>
        </w:tc>
        <w:tc>
          <w:tcPr>
            <w:tcW w:w="1704" w:type="dxa"/>
            <w:shd w:val="clear" w:color="auto" w:fill="FFFFFF" w:themeFill="background1"/>
          </w:tcPr>
          <w:p w14:paraId="23569F14"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D217B96" w14:textId="4A3DA76B" w:rsidR="00206B2A" w:rsidRPr="00206B2A" w:rsidRDefault="006C4AB3" w:rsidP="00206B2A">
            <w:pPr>
              <w:spacing w:after="0"/>
              <w:jc w:val="left"/>
              <w:rPr>
                <w:rFonts w:eastAsia="Times New Roman"/>
                <w:lang w:val="en-US"/>
              </w:rPr>
            </w:pPr>
            <w:ins w:id="138" w:author="Hugo Brisson" w:date="2016-03-01T22:04:00Z">
              <w:r>
                <w:rPr>
                  <w:rFonts w:eastAsia="Times New Roman"/>
                  <w:lang w:val="en-US"/>
                </w:rPr>
                <w:t>O</w:t>
              </w:r>
            </w:ins>
            <w:del w:id="139" w:author="Hugo Brisson" w:date="2016-03-01T22:04:00Z">
              <w:r w:rsidR="00206B2A" w:rsidRPr="00206B2A" w:rsidDel="006C4AB3">
                <w:rPr>
                  <w:rFonts w:eastAsia="Times New Roman"/>
                  <w:lang w:val="en-US"/>
                </w:rPr>
                <w:delText>C</w:delText>
              </w:r>
            </w:del>
          </w:p>
        </w:tc>
      </w:tr>
      <w:tr w:rsidR="006C4AB3" w:rsidRPr="00C00BC7" w14:paraId="77CD53CA" w14:textId="77777777" w:rsidTr="00C25E36">
        <w:tc>
          <w:tcPr>
            <w:tcW w:w="369" w:type="dxa"/>
            <w:vMerge/>
            <w:shd w:val="clear" w:color="auto" w:fill="FFFFFF" w:themeFill="background1"/>
          </w:tcPr>
          <w:p w14:paraId="413D8887"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70AB6820" w14:textId="77777777" w:rsidR="006C4AB3" w:rsidRPr="00206B2A" w:rsidRDefault="006C4AB3" w:rsidP="006C4AB3">
            <w:pPr>
              <w:spacing w:after="0"/>
              <w:jc w:val="left"/>
              <w:rPr>
                <w:rFonts w:eastAsia="Times New Roman"/>
                <w:lang w:val="en-US"/>
              </w:rPr>
            </w:pPr>
            <w:r w:rsidRPr="00206B2A">
              <w:rPr>
                <w:rFonts w:eastAsia="Times New Roman"/>
                <w:lang w:val="en-US"/>
              </w:rPr>
              <w:t>GetProfile</w:t>
            </w:r>
          </w:p>
        </w:tc>
        <w:tc>
          <w:tcPr>
            <w:tcW w:w="1704" w:type="dxa"/>
            <w:shd w:val="clear" w:color="auto" w:fill="FFFFFF" w:themeFill="background1"/>
          </w:tcPr>
          <w:p w14:paraId="7AC67F98"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C19E0AF" w14:textId="7C4288CA" w:rsidR="006C4AB3" w:rsidRPr="00206B2A" w:rsidRDefault="006C4AB3" w:rsidP="006C4AB3">
            <w:pPr>
              <w:spacing w:after="0"/>
              <w:jc w:val="left"/>
              <w:rPr>
                <w:rFonts w:eastAsia="Times New Roman"/>
                <w:lang w:val="en-US"/>
              </w:rPr>
            </w:pPr>
            <w:ins w:id="140" w:author="Hugo Brisson" w:date="2016-03-01T22:04:00Z">
              <w:r w:rsidRPr="00F415E2">
                <w:rPr>
                  <w:rFonts w:eastAsia="Times New Roman"/>
                  <w:lang w:val="en-US"/>
                </w:rPr>
                <w:t>O</w:t>
              </w:r>
            </w:ins>
            <w:del w:id="141" w:author="Hugo Brisson" w:date="2016-03-01T22:04:00Z">
              <w:r w:rsidRPr="00206B2A" w:rsidDel="00C250EB">
                <w:rPr>
                  <w:rFonts w:eastAsia="Times New Roman"/>
                  <w:lang w:val="en-US"/>
                </w:rPr>
                <w:delText>C</w:delText>
              </w:r>
            </w:del>
          </w:p>
        </w:tc>
      </w:tr>
      <w:tr w:rsidR="006C4AB3" w:rsidRPr="00C00BC7" w14:paraId="2AD11B5D" w14:textId="77777777" w:rsidTr="00C25E36">
        <w:tc>
          <w:tcPr>
            <w:tcW w:w="369" w:type="dxa"/>
            <w:vMerge/>
            <w:shd w:val="clear" w:color="auto" w:fill="FFFFFF" w:themeFill="background1"/>
          </w:tcPr>
          <w:p w14:paraId="1B1471C2"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7A5CDF3D"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GetVideoSources</w:t>
            </w:r>
            <w:proofErr w:type="spellEnd"/>
          </w:p>
        </w:tc>
        <w:tc>
          <w:tcPr>
            <w:tcW w:w="1704" w:type="dxa"/>
            <w:shd w:val="clear" w:color="auto" w:fill="FFFFFF" w:themeFill="background1"/>
          </w:tcPr>
          <w:p w14:paraId="57ED171A"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D9C28AC" w14:textId="0AC43C01" w:rsidR="006C4AB3" w:rsidRPr="00206B2A" w:rsidRDefault="006C4AB3" w:rsidP="006C4AB3">
            <w:pPr>
              <w:spacing w:after="0"/>
              <w:jc w:val="left"/>
              <w:rPr>
                <w:rFonts w:eastAsia="Times New Roman"/>
                <w:lang w:val="en-US"/>
              </w:rPr>
            </w:pPr>
            <w:ins w:id="142" w:author="Hugo Brisson" w:date="2016-03-01T22:04:00Z">
              <w:r w:rsidRPr="00F415E2">
                <w:rPr>
                  <w:rFonts w:eastAsia="Times New Roman"/>
                  <w:lang w:val="en-US"/>
                </w:rPr>
                <w:t>O</w:t>
              </w:r>
            </w:ins>
            <w:del w:id="143" w:author="Hugo Brisson" w:date="2016-03-01T22:04:00Z">
              <w:r w:rsidRPr="00206B2A" w:rsidDel="00C250EB">
                <w:rPr>
                  <w:rFonts w:eastAsia="Times New Roman"/>
                  <w:lang w:val="en-US"/>
                </w:rPr>
                <w:delText>C</w:delText>
              </w:r>
            </w:del>
          </w:p>
        </w:tc>
      </w:tr>
      <w:tr w:rsidR="006C4AB3" w:rsidRPr="00C00BC7" w14:paraId="28EA072F" w14:textId="77777777" w:rsidTr="00C25E36">
        <w:tc>
          <w:tcPr>
            <w:tcW w:w="369" w:type="dxa"/>
            <w:vMerge/>
            <w:shd w:val="clear" w:color="auto" w:fill="FFFFFF" w:themeFill="background1"/>
          </w:tcPr>
          <w:p w14:paraId="33138033"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0E29EDF6"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GetVideoSourceConfiguration</w:t>
            </w:r>
            <w:proofErr w:type="spellEnd"/>
          </w:p>
        </w:tc>
        <w:tc>
          <w:tcPr>
            <w:tcW w:w="1704" w:type="dxa"/>
            <w:shd w:val="clear" w:color="auto" w:fill="FFFFFF" w:themeFill="background1"/>
          </w:tcPr>
          <w:p w14:paraId="799AAA24"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D7E14A0" w14:textId="6FDD15BB" w:rsidR="006C4AB3" w:rsidRPr="00206B2A" w:rsidRDefault="006C4AB3" w:rsidP="006C4AB3">
            <w:pPr>
              <w:spacing w:after="0"/>
              <w:jc w:val="left"/>
              <w:rPr>
                <w:rFonts w:eastAsia="Times New Roman"/>
                <w:lang w:val="en-US"/>
              </w:rPr>
            </w:pPr>
            <w:ins w:id="144" w:author="Hugo Brisson" w:date="2016-03-01T22:04:00Z">
              <w:r w:rsidRPr="00F415E2">
                <w:rPr>
                  <w:rFonts w:eastAsia="Times New Roman"/>
                  <w:lang w:val="en-US"/>
                </w:rPr>
                <w:t>O</w:t>
              </w:r>
            </w:ins>
            <w:del w:id="145" w:author="Hugo Brisson" w:date="2016-03-01T22:04:00Z">
              <w:r w:rsidRPr="00206B2A" w:rsidDel="00C250EB">
                <w:rPr>
                  <w:rFonts w:eastAsia="Times New Roman"/>
                  <w:lang w:val="en-US"/>
                </w:rPr>
                <w:delText>C</w:delText>
              </w:r>
            </w:del>
          </w:p>
        </w:tc>
      </w:tr>
      <w:tr w:rsidR="006C4AB3" w:rsidRPr="00C00BC7" w14:paraId="4F14FDB4" w14:textId="77777777" w:rsidTr="00C25E36">
        <w:tc>
          <w:tcPr>
            <w:tcW w:w="369" w:type="dxa"/>
            <w:vMerge/>
            <w:shd w:val="clear" w:color="auto" w:fill="FFFFFF" w:themeFill="background1"/>
          </w:tcPr>
          <w:p w14:paraId="35224D5F"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7FFF114C"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GetVideoSourceConfigurations</w:t>
            </w:r>
            <w:proofErr w:type="spellEnd"/>
          </w:p>
        </w:tc>
        <w:tc>
          <w:tcPr>
            <w:tcW w:w="1704" w:type="dxa"/>
            <w:shd w:val="clear" w:color="auto" w:fill="FFFFFF" w:themeFill="background1"/>
          </w:tcPr>
          <w:p w14:paraId="77477E00"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CB9CDB3" w14:textId="46CBA8B5" w:rsidR="006C4AB3" w:rsidRPr="00206B2A" w:rsidRDefault="006C4AB3" w:rsidP="006C4AB3">
            <w:pPr>
              <w:spacing w:after="0"/>
              <w:jc w:val="left"/>
              <w:rPr>
                <w:rFonts w:eastAsia="Times New Roman"/>
                <w:lang w:val="en-US"/>
              </w:rPr>
            </w:pPr>
            <w:ins w:id="146" w:author="Hugo Brisson" w:date="2016-03-01T22:04:00Z">
              <w:r w:rsidRPr="00F415E2">
                <w:rPr>
                  <w:rFonts w:eastAsia="Times New Roman"/>
                  <w:lang w:val="en-US"/>
                </w:rPr>
                <w:t>O</w:t>
              </w:r>
            </w:ins>
            <w:del w:id="147" w:author="Hugo Brisson" w:date="2016-03-01T22:04:00Z">
              <w:r w:rsidRPr="00206B2A" w:rsidDel="00C250EB">
                <w:rPr>
                  <w:rFonts w:eastAsia="Times New Roman"/>
                  <w:lang w:val="en-US"/>
                </w:rPr>
                <w:delText>C</w:delText>
              </w:r>
            </w:del>
          </w:p>
        </w:tc>
      </w:tr>
      <w:tr w:rsidR="006C4AB3" w:rsidRPr="00C00BC7" w14:paraId="0ECD5F92" w14:textId="77777777" w:rsidTr="00C25E36">
        <w:tc>
          <w:tcPr>
            <w:tcW w:w="369" w:type="dxa"/>
            <w:vMerge/>
            <w:shd w:val="clear" w:color="auto" w:fill="FFFFFF" w:themeFill="background1"/>
          </w:tcPr>
          <w:p w14:paraId="7355CCA3"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3D9878C9" w14:textId="77777777" w:rsidR="006C4AB3" w:rsidRPr="00206B2A" w:rsidRDefault="006C4AB3" w:rsidP="006C4AB3">
            <w:pPr>
              <w:spacing w:after="0"/>
              <w:jc w:val="left"/>
              <w:rPr>
                <w:rFonts w:eastAsia="Times New Roman"/>
                <w:lang w:val="en-US"/>
              </w:rPr>
            </w:pPr>
            <w:r w:rsidRPr="00206B2A">
              <w:rPr>
                <w:rFonts w:eastAsia="Times New Roman"/>
                <w:lang w:val="en-US"/>
              </w:rPr>
              <w:t>AddVideoSourceConfiguration</w:t>
            </w:r>
          </w:p>
        </w:tc>
        <w:tc>
          <w:tcPr>
            <w:tcW w:w="1704" w:type="dxa"/>
            <w:shd w:val="clear" w:color="auto" w:fill="FFFFFF" w:themeFill="background1"/>
          </w:tcPr>
          <w:p w14:paraId="1D5E7C55"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CD47D07" w14:textId="30DB9266" w:rsidR="006C4AB3" w:rsidRPr="00206B2A" w:rsidRDefault="006C4AB3" w:rsidP="006C4AB3">
            <w:pPr>
              <w:spacing w:after="0"/>
              <w:jc w:val="left"/>
              <w:rPr>
                <w:rFonts w:eastAsia="Times New Roman"/>
                <w:lang w:val="en-US"/>
              </w:rPr>
            </w:pPr>
            <w:ins w:id="148" w:author="Hugo Brisson" w:date="2016-03-01T22:04:00Z">
              <w:r w:rsidRPr="00F415E2">
                <w:rPr>
                  <w:rFonts w:eastAsia="Times New Roman"/>
                  <w:lang w:val="en-US"/>
                </w:rPr>
                <w:t>O</w:t>
              </w:r>
            </w:ins>
            <w:del w:id="149" w:author="Hugo Brisson" w:date="2016-03-01T22:04:00Z">
              <w:r w:rsidRPr="00206B2A" w:rsidDel="00C250EB">
                <w:rPr>
                  <w:rFonts w:eastAsia="Times New Roman"/>
                  <w:lang w:val="en-US"/>
                </w:rPr>
                <w:delText>C</w:delText>
              </w:r>
            </w:del>
          </w:p>
        </w:tc>
      </w:tr>
      <w:tr w:rsidR="006C4AB3" w:rsidRPr="00C00BC7" w14:paraId="32E5486A" w14:textId="77777777" w:rsidTr="00C25E36">
        <w:tc>
          <w:tcPr>
            <w:tcW w:w="369" w:type="dxa"/>
            <w:vMerge/>
            <w:shd w:val="clear" w:color="auto" w:fill="FFFFFF" w:themeFill="background1"/>
          </w:tcPr>
          <w:p w14:paraId="77D81856"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382A9334"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RemoveVideoSourceConfiguration</w:t>
            </w:r>
            <w:proofErr w:type="spellEnd"/>
          </w:p>
        </w:tc>
        <w:tc>
          <w:tcPr>
            <w:tcW w:w="1704" w:type="dxa"/>
            <w:shd w:val="clear" w:color="auto" w:fill="FFFFFF" w:themeFill="background1"/>
          </w:tcPr>
          <w:p w14:paraId="545E0463"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5DB2348" w14:textId="0724790C" w:rsidR="006C4AB3" w:rsidRPr="00206B2A" w:rsidRDefault="006C4AB3" w:rsidP="006C4AB3">
            <w:pPr>
              <w:spacing w:after="0"/>
              <w:jc w:val="left"/>
              <w:rPr>
                <w:rFonts w:eastAsia="Times New Roman"/>
                <w:lang w:val="en-US"/>
              </w:rPr>
            </w:pPr>
            <w:ins w:id="150" w:author="Hugo Brisson" w:date="2016-03-01T22:04:00Z">
              <w:r w:rsidRPr="00F415E2">
                <w:rPr>
                  <w:rFonts w:eastAsia="Times New Roman"/>
                  <w:lang w:val="en-US"/>
                </w:rPr>
                <w:t>O</w:t>
              </w:r>
            </w:ins>
            <w:del w:id="151" w:author="Hugo Brisson" w:date="2016-03-01T22:04:00Z">
              <w:r w:rsidRPr="00206B2A" w:rsidDel="00C250EB">
                <w:rPr>
                  <w:rFonts w:eastAsia="Times New Roman"/>
                  <w:lang w:val="en-US"/>
                </w:rPr>
                <w:delText>C</w:delText>
              </w:r>
            </w:del>
          </w:p>
        </w:tc>
      </w:tr>
      <w:tr w:rsidR="006C4AB3" w:rsidRPr="00C00BC7" w14:paraId="5FC5A648" w14:textId="77777777" w:rsidTr="00C25E36">
        <w:tc>
          <w:tcPr>
            <w:tcW w:w="369" w:type="dxa"/>
            <w:vMerge/>
            <w:shd w:val="clear" w:color="auto" w:fill="FFFFFF" w:themeFill="background1"/>
          </w:tcPr>
          <w:p w14:paraId="2117DA62"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2B21AD35"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SetVideoSourceConfiguration</w:t>
            </w:r>
            <w:proofErr w:type="spellEnd"/>
          </w:p>
        </w:tc>
        <w:tc>
          <w:tcPr>
            <w:tcW w:w="1704" w:type="dxa"/>
            <w:shd w:val="clear" w:color="auto" w:fill="FFFFFF" w:themeFill="background1"/>
          </w:tcPr>
          <w:p w14:paraId="45FE884B"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0BF8E5F" w14:textId="6728FD11" w:rsidR="006C4AB3" w:rsidRPr="00206B2A" w:rsidRDefault="006C4AB3" w:rsidP="006C4AB3">
            <w:pPr>
              <w:spacing w:after="0"/>
              <w:jc w:val="left"/>
              <w:rPr>
                <w:rFonts w:eastAsia="Times New Roman"/>
                <w:lang w:val="en-US"/>
              </w:rPr>
            </w:pPr>
            <w:ins w:id="152" w:author="Hugo Brisson" w:date="2016-03-01T22:04:00Z">
              <w:r w:rsidRPr="00F415E2">
                <w:rPr>
                  <w:rFonts w:eastAsia="Times New Roman"/>
                  <w:lang w:val="en-US"/>
                </w:rPr>
                <w:t>O</w:t>
              </w:r>
            </w:ins>
            <w:del w:id="153" w:author="Hugo Brisson" w:date="2016-03-01T22:04:00Z">
              <w:r w:rsidRPr="00206B2A" w:rsidDel="00C250EB">
                <w:rPr>
                  <w:rFonts w:eastAsia="Times New Roman"/>
                  <w:lang w:val="en-US"/>
                </w:rPr>
                <w:delText>C</w:delText>
              </w:r>
            </w:del>
          </w:p>
        </w:tc>
      </w:tr>
      <w:tr w:rsidR="006C4AB3" w:rsidRPr="00C00BC7" w14:paraId="48C250C6" w14:textId="77777777" w:rsidTr="00C25E36">
        <w:tc>
          <w:tcPr>
            <w:tcW w:w="369" w:type="dxa"/>
            <w:vMerge/>
            <w:shd w:val="clear" w:color="auto" w:fill="FFFFFF" w:themeFill="background1"/>
          </w:tcPr>
          <w:p w14:paraId="3C88F4D8"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D25D064" w14:textId="77777777" w:rsidR="006C4AB3" w:rsidRPr="00206B2A" w:rsidRDefault="006C4AB3" w:rsidP="006C4AB3">
            <w:pPr>
              <w:spacing w:after="0"/>
              <w:jc w:val="left"/>
              <w:rPr>
                <w:rFonts w:eastAsia="Times New Roman"/>
                <w:lang w:val="en-US"/>
              </w:rPr>
            </w:pPr>
            <w:r w:rsidRPr="00206B2A">
              <w:rPr>
                <w:rFonts w:eastAsia="Times New Roman"/>
                <w:lang w:val="en-US"/>
              </w:rPr>
              <w:t>GetCompatibleVideoSourceConfigurations</w:t>
            </w:r>
          </w:p>
        </w:tc>
        <w:tc>
          <w:tcPr>
            <w:tcW w:w="1704" w:type="dxa"/>
            <w:shd w:val="clear" w:color="auto" w:fill="FFFFFF" w:themeFill="background1"/>
          </w:tcPr>
          <w:p w14:paraId="5EB888EF"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686A155C" w14:textId="4005C400" w:rsidR="006C4AB3" w:rsidRPr="00206B2A" w:rsidRDefault="006C4AB3" w:rsidP="006C4AB3">
            <w:pPr>
              <w:spacing w:after="0"/>
              <w:jc w:val="left"/>
              <w:rPr>
                <w:rFonts w:eastAsia="Times New Roman"/>
                <w:lang w:val="en-US"/>
              </w:rPr>
            </w:pPr>
            <w:ins w:id="154" w:author="Hugo Brisson" w:date="2016-03-01T22:04:00Z">
              <w:r w:rsidRPr="00F415E2">
                <w:rPr>
                  <w:rFonts w:eastAsia="Times New Roman"/>
                  <w:lang w:val="en-US"/>
                </w:rPr>
                <w:t>O</w:t>
              </w:r>
            </w:ins>
            <w:del w:id="155" w:author="Hugo Brisson" w:date="2016-03-01T22:04:00Z">
              <w:r w:rsidRPr="00206B2A" w:rsidDel="00C250EB">
                <w:rPr>
                  <w:rFonts w:eastAsia="Times New Roman"/>
                  <w:lang w:val="en-US"/>
                </w:rPr>
                <w:delText>C</w:delText>
              </w:r>
            </w:del>
          </w:p>
        </w:tc>
      </w:tr>
      <w:tr w:rsidR="006C4AB3" w:rsidRPr="00C00BC7" w14:paraId="06960069" w14:textId="77777777" w:rsidTr="00C25E36">
        <w:tc>
          <w:tcPr>
            <w:tcW w:w="369" w:type="dxa"/>
            <w:vMerge/>
            <w:shd w:val="clear" w:color="auto" w:fill="FFFFFF" w:themeFill="background1"/>
          </w:tcPr>
          <w:p w14:paraId="61A19A6A"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0FADB039"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GetVideoSourceConfigurationOptions</w:t>
            </w:r>
            <w:proofErr w:type="spellEnd"/>
          </w:p>
        </w:tc>
        <w:tc>
          <w:tcPr>
            <w:tcW w:w="1704" w:type="dxa"/>
            <w:shd w:val="clear" w:color="auto" w:fill="FFFFFF" w:themeFill="background1"/>
          </w:tcPr>
          <w:p w14:paraId="154E3AC6"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5317D04" w14:textId="2DBD000D" w:rsidR="006C4AB3" w:rsidRPr="00206B2A" w:rsidRDefault="006C4AB3" w:rsidP="006C4AB3">
            <w:pPr>
              <w:spacing w:after="0"/>
              <w:jc w:val="left"/>
              <w:rPr>
                <w:rFonts w:eastAsia="Times New Roman"/>
                <w:lang w:val="en-US"/>
              </w:rPr>
            </w:pPr>
            <w:ins w:id="156" w:author="Hugo Brisson" w:date="2016-03-01T22:04:00Z">
              <w:r w:rsidRPr="00190681">
                <w:rPr>
                  <w:rFonts w:eastAsia="Times New Roman"/>
                  <w:lang w:val="en-US"/>
                </w:rPr>
                <w:t>O</w:t>
              </w:r>
            </w:ins>
            <w:del w:id="157" w:author="Hugo Brisson" w:date="2016-03-01T22:04:00Z">
              <w:r w:rsidRPr="00206B2A" w:rsidDel="00C827C8">
                <w:rPr>
                  <w:rFonts w:eastAsia="Times New Roman"/>
                  <w:lang w:val="en-US"/>
                </w:rPr>
                <w:delText>C</w:delText>
              </w:r>
            </w:del>
          </w:p>
        </w:tc>
      </w:tr>
      <w:tr w:rsidR="006C4AB3" w:rsidRPr="00C00BC7" w14:paraId="2104CAB7" w14:textId="77777777" w:rsidTr="00C827C8">
        <w:tblPrEx>
          <w:tblW w:w="9286" w:type="dxa"/>
          <w:tblPrExChange w:id="158" w:author="Hugo Brisson" w:date="2016-03-01T22:04:00Z">
            <w:tblPrEx>
              <w:tblW w:w="9286" w:type="dxa"/>
            </w:tblPrEx>
          </w:tblPrExChange>
        </w:tblPrEx>
        <w:tc>
          <w:tcPr>
            <w:tcW w:w="369" w:type="dxa"/>
            <w:vMerge/>
            <w:shd w:val="clear" w:color="auto" w:fill="FFFFFF" w:themeFill="background1"/>
            <w:tcPrChange w:id="159" w:author="Hugo Brisson" w:date="2016-03-01T22:04:00Z">
              <w:tcPr>
                <w:tcW w:w="369" w:type="dxa"/>
                <w:vMerge/>
                <w:shd w:val="clear" w:color="auto" w:fill="FFFFFF" w:themeFill="background1"/>
              </w:tcPr>
            </w:tcPrChange>
          </w:tcPr>
          <w:p w14:paraId="439A7CA8"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Change w:id="160" w:author="Hugo Brisson" w:date="2016-03-01T22:04:00Z">
              <w:tcPr>
                <w:tcW w:w="5853" w:type="dxa"/>
                <w:shd w:val="clear" w:color="auto" w:fill="FFFFFF" w:themeFill="background1"/>
                <w:vAlign w:val="center"/>
              </w:tcPr>
            </w:tcPrChange>
          </w:tcPr>
          <w:p w14:paraId="18AD21EF"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GetVideoEncoderConfiguration</w:t>
            </w:r>
            <w:proofErr w:type="spellEnd"/>
          </w:p>
        </w:tc>
        <w:tc>
          <w:tcPr>
            <w:tcW w:w="1704" w:type="dxa"/>
            <w:shd w:val="clear" w:color="auto" w:fill="FFFFFF" w:themeFill="background1"/>
            <w:vAlign w:val="center"/>
            <w:tcPrChange w:id="161" w:author="Hugo Brisson" w:date="2016-03-01T22:04:00Z">
              <w:tcPr>
                <w:tcW w:w="1704" w:type="dxa"/>
                <w:shd w:val="clear" w:color="auto" w:fill="FFFFFF" w:themeFill="background1"/>
                <w:vAlign w:val="center"/>
              </w:tcPr>
            </w:tcPrChange>
          </w:tcPr>
          <w:p w14:paraId="44FB8CB0"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Change w:id="162" w:author="Hugo Brisson" w:date="2016-03-01T22:04:00Z">
              <w:tcPr>
                <w:tcW w:w="1360" w:type="dxa"/>
                <w:shd w:val="clear" w:color="auto" w:fill="FFFFFF" w:themeFill="background1"/>
                <w:vAlign w:val="center"/>
              </w:tcPr>
            </w:tcPrChange>
          </w:tcPr>
          <w:p w14:paraId="015124FE" w14:textId="10752CEC" w:rsidR="006C4AB3" w:rsidRPr="00206B2A" w:rsidRDefault="006C4AB3" w:rsidP="006C4AB3">
            <w:pPr>
              <w:spacing w:after="0"/>
              <w:jc w:val="left"/>
              <w:rPr>
                <w:rFonts w:eastAsia="Times New Roman"/>
                <w:lang w:val="en-US"/>
              </w:rPr>
            </w:pPr>
            <w:ins w:id="163" w:author="Hugo Brisson" w:date="2016-03-01T22:04:00Z">
              <w:r w:rsidRPr="00190681">
                <w:rPr>
                  <w:rFonts w:eastAsia="Times New Roman"/>
                  <w:lang w:val="en-US"/>
                </w:rPr>
                <w:t>O</w:t>
              </w:r>
            </w:ins>
            <w:del w:id="164" w:author="Hugo Brisson" w:date="2016-03-01T22:00:00Z">
              <w:r w:rsidRPr="00206B2A" w:rsidDel="00C25DAE">
                <w:rPr>
                  <w:rFonts w:eastAsia="Times New Roman"/>
                  <w:lang w:val="en-US"/>
                </w:rPr>
                <w:delText>M</w:delText>
              </w:r>
            </w:del>
          </w:p>
        </w:tc>
      </w:tr>
      <w:tr w:rsidR="00206B2A" w:rsidRPr="00C00BC7" w14:paraId="1DAC841B" w14:textId="77777777" w:rsidTr="00C25E36">
        <w:tc>
          <w:tcPr>
            <w:tcW w:w="369" w:type="dxa"/>
            <w:vMerge/>
            <w:shd w:val="clear" w:color="auto" w:fill="FFFFFF" w:themeFill="background1"/>
          </w:tcPr>
          <w:p w14:paraId="4FE188ED"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A4EC527"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GetVideoEncoderConfigurations</w:t>
            </w:r>
            <w:proofErr w:type="spellEnd"/>
          </w:p>
        </w:tc>
        <w:tc>
          <w:tcPr>
            <w:tcW w:w="1704" w:type="dxa"/>
            <w:shd w:val="clear" w:color="auto" w:fill="FFFFFF" w:themeFill="background1"/>
            <w:vAlign w:val="center"/>
          </w:tcPr>
          <w:p w14:paraId="5AEE2B41"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7DFE3E64" w14:textId="168CD2BB" w:rsidR="00206B2A" w:rsidRPr="00206B2A" w:rsidRDefault="00206B2A" w:rsidP="00206B2A">
            <w:pPr>
              <w:spacing w:after="0"/>
              <w:jc w:val="left"/>
              <w:rPr>
                <w:rFonts w:eastAsia="Times New Roman"/>
                <w:lang w:val="en-US"/>
              </w:rPr>
            </w:pPr>
            <w:r w:rsidRPr="00206B2A">
              <w:rPr>
                <w:rFonts w:eastAsia="Times New Roman"/>
                <w:lang w:val="en-US"/>
              </w:rPr>
              <w:t>M</w:t>
            </w:r>
            <w:ins w:id="165" w:author="Hugo Brisson" w:date="2016-03-01T22:10:00Z">
              <w:r w:rsidR="006C4AB3">
                <w:rPr>
                  <w:rFonts w:eastAsia="Times New Roman"/>
                  <w:lang w:val="en-US"/>
                </w:rPr>
                <w:t>*</w:t>
              </w:r>
            </w:ins>
          </w:p>
        </w:tc>
      </w:tr>
      <w:tr w:rsidR="00206B2A" w:rsidRPr="00C00BC7" w14:paraId="134CFDE1" w14:textId="77777777" w:rsidTr="00C25E36">
        <w:tc>
          <w:tcPr>
            <w:tcW w:w="369" w:type="dxa"/>
            <w:vMerge/>
            <w:shd w:val="clear" w:color="auto" w:fill="FFFFFF" w:themeFill="background1"/>
          </w:tcPr>
          <w:p w14:paraId="7E54CA5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5E4215D" w14:textId="77777777" w:rsidR="00206B2A" w:rsidRPr="00206B2A" w:rsidRDefault="00206B2A" w:rsidP="00206B2A">
            <w:pPr>
              <w:spacing w:after="0"/>
              <w:jc w:val="left"/>
              <w:rPr>
                <w:rFonts w:eastAsia="Times New Roman"/>
                <w:lang w:val="en-US"/>
              </w:rPr>
            </w:pPr>
            <w:r w:rsidRPr="00206B2A">
              <w:rPr>
                <w:rFonts w:eastAsia="Times New Roman"/>
                <w:lang w:val="en-US"/>
              </w:rPr>
              <w:t>AddVideoEncoderConfiguration</w:t>
            </w:r>
          </w:p>
        </w:tc>
        <w:tc>
          <w:tcPr>
            <w:tcW w:w="1704" w:type="dxa"/>
            <w:shd w:val="clear" w:color="auto" w:fill="FFFFFF" w:themeFill="background1"/>
            <w:vAlign w:val="center"/>
          </w:tcPr>
          <w:p w14:paraId="6BE09CA9"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22E70239" w14:textId="77777777" w:rsidR="00206B2A" w:rsidRPr="00206B2A" w:rsidRDefault="00206B2A" w:rsidP="00206B2A">
            <w:pPr>
              <w:spacing w:after="0"/>
              <w:jc w:val="left"/>
              <w:rPr>
                <w:rFonts w:eastAsia="Times New Roman"/>
                <w:lang w:val="en-US"/>
              </w:rPr>
            </w:pPr>
            <w:r w:rsidRPr="00206B2A">
              <w:rPr>
                <w:rFonts w:eastAsia="Times New Roman"/>
                <w:lang w:val="en-US"/>
              </w:rPr>
              <w:t>O</w:t>
            </w:r>
          </w:p>
        </w:tc>
      </w:tr>
      <w:tr w:rsidR="00206B2A" w:rsidRPr="00C00BC7" w14:paraId="5F2E1967" w14:textId="77777777" w:rsidTr="00C25E36">
        <w:tc>
          <w:tcPr>
            <w:tcW w:w="369" w:type="dxa"/>
            <w:vMerge/>
            <w:shd w:val="clear" w:color="auto" w:fill="FFFFFF" w:themeFill="background1"/>
          </w:tcPr>
          <w:p w14:paraId="0BB46AEC"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23768C78"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RemoveVideoEncoderConfiguration</w:t>
            </w:r>
            <w:proofErr w:type="spellEnd"/>
          </w:p>
        </w:tc>
        <w:tc>
          <w:tcPr>
            <w:tcW w:w="1704" w:type="dxa"/>
            <w:shd w:val="clear" w:color="auto" w:fill="FFFFFF" w:themeFill="background1"/>
            <w:vAlign w:val="center"/>
          </w:tcPr>
          <w:p w14:paraId="15F79BEE"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5725C61D"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O</w:t>
            </w:r>
          </w:p>
        </w:tc>
      </w:tr>
      <w:tr w:rsidR="00206B2A" w:rsidRPr="00C00BC7" w14:paraId="6EF01F94" w14:textId="77777777" w:rsidTr="00C25E36">
        <w:tc>
          <w:tcPr>
            <w:tcW w:w="369" w:type="dxa"/>
            <w:vMerge/>
            <w:shd w:val="clear" w:color="auto" w:fill="FFFFFF" w:themeFill="background1"/>
          </w:tcPr>
          <w:p w14:paraId="06918094"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16FE606C"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SetVideoEncoderConfiguration</w:t>
            </w:r>
            <w:proofErr w:type="spellEnd"/>
          </w:p>
        </w:tc>
        <w:tc>
          <w:tcPr>
            <w:tcW w:w="1704" w:type="dxa"/>
            <w:shd w:val="clear" w:color="auto" w:fill="FFFFFF" w:themeFill="background1"/>
            <w:vAlign w:val="center"/>
          </w:tcPr>
          <w:p w14:paraId="37C5BA9E" w14:textId="77777777" w:rsidR="00206B2A" w:rsidRPr="00206B2A" w:rsidRDefault="00206B2A" w:rsidP="00206B2A">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vAlign w:val="center"/>
          </w:tcPr>
          <w:p w14:paraId="37951FC2" w14:textId="337D0608" w:rsidR="00206B2A" w:rsidRPr="00206B2A" w:rsidRDefault="00206B2A" w:rsidP="00206B2A">
            <w:pPr>
              <w:spacing w:after="0"/>
              <w:jc w:val="left"/>
              <w:rPr>
                <w:rFonts w:eastAsia="Times New Roman"/>
                <w:lang w:val="en-US"/>
              </w:rPr>
            </w:pPr>
            <w:r w:rsidRPr="00206B2A">
              <w:rPr>
                <w:rFonts w:eastAsia="Times New Roman"/>
                <w:lang w:val="en-US"/>
              </w:rPr>
              <w:t>M</w:t>
            </w:r>
            <w:ins w:id="166" w:author="Hugo Brisson" w:date="2016-03-01T22:10:00Z">
              <w:r w:rsidR="006C4AB3">
                <w:rPr>
                  <w:rFonts w:eastAsia="Times New Roman"/>
                  <w:lang w:val="en-US"/>
                </w:rPr>
                <w:t>*</w:t>
              </w:r>
            </w:ins>
          </w:p>
        </w:tc>
      </w:tr>
      <w:tr w:rsidR="00206B2A" w:rsidRPr="00C00BC7" w14:paraId="4AA25CA4" w14:textId="77777777" w:rsidTr="00C25E36">
        <w:tc>
          <w:tcPr>
            <w:tcW w:w="369" w:type="dxa"/>
            <w:vMerge/>
            <w:shd w:val="clear" w:color="auto" w:fill="FFFFFF" w:themeFill="background1"/>
          </w:tcPr>
          <w:p w14:paraId="0CF86342"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3004A36F" w14:textId="77777777" w:rsidR="00206B2A" w:rsidRPr="00206B2A" w:rsidRDefault="00206B2A" w:rsidP="00206B2A">
            <w:pPr>
              <w:spacing w:after="0"/>
              <w:jc w:val="left"/>
              <w:rPr>
                <w:rFonts w:eastAsia="Times New Roman"/>
                <w:lang w:val="en-US"/>
              </w:rPr>
            </w:pPr>
            <w:r w:rsidRPr="00206B2A">
              <w:rPr>
                <w:rFonts w:eastAsia="Times New Roman"/>
                <w:lang w:val="en-US"/>
              </w:rPr>
              <w:t>GetCompatibleVideoEncoderConfigurations</w:t>
            </w:r>
          </w:p>
        </w:tc>
        <w:tc>
          <w:tcPr>
            <w:tcW w:w="1704" w:type="dxa"/>
            <w:shd w:val="clear" w:color="auto" w:fill="FFFFFF" w:themeFill="background1"/>
            <w:vAlign w:val="center"/>
          </w:tcPr>
          <w:p w14:paraId="3CFEA59A"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1023DB57"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O</w:t>
            </w:r>
          </w:p>
        </w:tc>
      </w:tr>
      <w:tr w:rsidR="00206B2A" w:rsidRPr="00C00BC7" w14:paraId="310992C5" w14:textId="77777777" w:rsidTr="00C25E36">
        <w:tc>
          <w:tcPr>
            <w:tcW w:w="369" w:type="dxa"/>
            <w:vMerge/>
            <w:shd w:val="clear" w:color="auto" w:fill="FFFFFF" w:themeFill="background1"/>
          </w:tcPr>
          <w:p w14:paraId="51C8D6B8"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20E23433"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GetVideoEncoderConfigurationOptions</w:t>
            </w:r>
            <w:proofErr w:type="spellEnd"/>
          </w:p>
        </w:tc>
        <w:tc>
          <w:tcPr>
            <w:tcW w:w="1704" w:type="dxa"/>
            <w:shd w:val="clear" w:color="auto" w:fill="FFFFFF" w:themeFill="background1"/>
            <w:vAlign w:val="center"/>
          </w:tcPr>
          <w:p w14:paraId="20F95CD3"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196ACB65" w14:textId="5E5D404A"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w:t>
            </w:r>
            <w:ins w:id="167" w:author="Hugo Brisson" w:date="2016-03-01T22:10:00Z">
              <w:r w:rsidR="006C4AB3">
                <w:rPr>
                  <w:rFonts w:eastAsia="Times New Roman"/>
                  <w:spacing w:val="0"/>
                  <w:sz w:val="21"/>
                  <w:szCs w:val="21"/>
                  <w:lang w:val="en-US" w:eastAsia="en-US"/>
                </w:rPr>
                <w:t>*</w:t>
              </w:r>
            </w:ins>
          </w:p>
        </w:tc>
      </w:tr>
      <w:tr w:rsidR="00206B2A" w:rsidRPr="00C00BC7" w14:paraId="0E3844CF" w14:textId="77777777" w:rsidTr="00C25E36">
        <w:tc>
          <w:tcPr>
            <w:tcW w:w="369" w:type="dxa"/>
            <w:vMerge/>
            <w:shd w:val="clear" w:color="auto" w:fill="FFFFFF" w:themeFill="background1"/>
          </w:tcPr>
          <w:p w14:paraId="5750686E" w14:textId="77777777" w:rsidR="00206B2A" w:rsidRPr="00C00BC7" w:rsidRDefault="00206B2A" w:rsidP="00206B2A">
            <w:pPr>
              <w:spacing w:after="0"/>
              <w:rPr>
                <w:rFonts w:ascii="Calibri" w:hAnsi="Calibri" w:cs="Calibri"/>
                <w:color w:val="000000"/>
                <w:szCs w:val="20"/>
                <w:lang w:val="en-US"/>
              </w:rPr>
            </w:pPr>
          </w:p>
        </w:tc>
        <w:tc>
          <w:tcPr>
            <w:tcW w:w="5853" w:type="dxa"/>
            <w:shd w:val="clear" w:color="auto" w:fill="FFFFFF" w:themeFill="background1"/>
            <w:vAlign w:val="center"/>
          </w:tcPr>
          <w:p w14:paraId="42C32E22" w14:textId="77777777" w:rsidR="00206B2A" w:rsidRPr="00206B2A" w:rsidRDefault="00206B2A" w:rsidP="00206B2A">
            <w:pPr>
              <w:spacing w:after="0"/>
              <w:jc w:val="left"/>
              <w:rPr>
                <w:rFonts w:eastAsia="Times New Roman"/>
                <w:lang w:val="en-US"/>
              </w:rPr>
            </w:pPr>
            <w:proofErr w:type="spellStart"/>
            <w:r w:rsidRPr="00206B2A">
              <w:rPr>
                <w:rFonts w:eastAsia="Times New Roman"/>
                <w:lang w:val="en-US"/>
              </w:rPr>
              <w:t>GetGuaranteedNumberOfVideoEncoderInstances</w:t>
            </w:r>
            <w:proofErr w:type="spellEnd"/>
          </w:p>
        </w:tc>
        <w:tc>
          <w:tcPr>
            <w:tcW w:w="1704" w:type="dxa"/>
            <w:shd w:val="clear" w:color="auto" w:fill="FFFFFF" w:themeFill="background1"/>
            <w:vAlign w:val="center"/>
          </w:tcPr>
          <w:p w14:paraId="54CDB6F3"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vAlign w:val="center"/>
          </w:tcPr>
          <w:p w14:paraId="72F077FE" w14:textId="77777777" w:rsidR="00206B2A" w:rsidRPr="00206B2A" w:rsidRDefault="00206B2A" w:rsidP="00206B2A">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O</w:t>
            </w:r>
          </w:p>
        </w:tc>
      </w:tr>
      <w:tr w:rsidR="006C4AB3" w:rsidRPr="00C00BC7" w14:paraId="078AB8E4" w14:textId="77777777" w:rsidTr="00C25E36">
        <w:tc>
          <w:tcPr>
            <w:tcW w:w="369" w:type="dxa"/>
            <w:vMerge/>
            <w:shd w:val="clear" w:color="auto" w:fill="FFFFFF" w:themeFill="background1"/>
          </w:tcPr>
          <w:p w14:paraId="1FB484A8"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B51D122"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GetMetadataConfiguration</w:t>
            </w:r>
            <w:proofErr w:type="spellEnd"/>
          </w:p>
        </w:tc>
        <w:tc>
          <w:tcPr>
            <w:tcW w:w="1704" w:type="dxa"/>
            <w:shd w:val="clear" w:color="auto" w:fill="FFFFFF" w:themeFill="background1"/>
          </w:tcPr>
          <w:p w14:paraId="3CD0F6B8"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795C3F1" w14:textId="5A4B9663" w:rsidR="006C4AB3" w:rsidRPr="00206B2A" w:rsidRDefault="006C4AB3" w:rsidP="006C4AB3">
            <w:pPr>
              <w:spacing w:after="0"/>
              <w:jc w:val="left"/>
              <w:rPr>
                <w:rFonts w:eastAsia="Times New Roman"/>
                <w:lang w:val="en-US"/>
              </w:rPr>
            </w:pPr>
            <w:ins w:id="168" w:author="Hugo Brisson" w:date="2016-03-01T22:04:00Z">
              <w:r w:rsidRPr="001804FF">
                <w:rPr>
                  <w:rFonts w:eastAsia="Times New Roman"/>
                  <w:lang w:val="en-US"/>
                </w:rPr>
                <w:t>O</w:t>
              </w:r>
            </w:ins>
            <w:del w:id="169" w:author="Hugo Brisson" w:date="2016-03-01T22:04:00Z">
              <w:r w:rsidRPr="00206B2A" w:rsidDel="00680A0D">
                <w:rPr>
                  <w:rFonts w:eastAsia="Times New Roman"/>
                  <w:lang w:val="en-US"/>
                </w:rPr>
                <w:delText>C</w:delText>
              </w:r>
            </w:del>
          </w:p>
        </w:tc>
      </w:tr>
      <w:tr w:rsidR="006C4AB3" w:rsidRPr="00C00BC7" w14:paraId="264E4938" w14:textId="77777777" w:rsidTr="00C25E36">
        <w:tc>
          <w:tcPr>
            <w:tcW w:w="369" w:type="dxa"/>
            <w:vMerge/>
            <w:shd w:val="clear" w:color="auto" w:fill="FFFFFF" w:themeFill="background1"/>
          </w:tcPr>
          <w:p w14:paraId="6FE3A91D"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0BDBB6C6"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GetMetadataConfigurations</w:t>
            </w:r>
            <w:proofErr w:type="spellEnd"/>
          </w:p>
        </w:tc>
        <w:tc>
          <w:tcPr>
            <w:tcW w:w="1704" w:type="dxa"/>
            <w:shd w:val="clear" w:color="auto" w:fill="FFFFFF" w:themeFill="background1"/>
          </w:tcPr>
          <w:p w14:paraId="06FF7983"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1E5572E" w14:textId="3013E970" w:rsidR="006C4AB3" w:rsidRPr="00206B2A" w:rsidRDefault="006C4AB3" w:rsidP="006C4AB3">
            <w:pPr>
              <w:spacing w:after="0"/>
              <w:jc w:val="left"/>
              <w:rPr>
                <w:rFonts w:eastAsia="Times New Roman"/>
                <w:lang w:val="en-US"/>
              </w:rPr>
            </w:pPr>
            <w:ins w:id="170" w:author="Hugo Brisson" w:date="2016-03-01T22:04:00Z">
              <w:r w:rsidRPr="001804FF">
                <w:rPr>
                  <w:rFonts w:eastAsia="Times New Roman"/>
                  <w:lang w:val="en-US"/>
                </w:rPr>
                <w:t>O</w:t>
              </w:r>
            </w:ins>
            <w:del w:id="171" w:author="Hugo Brisson" w:date="2016-03-01T22:04:00Z">
              <w:r w:rsidRPr="00206B2A" w:rsidDel="00680A0D">
                <w:rPr>
                  <w:rFonts w:eastAsia="Times New Roman"/>
                  <w:lang w:val="en-US"/>
                </w:rPr>
                <w:delText>C</w:delText>
              </w:r>
            </w:del>
          </w:p>
        </w:tc>
      </w:tr>
      <w:tr w:rsidR="006C4AB3" w:rsidRPr="00C00BC7" w14:paraId="61696EEF" w14:textId="77777777" w:rsidTr="00C25E36">
        <w:tc>
          <w:tcPr>
            <w:tcW w:w="369" w:type="dxa"/>
            <w:vMerge/>
            <w:shd w:val="clear" w:color="auto" w:fill="FFFFFF" w:themeFill="background1"/>
          </w:tcPr>
          <w:p w14:paraId="245BA417"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AB2C96A"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AddMetadataConfiguration</w:t>
            </w:r>
            <w:proofErr w:type="spellEnd"/>
          </w:p>
        </w:tc>
        <w:tc>
          <w:tcPr>
            <w:tcW w:w="1704" w:type="dxa"/>
            <w:shd w:val="clear" w:color="auto" w:fill="FFFFFF" w:themeFill="background1"/>
          </w:tcPr>
          <w:p w14:paraId="67E5D726"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777BBF5E" w14:textId="20D7C2E9" w:rsidR="006C4AB3" w:rsidRPr="00206B2A" w:rsidRDefault="006C4AB3" w:rsidP="006C4AB3">
            <w:pPr>
              <w:spacing w:after="0"/>
              <w:jc w:val="left"/>
              <w:rPr>
                <w:rFonts w:eastAsia="Times New Roman"/>
                <w:lang w:val="en-US"/>
              </w:rPr>
            </w:pPr>
            <w:ins w:id="172" w:author="Hugo Brisson" w:date="2016-03-01T22:04:00Z">
              <w:r w:rsidRPr="001804FF">
                <w:rPr>
                  <w:rFonts w:eastAsia="Times New Roman"/>
                  <w:lang w:val="en-US"/>
                </w:rPr>
                <w:t>O</w:t>
              </w:r>
            </w:ins>
            <w:del w:id="173" w:author="Hugo Brisson" w:date="2016-03-01T22:04:00Z">
              <w:r w:rsidRPr="00206B2A" w:rsidDel="00680A0D">
                <w:rPr>
                  <w:rFonts w:eastAsia="Times New Roman"/>
                  <w:lang w:val="en-US"/>
                </w:rPr>
                <w:delText>C</w:delText>
              </w:r>
            </w:del>
          </w:p>
        </w:tc>
      </w:tr>
      <w:tr w:rsidR="006C4AB3" w:rsidRPr="00C00BC7" w14:paraId="06C51155" w14:textId="77777777" w:rsidTr="00C25E36">
        <w:tc>
          <w:tcPr>
            <w:tcW w:w="369" w:type="dxa"/>
            <w:vMerge/>
            <w:shd w:val="clear" w:color="auto" w:fill="FFFFFF" w:themeFill="background1"/>
          </w:tcPr>
          <w:p w14:paraId="24D1B558"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1C26C7BD"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RemoveMetadataConfiguration</w:t>
            </w:r>
            <w:proofErr w:type="spellEnd"/>
          </w:p>
        </w:tc>
        <w:tc>
          <w:tcPr>
            <w:tcW w:w="1704" w:type="dxa"/>
            <w:shd w:val="clear" w:color="auto" w:fill="FFFFFF" w:themeFill="background1"/>
          </w:tcPr>
          <w:p w14:paraId="16C95E2D"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62EA6E2" w14:textId="636F7583" w:rsidR="006C4AB3" w:rsidRPr="00206B2A" w:rsidRDefault="006C4AB3" w:rsidP="006C4AB3">
            <w:pPr>
              <w:spacing w:after="0"/>
              <w:jc w:val="left"/>
              <w:rPr>
                <w:rFonts w:eastAsia="Times New Roman"/>
                <w:lang w:val="en-US"/>
              </w:rPr>
            </w:pPr>
            <w:ins w:id="174" w:author="Hugo Brisson" w:date="2016-03-01T22:04:00Z">
              <w:r w:rsidRPr="001804FF">
                <w:rPr>
                  <w:rFonts w:eastAsia="Times New Roman"/>
                  <w:lang w:val="en-US"/>
                </w:rPr>
                <w:t>O</w:t>
              </w:r>
            </w:ins>
            <w:del w:id="175" w:author="Hugo Brisson" w:date="2016-03-01T22:04:00Z">
              <w:r w:rsidRPr="00206B2A" w:rsidDel="00680A0D">
                <w:rPr>
                  <w:rFonts w:eastAsia="Times New Roman"/>
                  <w:lang w:val="en-US"/>
                </w:rPr>
                <w:delText>C</w:delText>
              </w:r>
            </w:del>
          </w:p>
        </w:tc>
      </w:tr>
      <w:tr w:rsidR="006C4AB3" w:rsidRPr="00C00BC7" w14:paraId="09A52AE7" w14:textId="77777777" w:rsidTr="00C25E36">
        <w:tc>
          <w:tcPr>
            <w:tcW w:w="369" w:type="dxa"/>
            <w:vMerge/>
            <w:shd w:val="clear" w:color="auto" w:fill="FFFFFF" w:themeFill="background1"/>
          </w:tcPr>
          <w:p w14:paraId="5136AC90"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3987037A"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SetMetadataConfiguration</w:t>
            </w:r>
            <w:proofErr w:type="spellEnd"/>
          </w:p>
        </w:tc>
        <w:tc>
          <w:tcPr>
            <w:tcW w:w="1704" w:type="dxa"/>
            <w:shd w:val="clear" w:color="auto" w:fill="FFFFFF" w:themeFill="background1"/>
          </w:tcPr>
          <w:p w14:paraId="0B9D4022"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AB1FF8A" w14:textId="70BF063B" w:rsidR="006C4AB3" w:rsidRPr="00206B2A" w:rsidRDefault="006C4AB3" w:rsidP="006C4AB3">
            <w:pPr>
              <w:spacing w:after="0"/>
              <w:jc w:val="left"/>
              <w:rPr>
                <w:rFonts w:eastAsia="Times New Roman"/>
                <w:lang w:val="en-US"/>
              </w:rPr>
            </w:pPr>
            <w:ins w:id="176" w:author="Hugo Brisson" w:date="2016-03-01T22:04:00Z">
              <w:r w:rsidRPr="001804FF">
                <w:rPr>
                  <w:rFonts w:eastAsia="Times New Roman"/>
                  <w:lang w:val="en-US"/>
                </w:rPr>
                <w:t>O</w:t>
              </w:r>
            </w:ins>
            <w:del w:id="177" w:author="Hugo Brisson" w:date="2016-03-01T22:04:00Z">
              <w:r w:rsidRPr="00206B2A" w:rsidDel="00680A0D">
                <w:rPr>
                  <w:rFonts w:eastAsia="Times New Roman"/>
                  <w:lang w:val="en-US"/>
                </w:rPr>
                <w:delText>C</w:delText>
              </w:r>
            </w:del>
          </w:p>
        </w:tc>
      </w:tr>
      <w:tr w:rsidR="006C4AB3" w:rsidRPr="00C00BC7" w14:paraId="3CAB569E" w14:textId="77777777" w:rsidTr="00C25E36">
        <w:tc>
          <w:tcPr>
            <w:tcW w:w="369" w:type="dxa"/>
            <w:vMerge/>
            <w:shd w:val="clear" w:color="auto" w:fill="FFFFFF" w:themeFill="background1"/>
          </w:tcPr>
          <w:p w14:paraId="206B8443"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57BDB57C"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GetCompatibleMetadataConfigurations</w:t>
            </w:r>
            <w:proofErr w:type="spellEnd"/>
          </w:p>
        </w:tc>
        <w:tc>
          <w:tcPr>
            <w:tcW w:w="1704" w:type="dxa"/>
            <w:shd w:val="clear" w:color="auto" w:fill="FFFFFF" w:themeFill="background1"/>
          </w:tcPr>
          <w:p w14:paraId="23E84A43"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175BB9E" w14:textId="36B0183D" w:rsidR="006C4AB3" w:rsidRPr="00206B2A" w:rsidRDefault="006C4AB3" w:rsidP="006C4AB3">
            <w:pPr>
              <w:spacing w:after="0"/>
              <w:jc w:val="left"/>
              <w:rPr>
                <w:rFonts w:eastAsia="Times New Roman"/>
                <w:lang w:val="en-US"/>
              </w:rPr>
            </w:pPr>
            <w:ins w:id="178" w:author="Hugo Brisson" w:date="2016-03-01T22:04:00Z">
              <w:r w:rsidRPr="001804FF">
                <w:rPr>
                  <w:rFonts w:eastAsia="Times New Roman"/>
                  <w:lang w:val="en-US"/>
                </w:rPr>
                <w:t>O</w:t>
              </w:r>
            </w:ins>
            <w:del w:id="179" w:author="Hugo Brisson" w:date="2016-03-01T22:04:00Z">
              <w:r w:rsidRPr="00206B2A" w:rsidDel="00680A0D">
                <w:rPr>
                  <w:rFonts w:eastAsia="Times New Roman"/>
                  <w:lang w:val="en-US"/>
                </w:rPr>
                <w:delText>C</w:delText>
              </w:r>
            </w:del>
          </w:p>
        </w:tc>
      </w:tr>
      <w:tr w:rsidR="006C4AB3" w:rsidRPr="00C00BC7" w14:paraId="74D0ECF5" w14:textId="77777777" w:rsidTr="00C25E36">
        <w:tc>
          <w:tcPr>
            <w:tcW w:w="369" w:type="dxa"/>
            <w:vMerge/>
            <w:shd w:val="clear" w:color="auto" w:fill="FFFFFF" w:themeFill="background1"/>
          </w:tcPr>
          <w:p w14:paraId="1426CA69"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2F2FDDE9"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GetMetadataConfigurationOptions</w:t>
            </w:r>
            <w:proofErr w:type="spellEnd"/>
          </w:p>
        </w:tc>
        <w:tc>
          <w:tcPr>
            <w:tcW w:w="1704" w:type="dxa"/>
            <w:shd w:val="clear" w:color="auto" w:fill="FFFFFF" w:themeFill="background1"/>
          </w:tcPr>
          <w:p w14:paraId="5A60FD39"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5DF5BC8" w14:textId="0FFDEC92" w:rsidR="006C4AB3" w:rsidRPr="00206B2A" w:rsidRDefault="006C4AB3" w:rsidP="006C4AB3">
            <w:pPr>
              <w:spacing w:after="0"/>
              <w:jc w:val="left"/>
              <w:rPr>
                <w:rFonts w:eastAsia="Times New Roman"/>
                <w:lang w:val="en-US"/>
              </w:rPr>
            </w:pPr>
            <w:ins w:id="180" w:author="Hugo Brisson" w:date="2016-03-01T22:04:00Z">
              <w:r w:rsidRPr="001804FF">
                <w:rPr>
                  <w:rFonts w:eastAsia="Times New Roman"/>
                  <w:lang w:val="en-US"/>
                </w:rPr>
                <w:t>O</w:t>
              </w:r>
            </w:ins>
            <w:del w:id="181" w:author="Hugo Brisson" w:date="2016-03-01T22:04:00Z">
              <w:r w:rsidRPr="00206B2A" w:rsidDel="00680A0D">
                <w:rPr>
                  <w:rFonts w:eastAsia="Times New Roman"/>
                  <w:lang w:val="en-US"/>
                </w:rPr>
                <w:delText>C</w:delText>
              </w:r>
            </w:del>
          </w:p>
        </w:tc>
      </w:tr>
      <w:tr w:rsidR="006C4AB3" w:rsidRPr="00C00BC7" w14:paraId="34124878" w14:textId="77777777" w:rsidTr="00C25E36">
        <w:tc>
          <w:tcPr>
            <w:tcW w:w="369" w:type="dxa"/>
            <w:vMerge/>
            <w:shd w:val="clear" w:color="auto" w:fill="FFFFFF" w:themeFill="background1"/>
          </w:tcPr>
          <w:p w14:paraId="0E1F6306"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526A5EF"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GetAudioSources</w:t>
            </w:r>
            <w:proofErr w:type="spellEnd"/>
          </w:p>
        </w:tc>
        <w:tc>
          <w:tcPr>
            <w:tcW w:w="1704" w:type="dxa"/>
            <w:shd w:val="clear" w:color="auto" w:fill="FFFFFF" w:themeFill="background1"/>
          </w:tcPr>
          <w:p w14:paraId="16B8A9FA"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55DA1BA" w14:textId="349E4E78" w:rsidR="006C4AB3" w:rsidRPr="00206B2A" w:rsidRDefault="006C4AB3" w:rsidP="006C4AB3">
            <w:pPr>
              <w:spacing w:after="0"/>
              <w:jc w:val="left"/>
              <w:rPr>
                <w:rFonts w:eastAsia="Times New Roman"/>
                <w:lang w:val="en-US"/>
              </w:rPr>
            </w:pPr>
            <w:ins w:id="182" w:author="Hugo Brisson" w:date="2016-03-01T22:04:00Z">
              <w:r w:rsidRPr="001804FF">
                <w:rPr>
                  <w:rFonts w:eastAsia="Times New Roman"/>
                  <w:lang w:val="en-US"/>
                </w:rPr>
                <w:t>O</w:t>
              </w:r>
            </w:ins>
            <w:del w:id="183" w:author="Hugo Brisson" w:date="2016-03-01T22:04:00Z">
              <w:r w:rsidRPr="00206B2A" w:rsidDel="00680A0D">
                <w:rPr>
                  <w:rFonts w:eastAsia="Times New Roman"/>
                  <w:lang w:val="en-US"/>
                </w:rPr>
                <w:delText>C</w:delText>
              </w:r>
            </w:del>
          </w:p>
        </w:tc>
      </w:tr>
      <w:tr w:rsidR="006C4AB3" w:rsidRPr="00C00BC7" w14:paraId="3ED06CAA" w14:textId="77777777" w:rsidTr="00C25E36">
        <w:tc>
          <w:tcPr>
            <w:tcW w:w="369" w:type="dxa"/>
            <w:vMerge/>
            <w:shd w:val="clear" w:color="auto" w:fill="FFFFFF" w:themeFill="background1"/>
          </w:tcPr>
          <w:p w14:paraId="3C72ECA6"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1FED79F8"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GetAudioSourceConfiguration</w:t>
            </w:r>
            <w:proofErr w:type="spellEnd"/>
          </w:p>
        </w:tc>
        <w:tc>
          <w:tcPr>
            <w:tcW w:w="1704" w:type="dxa"/>
            <w:shd w:val="clear" w:color="auto" w:fill="FFFFFF" w:themeFill="background1"/>
          </w:tcPr>
          <w:p w14:paraId="746CD484"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E21B95A" w14:textId="6788B8C2" w:rsidR="006C4AB3" w:rsidRPr="00206B2A" w:rsidRDefault="006C4AB3" w:rsidP="006C4AB3">
            <w:pPr>
              <w:spacing w:after="0"/>
              <w:jc w:val="left"/>
              <w:rPr>
                <w:rFonts w:eastAsia="Times New Roman"/>
                <w:lang w:val="en-US"/>
              </w:rPr>
            </w:pPr>
            <w:ins w:id="184" w:author="Hugo Brisson" w:date="2016-03-01T22:04:00Z">
              <w:r w:rsidRPr="001804FF">
                <w:rPr>
                  <w:rFonts w:eastAsia="Times New Roman"/>
                  <w:lang w:val="en-US"/>
                </w:rPr>
                <w:t>O</w:t>
              </w:r>
            </w:ins>
            <w:del w:id="185" w:author="Hugo Brisson" w:date="2016-03-01T22:04:00Z">
              <w:r w:rsidRPr="00206B2A" w:rsidDel="00680A0D">
                <w:rPr>
                  <w:rFonts w:eastAsia="Times New Roman"/>
                  <w:lang w:val="en-US"/>
                </w:rPr>
                <w:delText>C</w:delText>
              </w:r>
            </w:del>
          </w:p>
        </w:tc>
      </w:tr>
      <w:tr w:rsidR="006C4AB3" w:rsidRPr="00C00BC7" w14:paraId="46701162" w14:textId="77777777" w:rsidTr="00C25E36">
        <w:tc>
          <w:tcPr>
            <w:tcW w:w="369" w:type="dxa"/>
            <w:vMerge/>
            <w:shd w:val="clear" w:color="auto" w:fill="FFFFFF" w:themeFill="background1"/>
          </w:tcPr>
          <w:p w14:paraId="5CE58DB9"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D7AD57C"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GetAudioSourceConfigurations</w:t>
            </w:r>
            <w:proofErr w:type="spellEnd"/>
          </w:p>
        </w:tc>
        <w:tc>
          <w:tcPr>
            <w:tcW w:w="1704" w:type="dxa"/>
            <w:shd w:val="clear" w:color="auto" w:fill="FFFFFF" w:themeFill="background1"/>
          </w:tcPr>
          <w:p w14:paraId="1C5CE9BD"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337FBC85" w14:textId="36975190" w:rsidR="006C4AB3" w:rsidRPr="00206B2A" w:rsidRDefault="006C4AB3" w:rsidP="006C4AB3">
            <w:pPr>
              <w:spacing w:after="0"/>
              <w:jc w:val="left"/>
              <w:rPr>
                <w:rFonts w:eastAsia="Times New Roman"/>
                <w:lang w:val="en-US"/>
              </w:rPr>
            </w:pPr>
            <w:ins w:id="186" w:author="Hugo Brisson" w:date="2016-03-01T22:04:00Z">
              <w:r w:rsidRPr="001804FF">
                <w:rPr>
                  <w:rFonts w:eastAsia="Times New Roman"/>
                  <w:lang w:val="en-US"/>
                </w:rPr>
                <w:t>O</w:t>
              </w:r>
            </w:ins>
            <w:del w:id="187" w:author="Hugo Brisson" w:date="2016-03-01T22:04:00Z">
              <w:r w:rsidRPr="00206B2A" w:rsidDel="00680A0D">
                <w:rPr>
                  <w:rFonts w:eastAsia="Times New Roman"/>
                  <w:lang w:val="en-US"/>
                </w:rPr>
                <w:delText>C</w:delText>
              </w:r>
            </w:del>
          </w:p>
        </w:tc>
      </w:tr>
      <w:tr w:rsidR="006C4AB3" w:rsidRPr="00C00BC7" w14:paraId="4654527F" w14:textId="77777777" w:rsidTr="00C25E36">
        <w:tc>
          <w:tcPr>
            <w:tcW w:w="369" w:type="dxa"/>
            <w:vMerge/>
            <w:shd w:val="clear" w:color="auto" w:fill="FFFFFF" w:themeFill="background1"/>
          </w:tcPr>
          <w:p w14:paraId="5457B8FD"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44609A53"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AddAudioSourceConfiguration</w:t>
            </w:r>
            <w:proofErr w:type="spellEnd"/>
          </w:p>
        </w:tc>
        <w:tc>
          <w:tcPr>
            <w:tcW w:w="1704" w:type="dxa"/>
            <w:shd w:val="clear" w:color="auto" w:fill="FFFFFF" w:themeFill="background1"/>
          </w:tcPr>
          <w:p w14:paraId="490D48E1"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1DB1BAB4" w14:textId="12487517" w:rsidR="006C4AB3" w:rsidRPr="00206B2A" w:rsidRDefault="006C4AB3" w:rsidP="006C4AB3">
            <w:pPr>
              <w:spacing w:after="0"/>
              <w:jc w:val="left"/>
              <w:rPr>
                <w:rFonts w:eastAsia="Times New Roman"/>
                <w:lang w:val="en-US"/>
              </w:rPr>
            </w:pPr>
            <w:ins w:id="188" w:author="Hugo Brisson" w:date="2016-03-01T22:04:00Z">
              <w:r w:rsidRPr="001804FF">
                <w:rPr>
                  <w:rFonts w:eastAsia="Times New Roman"/>
                  <w:lang w:val="en-US"/>
                </w:rPr>
                <w:t>O</w:t>
              </w:r>
            </w:ins>
            <w:del w:id="189" w:author="Hugo Brisson" w:date="2016-03-01T22:04:00Z">
              <w:r w:rsidRPr="00206B2A" w:rsidDel="00680A0D">
                <w:rPr>
                  <w:rFonts w:eastAsia="Times New Roman"/>
                  <w:lang w:val="en-US"/>
                </w:rPr>
                <w:delText>C</w:delText>
              </w:r>
            </w:del>
          </w:p>
        </w:tc>
      </w:tr>
      <w:tr w:rsidR="006C4AB3" w:rsidRPr="00C00BC7" w14:paraId="0911AA05" w14:textId="77777777" w:rsidTr="00C25E36">
        <w:tc>
          <w:tcPr>
            <w:tcW w:w="369" w:type="dxa"/>
            <w:vMerge/>
            <w:shd w:val="clear" w:color="auto" w:fill="FFFFFF" w:themeFill="background1"/>
          </w:tcPr>
          <w:p w14:paraId="2BEDBA70"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5A162E88"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RemoveAudioSourceConfiguration</w:t>
            </w:r>
            <w:proofErr w:type="spellEnd"/>
          </w:p>
        </w:tc>
        <w:tc>
          <w:tcPr>
            <w:tcW w:w="1704" w:type="dxa"/>
            <w:shd w:val="clear" w:color="auto" w:fill="FFFFFF" w:themeFill="background1"/>
          </w:tcPr>
          <w:p w14:paraId="2003FB10"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3C35E9E" w14:textId="7DC3BD65" w:rsidR="006C4AB3" w:rsidRPr="00206B2A" w:rsidRDefault="006C4AB3" w:rsidP="006C4AB3">
            <w:pPr>
              <w:spacing w:after="0"/>
              <w:jc w:val="left"/>
              <w:rPr>
                <w:rFonts w:eastAsia="Times New Roman"/>
                <w:lang w:val="en-US"/>
              </w:rPr>
            </w:pPr>
            <w:ins w:id="190" w:author="Hugo Brisson" w:date="2016-03-01T22:04:00Z">
              <w:r w:rsidRPr="001804FF">
                <w:rPr>
                  <w:rFonts w:eastAsia="Times New Roman"/>
                  <w:lang w:val="en-US"/>
                </w:rPr>
                <w:t>O</w:t>
              </w:r>
            </w:ins>
            <w:del w:id="191" w:author="Hugo Brisson" w:date="2016-03-01T22:04:00Z">
              <w:r w:rsidRPr="00206B2A" w:rsidDel="00680A0D">
                <w:rPr>
                  <w:rFonts w:eastAsia="Times New Roman"/>
                  <w:lang w:val="en-US"/>
                </w:rPr>
                <w:delText>C</w:delText>
              </w:r>
            </w:del>
          </w:p>
        </w:tc>
      </w:tr>
      <w:tr w:rsidR="006C4AB3" w:rsidRPr="00C00BC7" w14:paraId="513DC55F" w14:textId="77777777" w:rsidTr="00C25E36">
        <w:tc>
          <w:tcPr>
            <w:tcW w:w="369" w:type="dxa"/>
            <w:vMerge/>
            <w:shd w:val="clear" w:color="auto" w:fill="FFFFFF" w:themeFill="background1"/>
          </w:tcPr>
          <w:p w14:paraId="05B43466"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6D4AD178"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SetAudioSourceConfiguration</w:t>
            </w:r>
            <w:proofErr w:type="spellEnd"/>
          </w:p>
        </w:tc>
        <w:tc>
          <w:tcPr>
            <w:tcW w:w="1704" w:type="dxa"/>
            <w:shd w:val="clear" w:color="auto" w:fill="FFFFFF" w:themeFill="background1"/>
          </w:tcPr>
          <w:p w14:paraId="6A52CD12"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5921BB6" w14:textId="661088E0" w:rsidR="006C4AB3" w:rsidRPr="00206B2A" w:rsidRDefault="006C4AB3" w:rsidP="006C4AB3">
            <w:pPr>
              <w:spacing w:after="0"/>
              <w:jc w:val="left"/>
              <w:rPr>
                <w:rFonts w:eastAsia="Times New Roman"/>
                <w:lang w:val="en-US"/>
              </w:rPr>
            </w:pPr>
            <w:ins w:id="192" w:author="Hugo Brisson" w:date="2016-03-01T22:04:00Z">
              <w:r w:rsidRPr="001804FF">
                <w:rPr>
                  <w:rFonts w:eastAsia="Times New Roman"/>
                  <w:lang w:val="en-US"/>
                </w:rPr>
                <w:t>O</w:t>
              </w:r>
            </w:ins>
            <w:del w:id="193" w:author="Hugo Brisson" w:date="2016-03-01T22:04:00Z">
              <w:r w:rsidRPr="00206B2A" w:rsidDel="00680A0D">
                <w:rPr>
                  <w:rFonts w:eastAsia="Times New Roman"/>
                  <w:lang w:val="en-US"/>
                </w:rPr>
                <w:delText>C</w:delText>
              </w:r>
            </w:del>
          </w:p>
        </w:tc>
      </w:tr>
      <w:tr w:rsidR="006C4AB3" w:rsidRPr="00C00BC7" w14:paraId="39010CBF" w14:textId="77777777" w:rsidTr="00C25E36">
        <w:tc>
          <w:tcPr>
            <w:tcW w:w="369" w:type="dxa"/>
            <w:vMerge/>
            <w:shd w:val="clear" w:color="auto" w:fill="FFFFFF" w:themeFill="background1"/>
          </w:tcPr>
          <w:p w14:paraId="49C9A674"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58037AEB"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GetCompatibleAudioSourceConfigurations</w:t>
            </w:r>
            <w:proofErr w:type="spellEnd"/>
          </w:p>
        </w:tc>
        <w:tc>
          <w:tcPr>
            <w:tcW w:w="1704" w:type="dxa"/>
            <w:shd w:val="clear" w:color="auto" w:fill="FFFFFF" w:themeFill="background1"/>
          </w:tcPr>
          <w:p w14:paraId="188F6DDA"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51760DED" w14:textId="2F5EC955" w:rsidR="006C4AB3" w:rsidRPr="00206B2A" w:rsidRDefault="006C4AB3" w:rsidP="006C4AB3">
            <w:pPr>
              <w:spacing w:after="0"/>
              <w:jc w:val="left"/>
              <w:rPr>
                <w:rFonts w:eastAsia="Times New Roman"/>
                <w:lang w:val="en-US"/>
              </w:rPr>
            </w:pPr>
            <w:ins w:id="194" w:author="Hugo Brisson" w:date="2016-03-01T22:04:00Z">
              <w:r w:rsidRPr="001804FF">
                <w:rPr>
                  <w:rFonts w:eastAsia="Times New Roman"/>
                  <w:lang w:val="en-US"/>
                </w:rPr>
                <w:t>O</w:t>
              </w:r>
            </w:ins>
            <w:del w:id="195" w:author="Hugo Brisson" w:date="2016-03-01T22:04:00Z">
              <w:r w:rsidRPr="00206B2A" w:rsidDel="00680A0D">
                <w:rPr>
                  <w:rFonts w:eastAsia="Times New Roman"/>
                  <w:lang w:val="en-US"/>
                </w:rPr>
                <w:delText>C</w:delText>
              </w:r>
            </w:del>
          </w:p>
        </w:tc>
      </w:tr>
      <w:tr w:rsidR="006C4AB3" w:rsidRPr="00C00BC7" w14:paraId="6F494FCE" w14:textId="77777777" w:rsidTr="00C25E36">
        <w:tc>
          <w:tcPr>
            <w:tcW w:w="369" w:type="dxa"/>
            <w:vMerge/>
            <w:shd w:val="clear" w:color="auto" w:fill="FFFFFF" w:themeFill="background1"/>
          </w:tcPr>
          <w:p w14:paraId="7852D872"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tcPr>
          <w:p w14:paraId="1D467E2F"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GetAudioSourceConfigurationOptions</w:t>
            </w:r>
            <w:proofErr w:type="spellEnd"/>
          </w:p>
        </w:tc>
        <w:tc>
          <w:tcPr>
            <w:tcW w:w="1704" w:type="dxa"/>
            <w:shd w:val="clear" w:color="auto" w:fill="FFFFFF" w:themeFill="background1"/>
          </w:tcPr>
          <w:p w14:paraId="346392CA"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6B030E52" w14:textId="6218988F" w:rsidR="006C4AB3" w:rsidRPr="00206B2A" w:rsidRDefault="006C4AB3" w:rsidP="006C4AB3">
            <w:pPr>
              <w:spacing w:after="0"/>
              <w:jc w:val="left"/>
              <w:rPr>
                <w:rFonts w:eastAsia="Times New Roman"/>
                <w:lang w:val="en-US"/>
              </w:rPr>
            </w:pPr>
            <w:ins w:id="196" w:author="Hugo Brisson" w:date="2016-03-01T22:04:00Z">
              <w:r w:rsidRPr="001804FF">
                <w:rPr>
                  <w:rFonts w:eastAsia="Times New Roman"/>
                  <w:lang w:val="en-US"/>
                </w:rPr>
                <w:t>O</w:t>
              </w:r>
            </w:ins>
            <w:del w:id="197" w:author="Hugo Brisson" w:date="2016-03-01T22:04:00Z">
              <w:r w:rsidRPr="00206B2A" w:rsidDel="00680A0D">
                <w:rPr>
                  <w:rFonts w:eastAsia="Times New Roman"/>
                  <w:lang w:val="en-US"/>
                </w:rPr>
                <w:delText>C</w:delText>
              </w:r>
            </w:del>
          </w:p>
        </w:tc>
      </w:tr>
      <w:tr w:rsidR="006C4AB3" w:rsidRPr="00C00BC7" w14:paraId="7716CEAD" w14:textId="77777777" w:rsidTr="00C25E36">
        <w:tc>
          <w:tcPr>
            <w:tcW w:w="369" w:type="dxa"/>
            <w:vMerge/>
            <w:shd w:val="clear" w:color="auto" w:fill="FFFFFF" w:themeFill="background1"/>
          </w:tcPr>
          <w:p w14:paraId="6A8780F4"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6B6AF8DD"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GetAudioEncoderConfiguration</w:t>
            </w:r>
            <w:proofErr w:type="spellEnd"/>
          </w:p>
        </w:tc>
        <w:tc>
          <w:tcPr>
            <w:tcW w:w="1704" w:type="dxa"/>
            <w:shd w:val="clear" w:color="auto" w:fill="FFFFFF" w:themeFill="background1"/>
            <w:vAlign w:val="center"/>
          </w:tcPr>
          <w:p w14:paraId="01DA2987"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2977E19B" w14:textId="23B5CE4A" w:rsidR="006C4AB3" w:rsidRPr="00206B2A" w:rsidRDefault="006C4AB3" w:rsidP="006C4AB3">
            <w:pPr>
              <w:spacing w:after="0"/>
              <w:jc w:val="left"/>
              <w:rPr>
                <w:rFonts w:eastAsia="Times New Roman"/>
                <w:lang w:val="en-US"/>
              </w:rPr>
            </w:pPr>
            <w:ins w:id="198" w:author="Hugo Brisson" w:date="2016-03-01T22:04:00Z">
              <w:r w:rsidRPr="001804FF">
                <w:rPr>
                  <w:rFonts w:eastAsia="Times New Roman"/>
                  <w:lang w:val="en-US"/>
                </w:rPr>
                <w:t>O</w:t>
              </w:r>
            </w:ins>
            <w:del w:id="199" w:author="Hugo Brisson" w:date="2016-03-01T22:04:00Z">
              <w:r w:rsidRPr="00206B2A" w:rsidDel="00680A0D">
                <w:rPr>
                  <w:rFonts w:eastAsia="Times New Roman"/>
                  <w:lang w:val="en-US"/>
                </w:rPr>
                <w:delText>C</w:delText>
              </w:r>
            </w:del>
          </w:p>
        </w:tc>
      </w:tr>
      <w:tr w:rsidR="006C4AB3" w:rsidRPr="00C00BC7" w14:paraId="4A9B23A1" w14:textId="77777777" w:rsidTr="00C25E36">
        <w:tc>
          <w:tcPr>
            <w:tcW w:w="369" w:type="dxa"/>
            <w:vMerge/>
            <w:shd w:val="clear" w:color="auto" w:fill="FFFFFF" w:themeFill="background1"/>
          </w:tcPr>
          <w:p w14:paraId="4103ABBF"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44E0A39D"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GetAudioEncoderConfigurations</w:t>
            </w:r>
            <w:proofErr w:type="spellEnd"/>
          </w:p>
        </w:tc>
        <w:tc>
          <w:tcPr>
            <w:tcW w:w="1704" w:type="dxa"/>
            <w:shd w:val="clear" w:color="auto" w:fill="FFFFFF" w:themeFill="background1"/>
            <w:vAlign w:val="center"/>
          </w:tcPr>
          <w:p w14:paraId="78F1A715"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69A3C3CB" w14:textId="70C90CFF" w:rsidR="006C4AB3" w:rsidRPr="00206B2A" w:rsidRDefault="006C4AB3" w:rsidP="006C4AB3">
            <w:pPr>
              <w:spacing w:after="0"/>
              <w:jc w:val="left"/>
              <w:rPr>
                <w:rFonts w:eastAsia="Times New Roman"/>
                <w:lang w:val="en-US"/>
              </w:rPr>
            </w:pPr>
            <w:ins w:id="200" w:author="Hugo Brisson" w:date="2016-03-01T22:04:00Z">
              <w:r w:rsidRPr="001804FF">
                <w:rPr>
                  <w:rFonts w:eastAsia="Times New Roman"/>
                  <w:lang w:val="en-US"/>
                </w:rPr>
                <w:t>O</w:t>
              </w:r>
            </w:ins>
            <w:del w:id="201" w:author="Hugo Brisson" w:date="2016-03-01T22:04:00Z">
              <w:r w:rsidRPr="00206B2A" w:rsidDel="00680A0D">
                <w:rPr>
                  <w:rFonts w:eastAsia="Times New Roman"/>
                  <w:lang w:val="en-US"/>
                </w:rPr>
                <w:delText>C</w:delText>
              </w:r>
            </w:del>
          </w:p>
        </w:tc>
      </w:tr>
      <w:tr w:rsidR="006C4AB3" w:rsidRPr="00C00BC7" w14:paraId="71742513" w14:textId="77777777" w:rsidTr="00C25E36">
        <w:tc>
          <w:tcPr>
            <w:tcW w:w="369" w:type="dxa"/>
            <w:vMerge/>
            <w:shd w:val="clear" w:color="auto" w:fill="FFFFFF" w:themeFill="background1"/>
          </w:tcPr>
          <w:p w14:paraId="3CB2AC02"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2D7D9E5F"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AddAudioEncoderConfiguration</w:t>
            </w:r>
            <w:proofErr w:type="spellEnd"/>
          </w:p>
        </w:tc>
        <w:tc>
          <w:tcPr>
            <w:tcW w:w="1704" w:type="dxa"/>
            <w:shd w:val="clear" w:color="auto" w:fill="FFFFFF" w:themeFill="background1"/>
            <w:vAlign w:val="center"/>
          </w:tcPr>
          <w:p w14:paraId="47316D97"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4E4613D8" w14:textId="025D63A7" w:rsidR="006C4AB3" w:rsidRPr="00206B2A" w:rsidRDefault="006C4AB3" w:rsidP="006C4AB3">
            <w:pPr>
              <w:spacing w:after="0"/>
              <w:jc w:val="left"/>
              <w:rPr>
                <w:rFonts w:eastAsia="Times New Roman"/>
                <w:lang w:val="en-US"/>
              </w:rPr>
            </w:pPr>
            <w:ins w:id="202" w:author="Hugo Brisson" w:date="2016-03-01T22:04:00Z">
              <w:r w:rsidRPr="001804FF">
                <w:rPr>
                  <w:rFonts w:eastAsia="Times New Roman"/>
                  <w:lang w:val="en-US"/>
                </w:rPr>
                <w:t>O</w:t>
              </w:r>
            </w:ins>
            <w:del w:id="203" w:author="Hugo Brisson" w:date="2016-03-01T22:04:00Z">
              <w:r w:rsidRPr="00206B2A" w:rsidDel="00680A0D">
                <w:rPr>
                  <w:rFonts w:eastAsia="Times New Roman"/>
                  <w:lang w:val="en-US"/>
                </w:rPr>
                <w:delText>C</w:delText>
              </w:r>
            </w:del>
          </w:p>
        </w:tc>
      </w:tr>
      <w:tr w:rsidR="006C4AB3" w:rsidRPr="00C00BC7" w14:paraId="4D9B6524" w14:textId="77777777" w:rsidTr="00C25E36">
        <w:tc>
          <w:tcPr>
            <w:tcW w:w="369" w:type="dxa"/>
            <w:vMerge/>
            <w:shd w:val="clear" w:color="auto" w:fill="FFFFFF" w:themeFill="background1"/>
          </w:tcPr>
          <w:p w14:paraId="0FBF416B"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373D4E8F"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RemoveAudioEncoderConfiguration</w:t>
            </w:r>
            <w:proofErr w:type="spellEnd"/>
          </w:p>
        </w:tc>
        <w:tc>
          <w:tcPr>
            <w:tcW w:w="1704" w:type="dxa"/>
            <w:shd w:val="clear" w:color="auto" w:fill="FFFFFF" w:themeFill="background1"/>
            <w:vAlign w:val="center"/>
          </w:tcPr>
          <w:p w14:paraId="45FB8FA0" w14:textId="77777777" w:rsidR="006C4AB3" w:rsidRPr="00206B2A" w:rsidRDefault="006C4AB3" w:rsidP="006C4AB3">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5EC1D87F" w14:textId="3BC12AA2" w:rsidR="006C4AB3" w:rsidRPr="00206B2A" w:rsidRDefault="006C4AB3" w:rsidP="006C4AB3">
            <w:pPr>
              <w:spacing w:after="0"/>
              <w:jc w:val="left"/>
              <w:rPr>
                <w:rFonts w:eastAsia="Times New Roman"/>
                <w:lang w:val="en-US"/>
              </w:rPr>
            </w:pPr>
            <w:ins w:id="204" w:author="Hugo Brisson" w:date="2016-03-01T22:04:00Z">
              <w:r w:rsidRPr="001804FF">
                <w:rPr>
                  <w:rFonts w:eastAsia="Times New Roman"/>
                  <w:lang w:val="en-US"/>
                </w:rPr>
                <w:t>O</w:t>
              </w:r>
            </w:ins>
            <w:del w:id="205" w:author="Hugo Brisson" w:date="2016-03-01T22:04:00Z">
              <w:r w:rsidRPr="00206B2A" w:rsidDel="00680A0D">
                <w:rPr>
                  <w:rFonts w:eastAsia="Times New Roman"/>
                  <w:lang w:val="en-US"/>
                </w:rPr>
                <w:delText>C</w:delText>
              </w:r>
            </w:del>
          </w:p>
        </w:tc>
      </w:tr>
      <w:tr w:rsidR="006C4AB3" w:rsidRPr="00C00BC7" w14:paraId="11B2CA83" w14:textId="77777777" w:rsidTr="00C25E36">
        <w:tc>
          <w:tcPr>
            <w:tcW w:w="369" w:type="dxa"/>
            <w:vMerge/>
            <w:shd w:val="clear" w:color="auto" w:fill="FFFFFF" w:themeFill="background1"/>
          </w:tcPr>
          <w:p w14:paraId="5D83EA39"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28BD65E0"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SetAudioEncoderConfiguration</w:t>
            </w:r>
            <w:proofErr w:type="spellEnd"/>
          </w:p>
        </w:tc>
        <w:tc>
          <w:tcPr>
            <w:tcW w:w="1704" w:type="dxa"/>
            <w:shd w:val="clear" w:color="auto" w:fill="FFFFFF" w:themeFill="background1"/>
            <w:vAlign w:val="center"/>
          </w:tcPr>
          <w:p w14:paraId="04F9FBB3" w14:textId="77777777" w:rsidR="006C4AB3" w:rsidRPr="00206B2A" w:rsidRDefault="006C4AB3" w:rsidP="006C4AB3">
            <w:pPr>
              <w:spacing w:after="0"/>
              <w:jc w:val="left"/>
              <w:rPr>
                <w:rFonts w:eastAsia="Times New Roman"/>
                <w:lang w:val="en-US"/>
              </w:rPr>
            </w:pPr>
            <w:r w:rsidRPr="00206B2A">
              <w:rPr>
                <w:rFonts w:eastAsia="Times New Roman"/>
                <w:lang w:val="en-US"/>
              </w:rPr>
              <w:t>Media</w:t>
            </w:r>
          </w:p>
        </w:tc>
        <w:tc>
          <w:tcPr>
            <w:tcW w:w="1360" w:type="dxa"/>
            <w:shd w:val="clear" w:color="auto" w:fill="FFFFFF" w:themeFill="background1"/>
          </w:tcPr>
          <w:p w14:paraId="0539B3C9" w14:textId="5729D0CF" w:rsidR="006C4AB3" w:rsidRPr="00206B2A" w:rsidRDefault="006C4AB3" w:rsidP="006C4AB3">
            <w:pPr>
              <w:spacing w:after="0"/>
              <w:jc w:val="left"/>
              <w:rPr>
                <w:rFonts w:eastAsia="Times New Roman"/>
                <w:lang w:val="en-US"/>
              </w:rPr>
            </w:pPr>
            <w:ins w:id="206" w:author="Hugo Brisson" w:date="2016-03-01T22:04:00Z">
              <w:r w:rsidRPr="001804FF">
                <w:rPr>
                  <w:rFonts w:eastAsia="Times New Roman"/>
                  <w:lang w:val="en-US"/>
                </w:rPr>
                <w:t>O</w:t>
              </w:r>
            </w:ins>
            <w:del w:id="207" w:author="Hugo Brisson" w:date="2016-03-01T22:04:00Z">
              <w:r w:rsidRPr="00206B2A" w:rsidDel="00680A0D">
                <w:rPr>
                  <w:rFonts w:eastAsia="Times New Roman"/>
                  <w:lang w:val="en-US"/>
                </w:rPr>
                <w:delText>C</w:delText>
              </w:r>
            </w:del>
          </w:p>
        </w:tc>
      </w:tr>
      <w:tr w:rsidR="006C4AB3" w:rsidRPr="00C00BC7" w14:paraId="1B164E4B" w14:textId="77777777" w:rsidTr="00C25E36">
        <w:tc>
          <w:tcPr>
            <w:tcW w:w="369" w:type="dxa"/>
            <w:vMerge/>
            <w:shd w:val="clear" w:color="auto" w:fill="FFFFFF" w:themeFill="background1"/>
          </w:tcPr>
          <w:p w14:paraId="130FC8AD"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5F925A74"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GetCompatibleAudioEncoderConfigurations</w:t>
            </w:r>
            <w:proofErr w:type="spellEnd"/>
          </w:p>
        </w:tc>
        <w:tc>
          <w:tcPr>
            <w:tcW w:w="1704" w:type="dxa"/>
            <w:shd w:val="clear" w:color="auto" w:fill="FFFFFF" w:themeFill="background1"/>
            <w:vAlign w:val="center"/>
          </w:tcPr>
          <w:p w14:paraId="0CA50A88" w14:textId="77777777" w:rsidR="006C4AB3" w:rsidRPr="00206B2A" w:rsidRDefault="006C4AB3" w:rsidP="006C4AB3">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3291B695" w14:textId="7B9F22C0" w:rsidR="006C4AB3" w:rsidRPr="00206B2A" w:rsidRDefault="006C4AB3" w:rsidP="006C4AB3">
            <w:pPr>
              <w:spacing w:after="0"/>
              <w:jc w:val="left"/>
              <w:rPr>
                <w:rFonts w:eastAsia="Times New Roman"/>
                <w:lang w:val="en-US"/>
              </w:rPr>
            </w:pPr>
            <w:ins w:id="208" w:author="Hugo Brisson" w:date="2016-03-01T22:04:00Z">
              <w:r w:rsidRPr="001804FF">
                <w:rPr>
                  <w:rFonts w:eastAsia="Times New Roman"/>
                  <w:lang w:val="en-US"/>
                </w:rPr>
                <w:t>O</w:t>
              </w:r>
            </w:ins>
            <w:del w:id="209" w:author="Hugo Brisson" w:date="2016-03-01T22:04:00Z">
              <w:r w:rsidRPr="00206B2A" w:rsidDel="00680A0D">
                <w:rPr>
                  <w:rFonts w:eastAsia="Times New Roman"/>
                  <w:lang w:val="en-US"/>
                </w:rPr>
                <w:delText>C</w:delText>
              </w:r>
            </w:del>
          </w:p>
        </w:tc>
      </w:tr>
      <w:tr w:rsidR="006C4AB3" w:rsidRPr="00C00BC7" w14:paraId="2FBF63A5" w14:textId="77777777" w:rsidTr="00C25E36">
        <w:tc>
          <w:tcPr>
            <w:tcW w:w="369" w:type="dxa"/>
            <w:vMerge/>
            <w:shd w:val="clear" w:color="auto" w:fill="FFFFFF" w:themeFill="background1"/>
          </w:tcPr>
          <w:p w14:paraId="41C656C2"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70FB1D33" w14:textId="77777777" w:rsidR="006C4AB3" w:rsidRPr="00206B2A" w:rsidRDefault="006C4AB3" w:rsidP="006C4AB3">
            <w:pPr>
              <w:spacing w:after="0"/>
              <w:jc w:val="left"/>
              <w:rPr>
                <w:rFonts w:eastAsia="Times New Roman"/>
                <w:lang w:val="en-US"/>
              </w:rPr>
            </w:pPr>
            <w:proofErr w:type="spellStart"/>
            <w:r w:rsidRPr="00206B2A">
              <w:rPr>
                <w:rFonts w:eastAsia="Times New Roman"/>
                <w:lang w:val="en-US"/>
              </w:rPr>
              <w:t>GetAudioEncoderConfigurationOptions</w:t>
            </w:r>
            <w:proofErr w:type="spellEnd"/>
          </w:p>
        </w:tc>
        <w:tc>
          <w:tcPr>
            <w:tcW w:w="1704" w:type="dxa"/>
            <w:shd w:val="clear" w:color="auto" w:fill="FFFFFF" w:themeFill="background1"/>
            <w:vAlign w:val="center"/>
          </w:tcPr>
          <w:p w14:paraId="6C9C2DBA" w14:textId="77777777" w:rsidR="006C4AB3" w:rsidRPr="00206B2A" w:rsidRDefault="006C4AB3" w:rsidP="006C4AB3">
            <w:pPr>
              <w:pStyle w:val="PARAGRAPH"/>
              <w:tabs>
                <w:tab w:val="left" w:pos="3360"/>
              </w:tabs>
              <w:snapToGrid/>
              <w:spacing w:before="0" w:after="0"/>
              <w:jc w:val="left"/>
              <w:rPr>
                <w:rFonts w:eastAsia="Times New Roman"/>
                <w:spacing w:val="0"/>
                <w:sz w:val="21"/>
                <w:szCs w:val="21"/>
                <w:lang w:val="en-US" w:eastAsia="en-US"/>
              </w:rPr>
            </w:pPr>
            <w:r w:rsidRPr="00206B2A">
              <w:rPr>
                <w:rFonts w:eastAsia="Times New Roman"/>
                <w:spacing w:val="0"/>
                <w:sz w:val="21"/>
                <w:szCs w:val="21"/>
                <w:lang w:val="en-US" w:eastAsia="en-US"/>
              </w:rPr>
              <w:t>Media</w:t>
            </w:r>
          </w:p>
        </w:tc>
        <w:tc>
          <w:tcPr>
            <w:tcW w:w="1360" w:type="dxa"/>
            <w:shd w:val="clear" w:color="auto" w:fill="FFFFFF" w:themeFill="background1"/>
          </w:tcPr>
          <w:p w14:paraId="3E9330AE" w14:textId="14F2B90C" w:rsidR="006C4AB3" w:rsidRPr="00206B2A" w:rsidRDefault="006C4AB3" w:rsidP="006C4AB3">
            <w:pPr>
              <w:spacing w:after="0"/>
              <w:jc w:val="left"/>
              <w:rPr>
                <w:rFonts w:eastAsia="Times New Roman"/>
                <w:lang w:val="en-US"/>
              </w:rPr>
            </w:pPr>
            <w:ins w:id="210" w:author="Hugo Brisson" w:date="2016-03-01T22:04:00Z">
              <w:r w:rsidRPr="001804FF">
                <w:rPr>
                  <w:rFonts w:eastAsia="Times New Roman"/>
                  <w:lang w:val="en-US"/>
                </w:rPr>
                <w:t>O</w:t>
              </w:r>
            </w:ins>
            <w:del w:id="211" w:author="Hugo Brisson" w:date="2016-03-01T22:04:00Z">
              <w:r w:rsidRPr="00206B2A" w:rsidDel="00680A0D">
                <w:rPr>
                  <w:rFonts w:eastAsia="Times New Roman"/>
                  <w:lang w:val="en-US"/>
                </w:rPr>
                <w:delText>C</w:delText>
              </w:r>
            </w:del>
          </w:p>
        </w:tc>
      </w:tr>
    </w:tbl>
    <w:p w14:paraId="3A78397D" w14:textId="168946DD" w:rsidR="006C4AB3" w:rsidRDefault="006C4AB3" w:rsidP="006C4AB3">
      <w:pPr>
        <w:pStyle w:val="Reference"/>
        <w:rPr>
          <w:ins w:id="212" w:author="Hugo Brisson" w:date="2016-03-01T22:11:00Z"/>
        </w:rPr>
        <w:pPrChange w:id="213" w:author="Hugo Brisson" w:date="2016-03-01T22:11:00Z">
          <w:pPr>
            <w:pStyle w:val="Heading3"/>
            <w:keepLines w:val="0"/>
            <w:widowControl/>
            <w:suppressAutoHyphens/>
            <w:snapToGrid w:val="0"/>
            <w:spacing w:before="240"/>
            <w:jc w:val="left"/>
          </w:pPr>
        </w:pPrChange>
      </w:pPr>
      <w:bookmarkStart w:id="214" w:name="_Ref351723482"/>
      <w:bookmarkStart w:id="215" w:name="_Ref351723485"/>
      <w:bookmarkStart w:id="216" w:name="_Ref351723537"/>
      <w:ins w:id="217" w:author="Hugo Brisson" w:date="2016-03-01T22:11:00Z">
        <w:r>
          <w:t>* If configuring video recording configuration for on-board media is supported in any way by the client.</w:t>
        </w:r>
      </w:ins>
    </w:p>
    <w:p w14:paraId="5C5E8203" w14:textId="77777777" w:rsidR="00C64385" w:rsidRPr="006A2580" w:rsidRDefault="00C64385" w:rsidP="00C64385">
      <w:pPr>
        <w:pStyle w:val="Heading3"/>
        <w:keepLines w:val="0"/>
        <w:widowControl/>
        <w:suppressAutoHyphens/>
        <w:snapToGrid w:val="0"/>
        <w:spacing w:before="240"/>
        <w:jc w:val="left"/>
      </w:pPr>
      <w:r w:rsidRPr="006A2580">
        <w:t>Recording Control – Using a Receiver as Source (if supported)</w:t>
      </w:r>
      <w:bookmarkEnd w:id="214"/>
      <w:bookmarkEnd w:id="215"/>
      <w:bookmarkEnd w:id="216"/>
    </w:p>
    <w:p w14:paraId="30AE9B76" w14:textId="77777777" w:rsidR="00C64385" w:rsidRPr="00C25E36" w:rsidRDefault="00C64385" w:rsidP="00C64385">
      <w:pPr>
        <w:pStyle w:val="PARAGRAPH"/>
        <w:numPr>
          <w:ilvl w:val="0"/>
          <w:numId w:val="48"/>
        </w:numPr>
        <w:jc w:val="left"/>
        <w:rPr>
          <w:b/>
          <w:sz w:val="21"/>
          <w:szCs w:val="21"/>
        </w:rPr>
      </w:pPr>
      <w:r w:rsidRPr="00C25E36">
        <w:rPr>
          <w:b/>
          <w:sz w:val="21"/>
          <w:szCs w:val="21"/>
        </w:rPr>
        <w:t>A device which supports both the Recording Control Service and the Receiver Service such as a Networked Video Recorder (NVR) or a hybrid recorder, shall support configuring receivers as the source for recordings</w:t>
      </w:r>
      <w:r w:rsidR="00C25E36" w:rsidRPr="00C25E36">
        <w:rPr>
          <w:b/>
          <w:sz w:val="21"/>
          <w:szCs w:val="21"/>
        </w:rPr>
        <w:t>.</w:t>
      </w:r>
    </w:p>
    <w:p w14:paraId="358EC6B3" w14:textId="77777777" w:rsidR="00C64385" w:rsidRDefault="00C64385" w:rsidP="00C64385">
      <w:pPr>
        <w:pStyle w:val="Heading4"/>
        <w:keepLines w:val="0"/>
        <w:widowControl/>
        <w:suppressAutoHyphens/>
        <w:snapToGrid w:val="0"/>
        <w:spacing w:before="240" w:after="100"/>
        <w:jc w:val="left"/>
      </w:pPr>
      <w:r>
        <w:t>Device Requirements (if supported)</w:t>
      </w:r>
    </w:p>
    <w:p w14:paraId="416989C8" w14:textId="77777777" w:rsidR="00C64385" w:rsidRPr="00C25E36" w:rsidRDefault="00C64385" w:rsidP="00C64385">
      <w:pPr>
        <w:pStyle w:val="PARAGRAPH"/>
        <w:numPr>
          <w:ilvl w:val="0"/>
          <w:numId w:val="48"/>
        </w:numPr>
        <w:jc w:val="left"/>
        <w:rPr>
          <w:b/>
          <w:sz w:val="21"/>
          <w:szCs w:val="21"/>
        </w:rPr>
      </w:pPr>
      <w:r w:rsidRPr="00C25E36">
        <w:rPr>
          <w:b/>
          <w:sz w:val="21"/>
          <w:szCs w:val="21"/>
        </w:rPr>
        <w:t xml:space="preserve">Device shall support configuring receivers with the </w:t>
      </w:r>
      <w:proofErr w:type="spellStart"/>
      <w:r w:rsidRPr="00C25E36">
        <w:rPr>
          <w:b/>
          <w:sz w:val="21"/>
          <w:szCs w:val="21"/>
        </w:rPr>
        <w:t>GetReceivers</w:t>
      </w:r>
      <w:proofErr w:type="spellEnd"/>
      <w:r w:rsidRPr="00C25E36">
        <w:rPr>
          <w:b/>
          <w:sz w:val="21"/>
          <w:szCs w:val="21"/>
        </w:rPr>
        <w:t xml:space="preserve">, </w:t>
      </w:r>
      <w:proofErr w:type="spellStart"/>
      <w:r w:rsidRPr="00C25E36">
        <w:rPr>
          <w:b/>
          <w:sz w:val="21"/>
          <w:szCs w:val="21"/>
        </w:rPr>
        <w:t>GetReceiver</w:t>
      </w:r>
      <w:proofErr w:type="spellEnd"/>
      <w:r w:rsidRPr="00C25E36">
        <w:rPr>
          <w:b/>
          <w:sz w:val="21"/>
          <w:szCs w:val="21"/>
        </w:rPr>
        <w:t xml:space="preserve">, </w:t>
      </w:r>
      <w:proofErr w:type="spellStart"/>
      <w:r w:rsidRPr="00C25E36">
        <w:rPr>
          <w:b/>
          <w:sz w:val="21"/>
          <w:szCs w:val="21"/>
        </w:rPr>
        <w:t>CreateReceiver</w:t>
      </w:r>
      <w:proofErr w:type="spellEnd"/>
      <w:r w:rsidRPr="00C25E36">
        <w:rPr>
          <w:b/>
          <w:sz w:val="21"/>
          <w:szCs w:val="21"/>
        </w:rPr>
        <w:t xml:space="preserve">, </w:t>
      </w:r>
      <w:proofErr w:type="spellStart"/>
      <w:r w:rsidRPr="00C25E36">
        <w:rPr>
          <w:b/>
          <w:sz w:val="21"/>
          <w:szCs w:val="21"/>
        </w:rPr>
        <w:t>DeleteReceiver</w:t>
      </w:r>
      <w:proofErr w:type="spellEnd"/>
      <w:r w:rsidRPr="00C25E36">
        <w:rPr>
          <w:b/>
          <w:sz w:val="21"/>
          <w:szCs w:val="21"/>
        </w:rPr>
        <w:t xml:space="preserve">, </w:t>
      </w:r>
      <w:proofErr w:type="spellStart"/>
      <w:r w:rsidRPr="00C25E36">
        <w:rPr>
          <w:b/>
          <w:sz w:val="21"/>
          <w:szCs w:val="21"/>
        </w:rPr>
        <w:t>ConfigureReceiver</w:t>
      </w:r>
      <w:proofErr w:type="spellEnd"/>
      <w:r w:rsidRPr="00C25E36">
        <w:rPr>
          <w:b/>
          <w:sz w:val="21"/>
          <w:szCs w:val="21"/>
        </w:rPr>
        <w:t xml:space="preserve"> and </w:t>
      </w:r>
      <w:proofErr w:type="spellStart"/>
      <w:r w:rsidRPr="00C25E36">
        <w:rPr>
          <w:b/>
          <w:sz w:val="21"/>
          <w:szCs w:val="21"/>
        </w:rPr>
        <w:t>SetReceiverMode</w:t>
      </w:r>
      <w:proofErr w:type="spellEnd"/>
      <w:r w:rsidRPr="00C25E36">
        <w:rPr>
          <w:b/>
          <w:sz w:val="21"/>
          <w:szCs w:val="21"/>
        </w:rPr>
        <w:t xml:space="preserve"> operations.</w:t>
      </w:r>
    </w:p>
    <w:p w14:paraId="08D7A5CF" w14:textId="77777777" w:rsidR="00C64385" w:rsidRPr="00C25E36" w:rsidRDefault="00C64385" w:rsidP="00C64385">
      <w:pPr>
        <w:pStyle w:val="PARAGRAPH"/>
        <w:numPr>
          <w:ilvl w:val="0"/>
          <w:numId w:val="48"/>
        </w:numPr>
        <w:jc w:val="left"/>
        <w:rPr>
          <w:b/>
          <w:sz w:val="21"/>
          <w:szCs w:val="21"/>
        </w:rPr>
      </w:pPr>
      <w:r w:rsidRPr="00C25E36">
        <w:rPr>
          <w:b/>
          <w:sz w:val="21"/>
          <w:szCs w:val="21"/>
        </w:rPr>
        <w:t xml:space="preserve">Device shall support providing a receiver’s state with the </w:t>
      </w:r>
      <w:proofErr w:type="spellStart"/>
      <w:r w:rsidRPr="00C25E36">
        <w:rPr>
          <w:b/>
          <w:sz w:val="21"/>
          <w:szCs w:val="21"/>
        </w:rPr>
        <w:t>GetReceiverState</w:t>
      </w:r>
      <w:proofErr w:type="spellEnd"/>
      <w:r w:rsidRPr="00C25E36">
        <w:rPr>
          <w:b/>
          <w:sz w:val="21"/>
          <w:szCs w:val="21"/>
        </w:rPr>
        <w:t xml:space="preserve"> operation.</w:t>
      </w:r>
    </w:p>
    <w:p w14:paraId="5400BC1B" w14:textId="77777777" w:rsidR="00C64385" w:rsidRPr="00C25E36" w:rsidRDefault="00C64385" w:rsidP="00C64385">
      <w:pPr>
        <w:pStyle w:val="PARAGRAPH"/>
        <w:numPr>
          <w:ilvl w:val="0"/>
          <w:numId w:val="48"/>
        </w:numPr>
        <w:jc w:val="left"/>
        <w:rPr>
          <w:b/>
          <w:sz w:val="21"/>
          <w:szCs w:val="21"/>
        </w:rPr>
      </w:pPr>
      <w:r w:rsidRPr="00C25E36">
        <w:rPr>
          <w:b/>
          <w:sz w:val="21"/>
          <w:szCs w:val="21"/>
        </w:rPr>
        <w:t>Device shall support notification of a change to a receiver’s state.</w:t>
      </w:r>
    </w:p>
    <w:p w14:paraId="3B3D43B5" w14:textId="77777777" w:rsidR="00C64385" w:rsidRPr="00C25E36" w:rsidRDefault="00C64385" w:rsidP="00C64385">
      <w:pPr>
        <w:pStyle w:val="PARAGRAPH"/>
        <w:numPr>
          <w:ilvl w:val="0"/>
          <w:numId w:val="48"/>
        </w:numPr>
        <w:jc w:val="left"/>
        <w:rPr>
          <w:b/>
          <w:sz w:val="21"/>
          <w:szCs w:val="21"/>
        </w:rPr>
      </w:pPr>
      <w:r w:rsidRPr="00C25E36">
        <w:rPr>
          <w:b/>
          <w:sz w:val="21"/>
          <w:szCs w:val="21"/>
        </w:rPr>
        <w:t>Device shall support notification of a failure of the connection between a receiver and its source.</w:t>
      </w:r>
    </w:p>
    <w:p w14:paraId="385B3FCF" w14:textId="77777777" w:rsidR="00C64385" w:rsidRPr="00C25E36" w:rsidRDefault="00C64385" w:rsidP="00C64385">
      <w:pPr>
        <w:pStyle w:val="PARAGRAPH"/>
        <w:numPr>
          <w:ilvl w:val="0"/>
          <w:numId w:val="48"/>
        </w:numPr>
        <w:jc w:val="left"/>
        <w:rPr>
          <w:b/>
          <w:sz w:val="21"/>
          <w:szCs w:val="21"/>
        </w:rPr>
      </w:pPr>
      <w:r w:rsidRPr="00C25E36">
        <w:rPr>
          <w:b/>
          <w:sz w:val="21"/>
          <w:szCs w:val="21"/>
        </w:rPr>
        <w:t>Device shall provide receiver(s) as an RTSP client endpoint.</w:t>
      </w:r>
    </w:p>
    <w:p w14:paraId="1FABC5DD" w14:textId="77777777" w:rsidR="00C64385" w:rsidRDefault="00C64385" w:rsidP="00C64385">
      <w:pPr>
        <w:pStyle w:val="Heading4"/>
        <w:keepLines w:val="0"/>
        <w:widowControl/>
        <w:suppressAutoHyphens/>
        <w:snapToGrid w:val="0"/>
        <w:spacing w:before="240" w:after="100"/>
        <w:jc w:val="left"/>
      </w:pPr>
      <w:r>
        <w:t>Client</w:t>
      </w:r>
      <w:r w:rsidR="00C25E36">
        <w:t xml:space="preserve"> </w:t>
      </w:r>
      <w:r>
        <w:t>Requirements (if supported)</w:t>
      </w:r>
    </w:p>
    <w:p w14:paraId="1BD264B6" w14:textId="77777777" w:rsidR="00C64385" w:rsidRPr="00C25E36" w:rsidRDefault="00C64385" w:rsidP="00C64385">
      <w:pPr>
        <w:pStyle w:val="PARAGRAPH"/>
        <w:numPr>
          <w:ilvl w:val="0"/>
          <w:numId w:val="48"/>
        </w:numPr>
        <w:jc w:val="left"/>
        <w:rPr>
          <w:b/>
          <w:sz w:val="21"/>
          <w:szCs w:val="21"/>
        </w:rPr>
      </w:pPr>
      <w:r w:rsidRPr="00C25E36">
        <w:rPr>
          <w:b/>
          <w:sz w:val="21"/>
          <w:szCs w:val="21"/>
        </w:rPr>
        <w:t xml:space="preserve">Client shall implement configuring receivers using the </w:t>
      </w:r>
      <w:proofErr w:type="spellStart"/>
      <w:r w:rsidRPr="00C25E36">
        <w:rPr>
          <w:b/>
          <w:sz w:val="21"/>
          <w:szCs w:val="21"/>
        </w:rPr>
        <w:t>GetReceivers</w:t>
      </w:r>
      <w:proofErr w:type="spellEnd"/>
      <w:r w:rsidRPr="00C25E36">
        <w:rPr>
          <w:b/>
          <w:sz w:val="21"/>
          <w:szCs w:val="21"/>
        </w:rPr>
        <w:t xml:space="preserve">, </w:t>
      </w:r>
      <w:proofErr w:type="spellStart"/>
      <w:r w:rsidRPr="00C25E36">
        <w:rPr>
          <w:b/>
          <w:sz w:val="21"/>
          <w:szCs w:val="21"/>
        </w:rPr>
        <w:t>GetReceiver</w:t>
      </w:r>
      <w:proofErr w:type="spellEnd"/>
      <w:r w:rsidRPr="00C25E36">
        <w:rPr>
          <w:b/>
          <w:sz w:val="21"/>
          <w:szCs w:val="21"/>
        </w:rPr>
        <w:t xml:space="preserve">, </w:t>
      </w:r>
      <w:proofErr w:type="spellStart"/>
      <w:r w:rsidRPr="00C25E36">
        <w:rPr>
          <w:b/>
          <w:sz w:val="21"/>
          <w:szCs w:val="21"/>
        </w:rPr>
        <w:t>CreateReceiver</w:t>
      </w:r>
      <w:proofErr w:type="spellEnd"/>
      <w:r w:rsidRPr="00C25E36">
        <w:rPr>
          <w:b/>
          <w:sz w:val="21"/>
          <w:szCs w:val="21"/>
        </w:rPr>
        <w:t xml:space="preserve">, </w:t>
      </w:r>
      <w:proofErr w:type="spellStart"/>
      <w:r w:rsidRPr="00C25E36">
        <w:rPr>
          <w:b/>
          <w:sz w:val="21"/>
          <w:szCs w:val="21"/>
        </w:rPr>
        <w:t>DeleteReceiver</w:t>
      </w:r>
      <w:proofErr w:type="spellEnd"/>
      <w:r w:rsidRPr="00C25E36">
        <w:rPr>
          <w:b/>
          <w:sz w:val="21"/>
          <w:szCs w:val="21"/>
        </w:rPr>
        <w:t xml:space="preserve">, </w:t>
      </w:r>
      <w:proofErr w:type="spellStart"/>
      <w:r w:rsidRPr="00C25E36">
        <w:rPr>
          <w:b/>
          <w:sz w:val="21"/>
          <w:szCs w:val="21"/>
        </w:rPr>
        <w:t>ConfigureReceiver</w:t>
      </w:r>
      <w:proofErr w:type="spellEnd"/>
      <w:r w:rsidRPr="00C25E36">
        <w:rPr>
          <w:b/>
          <w:sz w:val="21"/>
          <w:szCs w:val="21"/>
        </w:rPr>
        <w:t xml:space="preserve"> and </w:t>
      </w:r>
      <w:proofErr w:type="spellStart"/>
      <w:r w:rsidRPr="00C25E36">
        <w:rPr>
          <w:b/>
          <w:sz w:val="21"/>
          <w:szCs w:val="21"/>
        </w:rPr>
        <w:lastRenderedPageBreak/>
        <w:t>SetReceiverMode</w:t>
      </w:r>
      <w:proofErr w:type="spellEnd"/>
      <w:r w:rsidRPr="00C25E36">
        <w:rPr>
          <w:b/>
          <w:sz w:val="21"/>
          <w:szCs w:val="21"/>
        </w:rPr>
        <w:t xml:space="preserve"> operations if configuring receivers for recording is a feature of the client.</w:t>
      </w:r>
    </w:p>
    <w:p w14:paraId="716E6126" w14:textId="77777777" w:rsidR="00C64385" w:rsidRPr="00C25E36" w:rsidRDefault="00C64385" w:rsidP="00C64385">
      <w:pPr>
        <w:pStyle w:val="PARAGRAPH"/>
        <w:numPr>
          <w:ilvl w:val="0"/>
          <w:numId w:val="48"/>
        </w:numPr>
        <w:jc w:val="left"/>
        <w:rPr>
          <w:b/>
          <w:sz w:val="21"/>
          <w:szCs w:val="21"/>
        </w:rPr>
      </w:pPr>
      <w:r w:rsidRPr="00C25E36">
        <w:rPr>
          <w:b/>
          <w:sz w:val="21"/>
          <w:szCs w:val="21"/>
        </w:rPr>
        <w:t xml:space="preserve">Client shall implement retrieving a receiver’s state using the </w:t>
      </w:r>
      <w:proofErr w:type="spellStart"/>
      <w:r w:rsidRPr="00C25E36">
        <w:rPr>
          <w:b/>
          <w:sz w:val="21"/>
          <w:szCs w:val="21"/>
        </w:rPr>
        <w:t>GetReceiverState</w:t>
      </w:r>
      <w:proofErr w:type="spellEnd"/>
      <w:r w:rsidRPr="00C25E36">
        <w:rPr>
          <w:b/>
          <w:sz w:val="21"/>
          <w:szCs w:val="21"/>
        </w:rPr>
        <w:t xml:space="preserve"> operation if configuring receivers for recording is a feature of the client.</w:t>
      </w:r>
    </w:p>
    <w:p w14:paraId="3291D023" w14:textId="77777777" w:rsidR="00C64385" w:rsidRPr="00C25E36" w:rsidRDefault="00C64385" w:rsidP="00C64385">
      <w:pPr>
        <w:pStyle w:val="PARAGRAPH"/>
        <w:numPr>
          <w:ilvl w:val="0"/>
          <w:numId w:val="48"/>
        </w:numPr>
        <w:jc w:val="left"/>
        <w:rPr>
          <w:b/>
          <w:sz w:val="21"/>
          <w:szCs w:val="21"/>
        </w:rPr>
      </w:pPr>
      <w:r w:rsidRPr="00C25E36">
        <w:rPr>
          <w:b/>
          <w:sz w:val="21"/>
          <w:szCs w:val="21"/>
        </w:rPr>
        <w:t>Client shall receive notification of a change in a receiver’s state if configuring receivers for recording is a feature of the client.</w:t>
      </w:r>
    </w:p>
    <w:p w14:paraId="1EEAA6C2" w14:textId="77777777" w:rsidR="00C64385" w:rsidRPr="00C25E36" w:rsidRDefault="00C64385" w:rsidP="00C64385">
      <w:pPr>
        <w:pStyle w:val="PARAGRAPH"/>
        <w:numPr>
          <w:ilvl w:val="0"/>
          <w:numId w:val="48"/>
        </w:numPr>
        <w:jc w:val="left"/>
        <w:rPr>
          <w:b/>
          <w:sz w:val="21"/>
          <w:szCs w:val="21"/>
        </w:rPr>
      </w:pPr>
      <w:r w:rsidRPr="00C25E36">
        <w:rPr>
          <w:b/>
          <w:sz w:val="21"/>
          <w:szCs w:val="21"/>
        </w:rPr>
        <w:t>Client shall receive notification of a failure of the connection between a receiver and its source if configuring receivers for recording is a feature of the client.</w:t>
      </w:r>
    </w:p>
    <w:p w14:paraId="2B0C245D" w14:textId="77777777" w:rsidR="00C25E36" w:rsidRPr="00C64385" w:rsidRDefault="00C25E36" w:rsidP="00C25E36">
      <w:pPr>
        <w:pStyle w:val="Heading4"/>
      </w:pPr>
      <w:r w:rsidRPr="006A2580">
        <w:t>Recording Control – Using a Receiver as Source</w:t>
      </w:r>
      <w:r>
        <w:t xml:space="preserve"> </w:t>
      </w:r>
      <w:r w:rsidRPr="00C64385">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C25E36" w:rsidRPr="00C00BC7" w14:paraId="5164DBC5" w14:textId="77777777" w:rsidTr="00C25E36">
        <w:trPr>
          <w:trHeight w:val="50"/>
        </w:trPr>
        <w:tc>
          <w:tcPr>
            <w:tcW w:w="6222" w:type="dxa"/>
            <w:gridSpan w:val="2"/>
            <w:tcBorders>
              <w:bottom w:val="nil"/>
              <w:right w:val="nil"/>
            </w:tcBorders>
            <w:shd w:val="clear" w:color="auto" w:fill="BFBFBF" w:themeFill="background1" w:themeFillShade="BF"/>
          </w:tcPr>
          <w:p w14:paraId="0BDBCCFE" w14:textId="77777777" w:rsidR="00C25E36" w:rsidRPr="00C00BC7" w:rsidRDefault="00C25E36" w:rsidP="00C25E36">
            <w:pPr>
              <w:pStyle w:val="PARAGRAPH"/>
              <w:tabs>
                <w:tab w:val="left" w:pos="3360"/>
              </w:tabs>
              <w:spacing w:after="0"/>
              <w:ind w:left="3360" w:hanging="3360"/>
              <w:jc w:val="left"/>
              <w:rPr>
                <w:rFonts w:eastAsia="Times New Roman"/>
                <w:b/>
                <w:sz w:val="22"/>
                <w:szCs w:val="22"/>
                <w:lang w:val="en-US"/>
              </w:rPr>
            </w:pPr>
            <w:r w:rsidRPr="00C25E36">
              <w:rPr>
                <w:rFonts w:eastAsia="Times New Roman"/>
                <w:b/>
                <w:sz w:val="22"/>
                <w:szCs w:val="22"/>
                <w:lang w:val="en-US"/>
              </w:rPr>
              <w:t>Recording Control – Using a Receiver as Source</w:t>
            </w:r>
          </w:p>
        </w:tc>
        <w:tc>
          <w:tcPr>
            <w:tcW w:w="3064" w:type="dxa"/>
            <w:gridSpan w:val="2"/>
            <w:tcBorders>
              <w:left w:val="nil"/>
            </w:tcBorders>
            <w:shd w:val="clear" w:color="auto" w:fill="BFBFBF" w:themeFill="background1" w:themeFillShade="BF"/>
            <w:vAlign w:val="center"/>
          </w:tcPr>
          <w:p w14:paraId="0A53F183" w14:textId="77777777" w:rsidR="00C25E36" w:rsidRPr="00C00BC7" w:rsidRDefault="00C25E36" w:rsidP="00C25E36">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C25E36" w:rsidRPr="00C00BC7" w14:paraId="04C5C69B" w14:textId="77777777" w:rsidTr="00C25E36">
        <w:trPr>
          <w:trHeight w:val="72"/>
        </w:trPr>
        <w:tc>
          <w:tcPr>
            <w:tcW w:w="369" w:type="dxa"/>
            <w:vMerge w:val="restart"/>
            <w:tcBorders>
              <w:top w:val="nil"/>
            </w:tcBorders>
            <w:shd w:val="clear" w:color="auto" w:fill="BFBFBF" w:themeFill="background1" w:themeFillShade="BF"/>
          </w:tcPr>
          <w:p w14:paraId="255002B7" w14:textId="77777777" w:rsidR="00C25E36" w:rsidRPr="00C00BC7" w:rsidRDefault="00C25E36"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0984DA69"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48BB9CE6"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607F0A94"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7B5C6B" w:rsidRPr="00C00BC7" w14:paraId="05D8F24C" w14:textId="77777777" w:rsidTr="00C25E36">
        <w:tc>
          <w:tcPr>
            <w:tcW w:w="369" w:type="dxa"/>
            <w:vMerge/>
            <w:shd w:val="clear" w:color="auto" w:fill="FFFFFF" w:themeFill="background1"/>
          </w:tcPr>
          <w:p w14:paraId="3260DEEF"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49553A42" w14:textId="77777777" w:rsidR="007B5C6B" w:rsidRPr="007B5C6B" w:rsidRDefault="007B5C6B" w:rsidP="007B5C6B">
            <w:pPr>
              <w:spacing w:after="0"/>
              <w:rPr>
                <w:color w:val="000000"/>
              </w:rPr>
            </w:pPr>
            <w:proofErr w:type="spellStart"/>
            <w:r w:rsidRPr="007B5C6B">
              <w:rPr>
                <w:color w:val="000000"/>
              </w:rPr>
              <w:t>GetReceivers</w:t>
            </w:r>
            <w:proofErr w:type="spellEnd"/>
          </w:p>
        </w:tc>
        <w:tc>
          <w:tcPr>
            <w:tcW w:w="1704" w:type="dxa"/>
            <w:shd w:val="clear" w:color="auto" w:fill="FFFFFF" w:themeFill="background1"/>
          </w:tcPr>
          <w:p w14:paraId="65A8E219" w14:textId="77777777" w:rsidR="007B5C6B" w:rsidRPr="007B5C6B" w:rsidRDefault="007B5C6B" w:rsidP="007B5C6B">
            <w:pPr>
              <w:spacing w:after="0"/>
              <w:rPr>
                <w:rFonts w:eastAsia="Times New Roman"/>
                <w:lang w:val="en-US"/>
              </w:rPr>
            </w:pPr>
            <w:r w:rsidRPr="007B5C6B">
              <w:rPr>
                <w:rFonts w:eastAsia="Times New Roman"/>
                <w:lang w:val="en-US"/>
              </w:rPr>
              <w:t>Receiver</w:t>
            </w:r>
          </w:p>
        </w:tc>
        <w:tc>
          <w:tcPr>
            <w:tcW w:w="1360" w:type="dxa"/>
            <w:shd w:val="clear" w:color="auto" w:fill="FFFFFF" w:themeFill="background1"/>
          </w:tcPr>
          <w:p w14:paraId="1AF6B70B" w14:textId="77777777" w:rsidR="007B5C6B" w:rsidRPr="007B5C6B" w:rsidRDefault="007B5C6B" w:rsidP="007B5C6B">
            <w:pPr>
              <w:spacing w:after="0"/>
              <w:jc w:val="center"/>
              <w:rPr>
                <w:rFonts w:eastAsia="Times New Roman"/>
                <w:lang w:val="en-US"/>
              </w:rPr>
            </w:pPr>
            <w:r w:rsidRPr="007B5C6B">
              <w:rPr>
                <w:rFonts w:eastAsia="Times New Roman"/>
                <w:lang w:val="en-US"/>
              </w:rPr>
              <w:t>M*</w:t>
            </w:r>
          </w:p>
        </w:tc>
      </w:tr>
      <w:tr w:rsidR="007B5C6B" w:rsidRPr="00C00BC7" w14:paraId="23A1F3AE" w14:textId="77777777" w:rsidTr="00C25E36">
        <w:tc>
          <w:tcPr>
            <w:tcW w:w="369" w:type="dxa"/>
            <w:vMerge/>
            <w:shd w:val="clear" w:color="auto" w:fill="FFFFFF" w:themeFill="background1"/>
          </w:tcPr>
          <w:p w14:paraId="6ED40428"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56B0555C" w14:textId="77777777" w:rsidR="007B5C6B" w:rsidRPr="007B5C6B" w:rsidRDefault="007B5C6B" w:rsidP="007B5C6B">
            <w:pPr>
              <w:spacing w:after="0"/>
              <w:rPr>
                <w:color w:val="000000"/>
              </w:rPr>
            </w:pPr>
            <w:proofErr w:type="spellStart"/>
            <w:r w:rsidRPr="007B5C6B">
              <w:rPr>
                <w:color w:val="000000"/>
              </w:rPr>
              <w:t>GetReceiver</w:t>
            </w:r>
            <w:proofErr w:type="spellEnd"/>
          </w:p>
        </w:tc>
        <w:tc>
          <w:tcPr>
            <w:tcW w:w="1704" w:type="dxa"/>
            <w:shd w:val="clear" w:color="auto" w:fill="FFFFFF" w:themeFill="background1"/>
          </w:tcPr>
          <w:p w14:paraId="45C79ABD"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15882938" w14:textId="77777777" w:rsidR="007B5C6B" w:rsidRPr="007B5C6B" w:rsidRDefault="007B5C6B" w:rsidP="007B5C6B">
            <w:pPr>
              <w:spacing w:after="0"/>
              <w:jc w:val="center"/>
              <w:rPr>
                <w:rFonts w:eastAsia="Times New Roman"/>
                <w:lang w:val="en-US"/>
              </w:rPr>
            </w:pPr>
            <w:r w:rsidRPr="007B5C6B">
              <w:rPr>
                <w:rFonts w:eastAsia="Times New Roman"/>
                <w:lang w:val="en-US"/>
              </w:rPr>
              <w:t>M*</w:t>
            </w:r>
          </w:p>
        </w:tc>
      </w:tr>
      <w:tr w:rsidR="007B5C6B" w:rsidRPr="00C00BC7" w14:paraId="77FD58D4" w14:textId="77777777" w:rsidTr="00C25E36">
        <w:tc>
          <w:tcPr>
            <w:tcW w:w="369" w:type="dxa"/>
            <w:vMerge/>
            <w:shd w:val="clear" w:color="auto" w:fill="FFFFFF" w:themeFill="background1"/>
          </w:tcPr>
          <w:p w14:paraId="170E25BE"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14CAA119" w14:textId="77777777" w:rsidR="007B5C6B" w:rsidRPr="007B5C6B" w:rsidRDefault="007B5C6B" w:rsidP="007B5C6B">
            <w:pPr>
              <w:spacing w:after="0"/>
              <w:rPr>
                <w:color w:val="000000"/>
              </w:rPr>
            </w:pPr>
            <w:proofErr w:type="spellStart"/>
            <w:r w:rsidRPr="007B5C6B">
              <w:rPr>
                <w:color w:val="000000"/>
              </w:rPr>
              <w:t>CreateReceiver</w:t>
            </w:r>
            <w:proofErr w:type="spellEnd"/>
          </w:p>
        </w:tc>
        <w:tc>
          <w:tcPr>
            <w:tcW w:w="1704" w:type="dxa"/>
            <w:shd w:val="clear" w:color="auto" w:fill="FFFFFF" w:themeFill="background1"/>
          </w:tcPr>
          <w:p w14:paraId="3C9302F7"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6EE59120" w14:textId="77777777" w:rsidR="007B5C6B" w:rsidRPr="007B5C6B" w:rsidRDefault="007B5C6B" w:rsidP="007B5C6B">
            <w:pPr>
              <w:spacing w:after="0"/>
              <w:jc w:val="center"/>
            </w:pPr>
            <w:r w:rsidRPr="007B5C6B">
              <w:rPr>
                <w:rFonts w:eastAsia="Times New Roman"/>
                <w:lang w:val="en-US"/>
              </w:rPr>
              <w:t>M*</w:t>
            </w:r>
          </w:p>
        </w:tc>
      </w:tr>
      <w:tr w:rsidR="007B5C6B" w:rsidRPr="00C00BC7" w14:paraId="4C93386C" w14:textId="77777777" w:rsidTr="00C25E36">
        <w:tc>
          <w:tcPr>
            <w:tcW w:w="369" w:type="dxa"/>
            <w:vMerge/>
            <w:shd w:val="clear" w:color="auto" w:fill="FFFFFF" w:themeFill="background1"/>
          </w:tcPr>
          <w:p w14:paraId="4D45C5E9"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08C65018" w14:textId="77777777" w:rsidR="007B5C6B" w:rsidRPr="007B5C6B" w:rsidRDefault="007B5C6B" w:rsidP="007B5C6B">
            <w:pPr>
              <w:spacing w:after="0"/>
              <w:rPr>
                <w:color w:val="000000"/>
              </w:rPr>
            </w:pPr>
            <w:proofErr w:type="spellStart"/>
            <w:r w:rsidRPr="007B5C6B">
              <w:rPr>
                <w:color w:val="000000"/>
              </w:rPr>
              <w:t>DeleteReceiver</w:t>
            </w:r>
            <w:proofErr w:type="spellEnd"/>
          </w:p>
        </w:tc>
        <w:tc>
          <w:tcPr>
            <w:tcW w:w="1704" w:type="dxa"/>
            <w:shd w:val="clear" w:color="auto" w:fill="FFFFFF" w:themeFill="background1"/>
          </w:tcPr>
          <w:p w14:paraId="3AFB5108"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56606F1B" w14:textId="77777777" w:rsidR="007B5C6B" w:rsidRPr="007B5C6B" w:rsidRDefault="007B5C6B" w:rsidP="007B5C6B">
            <w:pPr>
              <w:spacing w:after="0"/>
              <w:jc w:val="center"/>
            </w:pPr>
            <w:r w:rsidRPr="007B5C6B">
              <w:rPr>
                <w:rFonts w:eastAsia="Times New Roman"/>
                <w:lang w:val="en-US"/>
              </w:rPr>
              <w:t>M*</w:t>
            </w:r>
          </w:p>
        </w:tc>
      </w:tr>
      <w:tr w:rsidR="007B5C6B" w:rsidRPr="00C00BC7" w14:paraId="2CE285F7" w14:textId="77777777" w:rsidTr="00C25E36">
        <w:tc>
          <w:tcPr>
            <w:tcW w:w="369" w:type="dxa"/>
            <w:vMerge/>
            <w:shd w:val="clear" w:color="auto" w:fill="FFFFFF" w:themeFill="background1"/>
          </w:tcPr>
          <w:p w14:paraId="46E86A5D"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5D455789" w14:textId="77777777" w:rsidR="007B5C6B" w:rsidRPr="007B5C6B" w:rsidRDefault="007B5C6B" w:rsidP="007B5C6B">
            <w:pPr>
              <w:spacing w:after="0"/>
              <w:rPr>
                <w:color w:val="000000"/>
              </w:rPr>
            </w:pPr>
            <w:proofErr w:type="spellStart"/>
            <w:r w:rsidRPr="007B5C6B">
              <w:rPr>
                <w:color w:val="000000"/>
              </w:rPr>
              <w:t>ConfigureReceiver</w:t>
            </w:r>
            <w:proofErr w:type="spellEnd"/>
          </w:p>
        </w:tc>
        <w:tc>
          <w:tcPr>
            <w:tcW w:w="1704" w:type="dxa"/>
            <w:shd w:val="clear" w:color="auto" w:fill="FFFFFF" w:themeFill="background1"/>
          </w:tcPr>
          <w:p w14:paraId="483C163C"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442DD21D" w14:textId="77777777" w:rsidR="007B5C6B" w:rsidRPr="007B5C6B" w:rsidRDefault="007B5C6B" w:rsidP="007B5C6B">
            <w:pPr>
              <w:spacing w:after="0"/>
              <w:jc w:val="center"/>
            </w:pPr>
            <w:r w:rsidRPr="007B5C6B">
              <w:rPr>
                <w:rFonts w:eastAsia="Times New Roman"/>
                <w:lang w:val="en-US"/>
              </w:rPr>
              <w:t>M*</w:t>
            </w:r>
          </w:p>
        </w:tc>
      </w:tr>
      <w:tr w:rsidR="007B5C6B" w:rsidRPr="00C00BC7" w14:paraId="5AC10DE7" w14:textId="77777777" w:rsidTr="00C25E36">
        <w:tc>
          <w:tcPr>
            <w:tcW w:w="369" w:type="dxa"/>
            <w:vMerge/>
            <w:shd w:val="clear" w:color="auto" w:fill="FFFFFF" w:themeFill="background1"/>
          </w:tcPr>
          <w:p w14:paraId="093A2FFF"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18500642" w14:textId="77777777" w:rsidR="007B5C6B" w:rsidRPr="007B5C6B" w:rsidRDefault="007B5C6B" w:rsidP="007B5C6B">
            <w:pPr>
              <w:spacing w:after="0"/>
              <w:rPr>
                <w:color w:val="000000"/>
              </w:rPr>
            </w:pPr>
            <w:proofErr w:type="spellStart"/>
            <w:r w:rsidRPr="007B5C6B">
              <w:rPr>
                <w:color w:val="000000"/>
              </w:rPr>
              <w:t>SetReceiverMode</w:t>
            </w:r>
            <w:proofErr w:type="spellEnd"/>
          </w:p>
        </w:tc>
        <w:tc>
          <w:tcPr>
            <w:tcW w:w="1704" w:type="dxa"/>
            <w:shd w:val="clear" w:color="auto" w:fill="FFFFFF" w:themeFill="background1"/>
          </w:tcPr>
          <w:p w14:paraId="510CC36E"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71B2284D" w14:textId="77777777" w:rsidR="007B5C6B" w:rsidRPr="007B5C6B" w:rsidRDefault="007B5C6B" w:rsidP="007B5C6B">
            <w:pPr>
              <w:spacing w:after="0"/>
              <w:jc w:val="center"/>
            </w:pPr>
            <w:r w:rsidRPr="007B5C6B">
              <w:rPr>
                <w:rFonts w:eastAsia="Times New Roman"/>
                <w:lang w:val="en-US"/>
              </w:rPr>
              <w:t>M*</w:t>
            </w:r>
          </w:p>
        </w:tc>
      </w:tr>
      <w:tr w:rsidR="007B5C6B" w:rsidRPr="00C00BC7" w14:paraId="61859DBC" w14:textId="77777777" w:rsidTr="00C25E36">
        <w:tc>
          <w:tcPr>
            <w:tcW w:w="369" w:type="dxa"/>
            <w:vMerge/>
            <w:shd w:val="clear" w:color="auto" w:fill="FFFFFF" w:themeFill="background1"/>
          </w:tcPr>
          <w:p w14:paraId="3B3F418B"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04C2372F" w14:textId="77777777" w:rsidR="007B5C6B" w:rsidRPr="007B5C6B" w:rsidRDefault="007B5C6B" w:rsidP="007B5C6B">
            <w:pPr>
              <w:pStyle w:val="ReferenceEntry"/>
              <w:spacing w:before="0" w:after="0"/>
              <w:rPr>
                <w:rFonts w:ascii="Arial" w:hAnsi="Arial" w:cs="Arial"/>
                <w:sz w:val="21"/>
                <w:szCs w:val="21"/>
              </w:rPr>
            </w:pPr>
            <w:proofErr w:type="spellStart"/>
            <w:r w:rsidRPr="007B5C6B">
              <w:rPr>
                <w:rFonts w:ascii="Arial" w:hAnsi="Arial" w:cs="Arial"/>
                <w:sz w:val="21"/>
                <w:szCs w:val="21"/>
              </w:rPr>
              <w:t>GetReceiverState</w:t>
            </w:r>
            <w:proofErr w:type="spellEnd"/>
          </w:p>
        </w:tc>
        <w:tc>
          <w:tcPr>
            <w:tcW w:w="1704" w:type="dxa"/>
            <w:shd w:val="clear" w:color="auto" w:fill="FFFFFF" w:themeFill="background1"/>
          </w:tcPr>
          <w:p w14:paraId="29CBB6B4" w14:textId="77777777" w:rsidR="007B5C6B" w:rsidRPr="007B5C6B" w:rsidRDefault="007B5C6B" w:rsidP="007B5C6B">
            <w:pPr>
              <w:spacing w:after="0"/>
            </w:pPr>
            <w:r w:rsidRPr="007B5C6B">
              <w:rPr>
                <w:rFonts w:eastAsia="Times New Roman"/>
                <w:lang w:val="en-US"/>
              </w:rPr>
              <w:t>Receiver</w:t>
            </w:r>
          </w:p>
        </w:tc>
        <w:tc>
          <w:tcPr>
            <w:tcW w:w="1360" w:type="dxa"/>
            <w:shd w:val="clear" w:color="auto" w:fill="FFFFFF" w:themeFill="background1"/>
          </w:tcPr>
          <w:p w14:paraId="072CECD0" w14:textId="77777777" w:rsidR="007B5C6B" w:rsidRPr="007B5C6B" w:rsidRDefault="007B5C6B" w:rsidP="007B5C6B">
            <w:pPr>
              <w:spacing w:after="0"/>
              <w:jc w:val="center"/>
            </w:pPr>
            <w:r w:rsidRPr="007B5C6B">
              <w:rPr>
                <w:rFonts w:eastAsia="Times New Roman"/>
                <w:lang w:val="en-US"/>
              </w:rPr>
              <w:t>M*</w:t>
            </w:r>
          </w:p>
        </w:tc>
      </w:tr>
      <w:tr w:rsidR="007B5C6B" w:rsidRPr="00C00BC7" w14:paraId="5D153DE5" w14:textId="77777777" w:rsidTr="00C25E36">
        <w:tc>
          <w:tcPr>
            <w:tcW w:w="369" w:type="dxa"/>
            <w:vMerge/>
            <w:shd w:val="clear" w:color="auto" w:fill="FFFFFF" w:themeFill="background1"/>
          </w:tcPr>
          <w:p w14:paraId="5E011BA6"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6B8E8DC9" w14:textId="77777777" w:rsidR="007B5C6B" w:rsidRPr="007B5C6B" w:rsidRDefault="007B5C6B" w:rsidP="007B5C6B">
            <w:pPr>
              <w:spacing w:after="0"/>
              <w:rPr>
                <w:color w:val="000000"/>
              </w:rPr>
            </w:pPr>
            <w:r w:rsidRPr="007B5C6B">
              <w:rPr>
                <w:iCs/>
                <w:color w:val="000000"/>
              </w:rPr>
              <w:t>tns1:Receiver/</w:t>
            </w:r>
            <w:proofErr w:type="spellStart"/>
            <w:r w:rsidRPr="007B5C6B">
              <w:rPr>
                <w:iCs/>
                <w:color w:val="000000"/>
              </w:rPr>
              <w:t>ChangeState</w:t>
            </w:r>
            <w:proofErr w:type="spellEnd"/>
          </w:p>
        </w:tc>
        <w:tc>
          <w:tcPr>
            <w:tcW w:w="1704" w:type="dxa"/>
            <w:shd w:val="clear" w:color="auto" w:fill="FFFFFF" w:themeFill="background1"/>
          </w:tcPr>
          <w:p w14:paraId="56E25A18" w14:textId="77777777" w:rsidR="007B5C6B" w:rsidRPr="007B5C6B" w:rsidRDefault="007B5C6B" w:rsidP="007B5C6B">
            <w:pPr>
              <w:spacing w:after="0"/>
              <w:rPr>
                <w:rFonts w:eastAsia="Times New Roman"/>
                <w:lang w:val="en-US"/>
              </w:rPr>
            </w:pPr>
            <w:r w:rsidRPr="007B5C6B">
              <w:rPr>
                <w:rFonts w:eastAsia="Times New Roman"/>
                <w:lang w:val="en-US"/>
              </w:rPr>
              <w:t>Event</w:t>
            </w:r>
          </w:p>
        </w:tc>
        <w:tc>
          <w:tcPr>
            <w:tcW w:w="1360" w:type="dxa"/>
            <w:shd w:val="clear" w:color="auto" w:fill="FFFFFF" w:themeFill="background1"/>
          </w:tcPr>
          <w:p w14:paraId="44A73125" w14:textId="77777777" w:rsidR="007B5C6B" w:rsidRPr="007B5C6B" w:rsidRDefault="007B5C6B" w:rsidP="007B5C6B">
            <w:pPr>
              <w:spacing w:after="0"/>
              <w:jc w:val="center"/>
              <w:rPr>
                <w:rFonts w:eastAsia="Times New Roman"/>
                <w:lang w:val="en-US"/>
              </w:rPr>
            </w:pPr>
            <w:r w:rsidRPr="007B5C6B">
              <w:rPr>
                <w:rFonts w:eastAsia="Times New Roman"/>
                <w:lang w:val="en-US"/>
              </w:rPr>
              <w:t>M*</w:t>
            </w:r>
          </w:p>
        </w:tc>
      </w:tr>
      <w:tr w:rsidR="007B5C6B" w:rsidRPr="00C00BC7" w14:paraId="65C2E428" w14:textId="77777777" w:rsidTr="00C25E36">
        <w:tc>
          <w:tcPr>
            <w:tcW w:w="369" w:type="dxa"/>
            <w:vMerge/>
            <w:shd w:val="clear" w:color="auto" w:fill="FFFFFF" w:themeFill="background1"/>
          </w:tcPr>
          <w:p w14:paraId="12F451C9"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41F24C75" w14:textId="77777777" w:rsidR="007B5C6B" w:rsidRPr="007B5C6B" w:rsidRDefault="007B5C6B" w:rsidP="007B5C6B">
            <w:pPr>
              <w:spacing w:after="0"/>
              <w:rPr>
                <w:iCs/>
                <w:color w:val="000000"/>
              </w:rPr>
            </w:pPr>
            <w:r w:rsidRPr="007B5C6B">
              <w:rPr>
                <w:iCs/>
                <w:color w:val="000000"/>
              </w:rPr>
              <w:t>tns1:Receiver/</w:t>
            </w:r>
            <w:proofErr w:type="spellStart"/>
            <w:r w:rsidRPr="007B5C6B">
              <w:rPr>
                <w:iCs/>
                <w:color w:val="000000"/>
              </w:rPr>
              <w:t>ConnectionFailed</w:t>
            </w:r>
            <w:proofErr w:type="spellEnd"/>
          </w:p>
        </w:tc>
        <w:tc>
          <w:tcPr>
            <w:tcW w:w="1704" w:type="dxa"/>
            <w:shd w:val="clear" w:color="auto" w:fill="FFFFFF" w:themeFill="background1"/>
          </w:tcPr>
          <w:p w14:paraId="076C0670" w14:textId="77777777" w:rsidR="007B5C6B" w:rsidRPr="007B5C6B" w:rsidRDefault="007B5C6B" w:rsidP="007B5C6B">
            <w:pPr>
              <w:spacing w:after="0"/>
              <w:rPr>
                <w:rFonts w:eastAsia="Times New Roman"/>
                <w:lang w:val="en-US"/>
              </w:rPr>
            </w:pPr>
            <w:r w:rsidRPr="007B5C6B">
              <w:rPr>
                <w:rFonts w:eastAsia="Times New Roman"/>
                <w:lang w:val="en-US"/>
              </w:rPr>
              <w:t>Event</w:t>
            </w:r>
          </w:p>
        </w:tc>
        <w:tc>
          <w:tcPr>
            <w:tcW w:w="1360" w:type="dxa"/>
            <w:shd w:val="clear" w:color="auto" w:fill="FFFFFF" w:themeFill="background1"/>
          </w:tcPr>
          <w:p w14:paraId="563FB9AC" w14:textId="77777777" w:rsidR="007B5C6B" w:rsidRPr="007B5C6B" w:rsidRDefault="007B5C6B" w:rsidP="007B5C6B">
            <w:pPr>
              <w:spacing w:after="0"/>
              <w:jc w:val="center"/>
            </w:pPr>
            <w:r w:rsidRPr="007B5C6B">
              <w:rPr>
                <w:rFonts w:eastAsia="Times New Roman"/>
                <w:lang w:val="en-US"/>
              </w:rPr>
              <w:t>M*</w:t>
            </w:r>
          </w:p>
        </w:tc>
      </w:tr>
    </w:tbl>
    <w:p w14:paraId="00B7C939" w14:textId="77777777" w:rsidR="007B5C6B" w:rsidRDefault="007B5C6B" w:rsidP="007B5C6B">
      <w:pPr>
        <w:pStyle w:val="Heading1"/>
        <w:numPr>
          <w:ilvl w:val="0"/>
          <w:numId w:val="0"/>
        </w:numPr>
        <w:rPr>
          <w:lang w:val="en-US"/>
        </w:rPr>
      </w:pPr>
      <w:bookmarkStart w:id="218" w:name="_Toc421774895"/>
      <w:r>
        <w:rPr>
          <w:sz w:val="20"/>
          <w:szCs w:val="20"/>
        </w:rPr>
        <w:lastRenderedPageBreak/>
        <w:t>*If the device supports the Receiver Service</w:t>
      </w:r>
      <w:bookmarkEnd w:id="218"/>
    </w:p>
    <w:p w14:paraId="25AF3865" w14:textId="77777777" w:rsidR="00C25E36" w:rsidRPr="00C00BC7" w:rsidRDefault="00C25E36" w:rsidP="00C25E36">
      <w:pPr>
        <w:pStyle w:val="Heading4"/>
      </w:pPr>
      <w:r w:rsidRPr="006A2580">
        <w:t>Recording Control – Using a Receiver as Source</w:t>
      </w:r>
      <w:r w:rsidRPr="002C01FB">
        <w:t xml:space="preserve"> </w:t>
      </w:r>
      <w:r w:rsidRPr="00C00BC7">
        <w:t>Function List for Clients</w:t>
      </w:r>
    </w:p>
    <w:tbl>
      <w:tblPr>
        <w:tblStyle w:val="TableGrid"/>
        <w:tblW w:w="9286" w:type="dxa"/>
        <w:tblLook w:val="04A0" w:firstRow="1" w:lastRow="0" w:firstColumn="1" w:lastColumn="0" w:noHBand="0" w:noVBand="1"/>
      </w:tblPr>
      <w:tblGrid>
        <w:gridCol w:w="369"/>
        <w:gridCol w:w="5853"/>
        <w:gridCol w:w="1704"/>
        <w:gridCol w:w="1360"/>
      </w:tblGrid>
      <w:tr w:rsidR="00C25E36" w:rsidRPr="00C00BC7" w14:paraId="399F6282" w14:textId="77777777" w:rsidTr="00C25E36">
        <w:trPr>
          <w:trHeight w:val="50"/>
        </w:trPr>
        <w:tc>
          <w:tcPr>
            <w:tcW w:w="6222" w:type="dxa"/>
            <w:gridSpan w:val="2"/>
            <w:tcBorders>
              <w:bottom w:val="nil"/>
              <w:right w:val="nil"/>
            </w:tcBorders>
            <w:shd w:val="clear" w:color="auto" w:fill="BFBFBF" w:themeFill="background1" w:themeFillShade="BF"/>
          </w:tcPr>
          <w:p w14:paraId="4E13465F" w14:textId="77777777" w:rsidR="00C25E36" w:rsidRPr="00C00BC7" w:rsidRDefault="007B5C6B" w:rsidP="00C25E36">
            <w:pPr>
              <w:pStyle w:val="PARAGRAPH"/>
              <w:tabs>
                <w:tab w:val="left" w:pos="3360"/>
              </w:tabs>
              <w:spacing w:after="0"/>
              <w:ind w:left="3360" w:hanging="3360"/>
              <w:jc w:val="left"/>
              <w:rPr>
                <w:rFonts w:eastAsia="Times New Roman"/>
                <w:b/>
                <w:sz w:val="22"/>
                <w:szCs w:val="22"/>
                <w:lang w:val="en-US"/>
              </w:rPr>
            </w:pPr>
            <w:r w:rsidRPr="007B5C6B">
              <w:rPr>
                <w:rFonts w:eastAsia="Times New Roman"/>
                <w:b/>
                <w:sz w:val="22"/>
                <w:szCs w:val="22"/>
                <w:lang w:val="en-US"/>
              </w:rPr>
              <w:t>Recording Control – Using a Receiver as Source</w:t>
            </w:r>
          </w:p>
        </w:tc>
        <w:tc>
          <w:tcPr>
            <w:tcW w:w="3064" w:type="dxa"/>
            <w:gridSpan w:val="2"/>
            <w:tcBorders>
              <w:left w:val="nil"/>
            </w:tcBorders>
            <w:shd w:val="clear" w:color="auto" w:fill="BFBFBF" w:themeFill="background1" w:themeFillShade="BF"/>
            <w:vAlign w:val="center"/>
          </w:tcPr>
          <w:p w14:paraId="547F7B05" w14:textId="77777777" w:rsidR="00C25E36" w:rsidRPr="00C00BC7" w:rsidRDefault="00C25E36" w:rsidP="00C25E36">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C25E36" w:rsidRPr="00C00BC7" w14:paraId="4B2DC342" w14:textId="77777777" w:rsidTr="00C25E36">
        <w:trPr>
          <w:trHeight w:val="72"/>
        </w:trPr>
        <w:tc>
          <w:tcPr>
            <w:tcW w:w="369" w:type="dxa"/>
            <w:vMerge w:val="restart"/>
            <w:tcBorders>
              <w:top w:val="nil"/>
            </w:tcBorders>
            <w:shd w:val="clear" w:color="auto" w:fill="BFBFBF" w:themeFill="background1" w:themeFillShade="BF"/>
          </w:tcPr>
          <w:p w14:paraId="3292DA16" w14:textId="77777777" w:rsidR="00C25E36" w:rsidRPr="00C00BC7" w:rsidRDefault="00C25E36" w:rsidP="00C25E36">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46C5550F"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1B5CFCD7"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595C7628" w14:textId="77777777" w:rsidR="00C25E36" w:rsidRPr="00C00BC7" w:rsidRDefault="00C25E36" w:rsidP="00C25E36">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7B5C6B" w:rsidRPr="00C00BC7" w14:paraId="40E282DD" w14:textId="77777777" w:rsidTr="00C25E36">
        <w:tc>
          <w:tcPr>
            <w:tcW w:w="369" w:type="dxa"/>
            <w:vMerge/>
            <w:shd w:val="clear" w:color="auto" w:fill="FFFFFF" w:themeFill="background1"/>
          </w:tcPr>
          <w:p w14:paraId="35A895F1" w14:textId="77777777" w:rsidR="007B5C6B" w:rsidRPr="00C00BC7" w:rsidRDefault="007B5C6B" w:rsidP="007B5C6B">
            <w:pPr>
              <w:spacing w:after="0"/>
              <w:rPr>
                <w:rFonts w:ascii="Calibri" w:hAnsi="Calibri" w:cs="Calibri"/>
                <w:color w:val="000000"/>
                <w:szCs w:val="20"/>
                <w:lang w:val="en-US"/>
              </w:rPr>
            </w:pPr>
          </w:p>
        </w:tc>
        <w:tc>
          <w:tcPr>
            <w:tcW w:w="5853" w:type="dxa"/>
            <w:shd w:val="clear" w:color="auto" w:fill="FFFFFF" w:themeFill="background1"/>
            <w:vAlign w:val="center"/>
          </w:tcPr>
          <w:p w14:paraId="1F8D05A9" w14:textId="77777777" w:rsidR="007B5C6B" w:rsidRPr="007B5C6B" w:rsidRDefault="007B5C6B" w:rsidP="007B5C6B">
            <w:pPr>
              <w:spacing w:after="0"/>
              <w:rPr>
                <w:color w:val="000000"/>
              </w:rPr>
            </w:pPr>
            <w:proofErr w:type="spellStart"/>
            <w:r w:rsidRPr="007B5C6B">
              <w:rPr>
                <w:color w:val="000000"/>
              </w:rPr>
              <w:t>GetReceivers</w:t>
            </w:r>
            <w:proofErr w:type="spellEnd"/>
          </w:p>
        </w:tc>
        <w:tc>
          <w:tcPr>
            <w:tcW w:w="1704" w:type="dxa"/>
            <w:shd w:val="clear" w:color="auto" w:fill="FFFFFF" w:themeFill="background1"/>
          </w:tcPr>
          <w:p w14:paraId="001EE656" w14:textId="77777777" w:rsidR="007B5C6B" w:rsidRPr="007B5C6B" w:rsidRDefault="007B5C6B" w:rsidP="007B5C6B">
            <w:pPr>
              <w:spacing w:after="0"/>
              <w:rPr>
                <w:rFonts w:eastAsia="Times New Roman"/>
                <w:lang w:val="en-US"/>
              </w:rPr>
            </w:pPr>
            <w:r w:rsidRPr="007B5C6B">
              <w:rPr>
                <w:rFonts w:eastAsia="Times New Roman"/>
                <w:lang w:val="en-US"/>
              </w:rPr>
              <w:t>Receiver</w:t>
            </w:r>
          </w:p>
        </w:tc>
        <w:tc>
          <w:tcPr>
            <w:tcW w:w="1360" w:type="dxa"/>
            <w:shd w:val="clear" w:color="auto" w:fill="FFFFFF" w:themeFill="background1"/>
          </w:tcPr>
          <w:p w14:paraId="3C771EB9" w14:textId="578A2EC2" w:rsidR="007B5C6B" w:rsidRPr="007B5C6B" w:rsidRDefault="006C4AB3" w:rsidP="007B5C6B">
            <w:pPr>
              <w:spacing w:after="0"/>
              <w:jc w:val="left"/>
              <w:rPr>
                <w:rFonts w:eastAsia="Times New Roman"/>
                <w:lang w:val="en-US"/>
              </w:rPr>
            </w:pPr>
            <w:ins w:id="219" w:author="Hugo Brisson" w:date="2016-03-01T22:12:00Z">
              <w:r>
                <w:rPr>
                  <w:rFonts w:eastAsia="Times New Roman"/>
                  <w:lang w:val="en-US"/>
                </w:rPr>
                <w:t>M*</w:t>
              </w:r>
            </w:ins>
            <w:del w:id="220" w:author="Hugo Brisson" w:date="2016-03-01T22:12:00Z">
              <w:r w:rsidR="007B5C6B" w:rsidDel="006C4AB3">
                <w:rPr>
                  <w:rFonts w:eastAsia="Times New Roman"/>
                  <w:lang w:val="en-US"/>
                </w:rPr>
                <w:delText>C</w:delText>
              </w:r>
            </w:del>
          </w:p>
        </w:tc>
      </w:tr>
      <w:tr w:rsidR="006C4AB3" w:rsidRPr="00C00BC7" w14:paraId="170B7894" w14:textId="77777777" w:rsidTr="00C25E36">
        <w:tc>
          <w:tcPr>
            <w:tcW w:w="369" w:type="dxa"/>
            <w:vMerge/>
            <w:shd w:val="clear" w:color="auto" w:fill="FFFFFF" w:themeFill="background1"/>
          </w:tcPr>
          <w:p w14:paraId="4CC3307A"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77278A24" w14:textId="77777777" w:rsidR="006C4AB3" w:rsidRPr="007B5C6B" w:rsidRDefault="006C4AB3" w:rsidP="006C4AB3">
            <w:pPr>
              <w:spacing w:after="0"/>
              <w:rPr>
                <w:color w:val="000000"/>
              </w:rPr>
            </w:pPr>
            <w:proofErr w:type="spellStart"/>
            <w:r w:rsidRPr="007B5C6B">
              <w:rPr>
                <w:color w:val="000000"/>
              </w:rPr>
              <w:t>GetReceiver</w:t>
            </w:r>
            <w:proofErr w:type="spellEnd"/>
          </w:p>
        </w:tc>
        <w:tc>
          <w:tcPr>
            <w:tcW w:w="1704" w:type="dxa"/>
            <w:shd w:val="clear" w:color="auto" w:fill="FFFFFF" w:themeFill="background1"/>
          </w:tcPr>
          <w:p w14:paraId="42EB6E68"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5CF751D6" w14:textId="29A83371" w:rsidR="006C4AB3" w:rsidRDefault="006C4AB3" w:rsidP="006C4AB3">
            <w:pPr>
              <w:spacing w:after="0"/>
            </w:pPr>
            <w:ins w:id="221" w:author="Hugo Brisson" w:date="2016-03-01T22:12:00Z">
              <w:r w:rsidRPr="007F165A">
                <w:rPr>
                  <w:rFonts w:eastAsia="Times New Roman"/>
                  <w:lang w:val="en-US"/>
                </w:rPr>
                <w:t>M*</w:t>
              </w:r>
            </w:ins>
            <w:del w:id="222" w:author="Hugo Brisson" w:date="2016-03-01T22:12:00Z">
              <w:r w:rsidRPr="007B5C96" w:rsidDel="006C4AB3">
                <w:rPr>
                  <w:rFonts w:eastAsia="Times New Roman"/>
                  <w:lang w:val="en-US"/>
                </w:rPr>
                <w:delText>C</w:delText>
              </w:r>
            </w:del>
          </w:p>
        </w:tc>
      </w:tr>
      <w:tr w:rsidR="006C4AB3" w:rsidRPr="00C00BC7" w14:paraId="54C1FBFF" w14:textId="77777777" w:rsidTr="00C25E36">
        <w:tc>
          <w:tcPr>
            <w:tcW w:w="369" w:type="dxa"/>
            <w:vMerge/>
            <w:shd w:val="clear" w:color="auto" w:fill="FFFFFF" w:themeFill="background1"/>
          </w:tcPr>
          <w:p w14:paraId="2E1D8694"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3DC0BA2D" w14:textId="77777777" w:rsidR="006C4AB3" w:rsidRPr="007B5C6B" w:rsidRDefault="006C4AB3" w:rsidP="006C4AB3">
            <w:pPr>
              <w:spacing w:after="0"/>
              <w:rPr>
                <w:color w:val="000000"/>
              </w:rPr>
            </w:pPr>
            <w:proofErr w:type="spellStart"/>
            <w:r w:rsidRPr="007B5C6B">
              <w:rPr>
                <w:color w:val="000000"/>
              </w:rPr>
              <w:t>CreateReceiver</w:t>
            </w:r>
            <w:proofErr w:type="spellEnd"/>
          </w:p>
        </w:tc>
        <w:tc>
          <w:tcPr>
            <w:tcW w:w="1704" w:type="dxa"/>
            <w:shd w:val="clear" w:color="auto" w:fill="FFFFFF" w:themeFill="background1"/>
          </w:tcPr>
          <w:p w14:paraId="25B32518"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64A2CDE7" w14:textId="4F6D9AC0" w:rsidR="006C4AB3" w:rsidRDefault="006C4AB3" w:rsidP="006C4AB3">
            <w:pPr>
              <w:spacing w:after="0"/>
            </w:pPr>
            <w:ins w:id="223" w:author="Hugo Brisson" w:date="2016-03-01T22:12:00Z">
              <w:r w:rsidRPr="007F165A">
                <w:rPr>
                  <w:rFonts w:eastAsia="Times New Roman"/>
                  <w:lang w:val="en-US"/>
                </w:rPr>
                <w:t>M*</w:t>
              </w:r>
            </w:ins>
            <w:del w:id="224" w:author="Hugo Brisson" w:date="2016-03-01T22:12:00Z">
              <w:r w:rsidRPr="007B5C96" w:rsidDel="006C4AB3">
                <w:rPr>
                  <w:rFonts w:eastAsia="Times New Roman"/>
                  <w:lang w:val="en-US"/>
                </w:rPr>
                <w:delText>C</w:delText>
              </w:r>
            </w:del>
          </w:p>
        </w:tc>
      </w:tr>
      <w:tr w:rsidR="006C4AB3" w:rsidRPr="00C00BC7" w14:paraId="137D84A6" w14:textId="77777777" w:rsidTr="00C25E36">
        <w:tc>
          <w:tcPr>
            <w:tcW w:w="369" w:type="dxa"/>
            <w:vMerge/>
            <w:shd w:val="clear" w:color="auto" w:fill="FFFFFF" w:themeFill="background1"/>
          </w:tcPr>
          <w:p w14:paraId="30ED40C0"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18D9DACC" w14:textId="77777777" w:rsidR="006C4AB3" w:rsidRPr="007B5C6B" w:rsidRDefault="006C4AB3" w:rsidP="006C4AB3">
            <w:pPr>
              <w:spacing w:after="0"/>
              <w:rPr>
                <w:color w:val="000000"/>
              </w:rPr>
            </w:pPr>
            <w:proofErr w:type="spellStart"/>
            <w:r w:rsidRPr="007B5C6B">
              <w:rPr>
                <w:color w:val="000000"/>
              </w:rPr>
              <w:t>DeleteReceiver</w:t>
            </w:r>
            <w:proofErr w:type="spellEnd"/>
          </w:p>
        </w:tc>
        <w:tc>
          <w:tcPr>
            <w:tcW w:w="1704" w:type="dxa"/>
            <w:shd w:val="clear" w:color="auto" w:fill="FFFFFF" w:themeFill="background1"/>
          </w:tcPr>
          <w:p w14:paraId="78AB7DCD"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66061C6E" w14:textId="5687A969" w:rsidR="006C4AB3" w:rsidRDefault="006C4AB3" w:rsidP="006C4AB3">
            <w:pPr>
              <w:spacing w:after="0"/>
            </w:pPr>
            <w:ins w:id="225" w:author="Hugo Brisson" w:date="2016-03-01T22:12:00Z">
              <w:r w:rsidRPr="007F165A">
                <w:rPr>
                  <w:rFonts w:eastAsia="Times New Roman"/>
                  <w:lang w:val="en-US"/>
                </w:rPr>
                <w:t>M*</w:t>
              </w:r>
            </w:ins>
            <w:del w:id="226" w:author="Hugo Brisson" w:date="2016-03-01T22:12:00Z">
              <w:r w:rsidRPr="007B5C96" w:rsidDel="00C258C2">
                <w:rPr>
                  <w:rFonts w:eastAsia="Times New Roman"/>
                  <w:lang w:val="en-US"/>
                </w:rPr>
                <w:delText>C</w:delText>
              </w:r>
            </w:del>
          </w:p>
        </w:tc>
      </w:tr>
      <w:tr w:rsidR="006C4AB3" w:rsidRPr="00C00BC7" w14:paraId="19639A3D" w14:textId="77777777" w:rsidTr="00C25E36">
        <w:tc>
          <w:tcPr>
            <w:tcW w:w="369" w:type="dxa"/>
            <w:vMerge/>
            <w:shd w:val="clear" w:color="auto" w:fill="FFFFFF" w:themeFill="background1"/>
          </w:tcPr>
          <w:p w14:paraId="5156A23B"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039A87AE" w14:textId="77777777" w:rsidR="006C4AB3" w:rsidRPr="007B5C6B" w:rsidRDefault="006C4AB3" w:rsidP="006C4AB3">
            <w:pPr>
              <w:spacing w:after="0"/>
              <w:rPr>
                <w:color w:val="000000"/>
              </w:rPr>
            </w:pPr>
            <w:proofErr w:type="spellStart"/>
            <w:r w:rsidRPr="007B5C6B">
              <w:rPr>
                <w:color w:val="000000"/>
              </w:rPr>
              <w:t>ConfigureReceiver</w:t>
            </w:r>
            <w:proofErr w:type="spellEnd"/>
          </w:p>
        </w:tc>
        <w:tc>
          <w:tcPr>
            <w:tcW w:w="1704" w:type="dxa"/>
            <w:shd w:val="clear" w:color="auto" w:fill="FFFFFF" w:themeFill="background1"/>
          </w:tcPr>
          <w:p w14:paraId="5A53D44F"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5D04BA15" w14:textId="658A9E38" w:rsidR="006C4AB3" w:rsidRDefault="006C4AB3" w:rsidP="006C4AB3">
            <w:pPr>
              <w:spacing w:after="0"/>
            </w:pPr>
            <w:ins w:id="227" w:author="Hugo Brisson" w:date="2016-03-01T22:12:00Z">
              <w:r w:rsidRPr="007F165A">
                <w:rPr>
                  <w:rFonts w:eastAsia="Times New Roman"/>
                  <w:lang w:val="en-US"/>
                </w:rPr>
                <w:t>M*</w:t>
              </w:r>
            </w:ins>
            <w:del w:id="228" w:author="Hugo Brisson" w:date="2016-03-01T22:12:00Z">
              <w:r w:rsidRPr="007B5C96" w:rsidDel="00C258C2">
                <w:rPr>
                  <w:rFonts w:eastAsia="Times New Roman"/>
                  <w:lang w:val="en-US"/>
                </w:rPr>
                <w:delText>C</w:delText>
              </w:r>
            </w:del>
          </w:p>
        </w:tc>
      </w:tr>
      <w:tr w:rsidR="006C4AB3" w:rsidRPr="00C00BC7" w14:paraId="6BAA5526" w14:textId="77777777" w:rsidTr="00C25E36">
        <w:tc>
          <w:tcPr>
            <w:tcW w:w="369" w:type="dxa"/>
            <w:vMerge/>
            <w:shd w:val="clear" w:color="auto" w:fill="FFFFFF" w:themeFill="background1"/>
          </w:tcPr>
          <w:p w14:paraId="1D20CB23"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0E1DC14E" w14:textId="77777777" w:rsidR="006C4AB3" w:rsidRPr="007B5C6B" w:rsidRDefault="006C4AB3" w:rsidP="006C4AB3">
            <w:pPr>
              <w:spacing w:after="0"/>
              <w:rPr>
                <w:color w:val="000000"/>
              </w:rPr>
            </w:pPr>
            <w:proofErr w:type="spellStart"/>
            <w:r w:rsidRPr="007B5C6B">
              <w:rPr>
                <w:color w:val="000000"/>
              </w:rPr>
              <w:t>SetReceiverMode</w:t>
            </w:r>
            <w:proofErr w:type="spellEnd"/>
          </w:p>
        </w:tc>
        <w:tc>
          <w:tcPr>
            <w:tcW w:w="1704" w:type="dxa"/>
            <w:shd w:val="clear" w:color="auto" w:fill="FFFFFF" w:themeFill="background1"/>
          </w:tcPr>
          <w:p w14:paraId="268D7AAB"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1CA7C7D7" w14:textId="10DC52CD" w:rsidR="006C4AB3" w:rsidRDefault="006C4AB3" w:rsidP="006C4AB3">
            <w:pPr>
              <w:spacing w:after="0"/>
            </w:pPr>
            <w:ins w:id="229" w:author="Hugo Brisson" w:date="2016-03-01T22:12:00Z">
              <w:r w:rsidRPr="007F165A">
                <w:rPr>
                  <w:rFonts w:eastAsia="Times New Roman"/>
                  <w:lang w:val="en-US"/>
                </w:rPr>
                <w:t>M*</w:t>
              </w:r>
            </w:ins>
            <w:del w:id="230" w:author="Hugo Brisson" w:date="2016-03-01T22:12:00Z">
              <w:r w:rsidRPr="007B5C96" w:rsidDel="00C258C2">
                <w:rPr>
                  <w:rFonts w:eastAsia="Times New Roman"/>
                  <w:lang w:val="en-US"/>
                </w:rPr>
                <w:delText>C</w:delText>
              </w:r>
            </w:del>
          </w:p>
        </w:tc>
      </w:tr>
      <w:tr w:rsidR="006C4AB3" w:rsidRPr="00C00BC7" w14:paraId="6399D743" w14:textId="77777777" w:rsidTr="00C25E36">
        <w:tc>
          <w:tcPr>
            <w:tcW w:w="369" w:type="dxa"/>
            <w:vMerge/>
            <w:shd w:val="clear" w:color="auto" w:fill="FFFFFF" w:themeFill="background1"/>
          </w:tcPr>
          <w:p w14:paraId="00918F0A"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6B292C66" w14:textId="77777777" w:rsidR="006C4AB3" w:rsidRPr="007B5C6B" w:rsidRDefault="006C4AB3" w:rsidP="006C4AB3">
            <w:pPr>
              <w:pStyle w:val="ReferenceEntry"/>
              <w:spacing w:before="0" w:after="0"/>
              <w:rPr>
                <w:rFonts w:ascii="Arial" w:hAnsi="Arial" w:cs="Arial"/>
                <w:sz w:val="21"/>
                <w:szCs w:val="21"/>
              </w:rPr>
            </w:pPr>
            <w:proofErr w:type="spellStart"/>
            <w:r w:rsidRPr="007B5C6B">
              <w:rPr>
                <w:rFonts w:ascii="Arial" w:hAnsi="Arial" w:cs="Arial"/>
                <w:sz w:val="21"/>
                <w:szCs w:val="21"/>
              </w:rPr>
              <w:t>GetReceiverState</w:t>
            </w:r>
            <w:proofErr w:type="spellEnd"/>
          </w:p>
        </w:tc>
        <w:tc>
          <w:tcPr>
            <w:tcW w:w="1704" w:type="dxa"/>
            <w:shd w:val="clear" w:color="auto" w:fill="FFFFFF" w:themeFill="background1"/>
          </w:tcPr>
          <w:p w14:paraId="259946FC" w14:textId="77777777" w:rsidR="006C4AB3" w:rsidRPr="007B5C6B" w:rsidRDefault="006C4AB3" w:rsidP="006C4AB3">
            <w:pPr>
              <w:spacing w:after="0"/>
            </w:pPr>
            <w:r w:rsidRPr="007B5C6B">
              <w:rPr>
                <w:rFonts w:eastAsia="Times New Roman"/>
                <w:lang w:val="en-US"/>
              </w:rPr>
              <w:t>Receiver</w:t>
            </w:r>
          </w:p>
        </w:tc>
        <w:tc>
          <w:tcPr>
            <w:tcW w:w="1360" w:type="dxa"/>
            <w:shd w:val="clear" w:color="auto" w:fill="FFFFFF" w:themeFill="background1"/>
          </w:tcPr>
          <w:p w14:paraId="0444EF38" w14:textId="027039A6" w:rsidR="006C4AB3" w:rsidRDefault="006C4AB3" w:rsidP="006C4AB3">
            <w:pPr>
              <w:spacing w:after="0"/>
            </w:pPr>
            <w:ins w:id="231" w:author="Hugo Brisson" w:date="2016-03-01T22:12:00Z">
              <w:r w:rsidRPr="007F165A">
                <w:rPr>
                  <w:rFonts w:eastAsia="Times New Roman"/>
                  <w:lang w:val="en-US"/>
                </w:rPr>
                <w:t>M*</w:t>
              </w:r>
            </w:ins>
            <w:del w:id="232" w:author="Hugo Brisson" w:date="2016-03-01T22:12:00Z">
              <w:r w:rsidRPr="007B5C96" w:rsidDel="00C258C2">
                <w:rPr>
                  <w:rFonts w:eastAsia="Times New Roman"/>
                  <w:lang w:val="en-US"/>
                </w:rPr>
                <w:delText>C</w:delText>
              </w:r>
            </w:del>
          </w:p>
        </w:tc>
      </w:tr>
      <w:tr w:rsidR="006C4AB3" w:rsidRPr="00C00BC7" w14:paraId="37C65AD7" w14:textId="77777777" w:rsidTr="00C25E36">
        <w:tc>
          <w:tcPr>
            <w:tcW w:w="369" w:type="dxa"/>
            <w:vMerge/>
            <w:shd w:val="clear" w:color="auto" w:fill="FFFFFF" w:themeFill="background1"/>
          </w:tcPr>
          <w:p w14:paraId="1FE40DB8"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0AEF004C" w14:textId="77777777" w:rsidR="006C4AB3" w:rsidRPr="007B5C6B" w:rsidRDefault="006C4AB3" w:rsidP="006C4AB3">
            <w:pPr>
              <w:spacing w:after="0"/>
              <w:rPr>
                <w:color w:val="000000"/>
              </w:rPr>
            </w:pPr>
            <w:r w:rsidRPr="007B5C6B">
              <w:rPr>
                <w:iCs/>
                <w:color w:val="000000"/>
              </w:rPr>
              <w:t>tns1:Receiver/</w:t>
            </w:r>
            <w:proofErr w:type="spellStart"/>
            <w:r w:rsidRPr="007B5C6B">
              <w:rPr>
                <w:iCs/>
                <w:color w:val="000000"/>
              </w:rPr>
              <w:t>ChangeState</w:t>
            </w:r>
            <w:proofErr w:type="spellEnd"/>
          </w:p>
        </w:tc>
        <w:tc>
          <w:tcPr>
            <w:tcW w:w="1704" w:type="dxa"/>
            <w:shd w:val="clear" w:color="auto" w:fill="FFFFFF" w:themeFill="background1"/>
          </w:tcPr>
          <w:p w14:paraId="0DEB1CC8" w14:textId="77777777" w:rsidR="006C4AB3" w:rsidRPr="007B5C6B" w:rsidRDefault="006C4AB3" w:rsidP="006C4AB3">
            <w:pPr>
              <w:spacing w:after="0"/>
              <w:rPr>
                <w:rFonts w:eastAsia="Times New Roman"/>
                <w:lang w:val="en-US"/>
              </w:rPr>
            </w:pPr>
            <w:r w:rsidRPr="007B5C6B">
              <w:rPr>
                <w:rFonts w:eastAsia="Times New Roman"/>
                <w:lang w:val="en-US"/>
              </w:rPr>
              <w:t>Event</w:t>
            </w:r>
          </w:p>
        </w:tc>
        <w:tc>
          <w:tcPr>
            <w:tcW w:w="1360" w:type="dxa"/>
            <w:shd w:val="clear" w:color="auto" w:fill="FFFFFF" w:themeFill="background1"/>
          </w:tcPr>
          <w:p w14:paraId="0FBBEED7" w14:textId="54E68893" w:rsidR="006C4AB3" w:rsidRDefault="006C4AB3" w:rsidP="006C4AB3">
            <w:pPr>
              <w:spacing w:after="0"/>
            </w:pPr>
            <w:ins w:id="233" w:author="Hugo Brisson" w:date="2016-03-01T22:12:00Z">
              <w:r w:rsidRPr="007F165A">
                <w:rPr>
                  <w:rFonts w:eastAsia="Times New Roman"/>
                  <w:lang w:val="en-US"/>
                </w:rPr>
                <w:t>M*</w:t>
              </w:r>
            </w:ins>
            <w:del w:id="234" w:author="Hugo Brisson" w:date="2016-03-01T22:12:00Z">
              <w:r w:rsidRPr="007B5C96" w:rsidDel="00C258C2">
                <w:rPr>
                  <w:rFonts w:eastAsia="Times New Roman"/>
                  <w:lang w:val="en-US"/>
                </w:rPr>
                <w:delText>C</w:delText>
              </w:r>
            </w:del>
          </w:p>
        </w:tc>
      </w:tr>
      <w:tr w:rsidR="006C4AB3" w:rsidRPr="00C00BC7" w14:paraId="6400325D" w14:textId="77777777" w:rsidTr="00C25E36">
        <w:tc>
          <w:tcPr>
            <w:tcW w:w="369" w:type="dxa"/>
            <w:vMerge/>
            <w:shd w:val="clear" w:color="auto" w:fill="FFFFFF" w:themeFill="background1"/>
          </w:tcPr>
          <w:p w14:paraId="4F97AE70" w14:textId="77777777" w:rsidR="006C4AB3" w:rsidRPr="00C00BC7" w:rsidRDefault="006C4AB3" w:rsidP="006C4AB3">
            <w:pPr>
              <w:spacing w:after="0"/>
              <w:rPr>
                <w:rFonts w:ascii="Calibri" w:hAnsi="Calibri" w:cs="Calibri"/>
                <w:color w:val="000000"/>
                <w:szCs w:val="20"/>
                <w:lang w:val="en-US"/>
              </w:rPr>
            </w:pPr>
          </w:p>
        </w:tc>
        <w:tc>
          <w:tcPr>
            <w:tcW w:w="5853" w:type="dxa"/>
            <w:shd w:val="clear" w:color="auto" w:fill="FFFFFF" w:themeFill="background1"/>
            <w:vAlign w:val="center"/>
          </w:tcPr>
          <w:p w14:paraId="090BF1B5" w14:textId="77777777" w:rsidR="006C4AB3" w:rsidRPr="007B5C6B" w:rsidRDefault="006C4AB3" w:rsidP="006C4AB3">
            <w:pPr>
              <w:spacing w:after="0"/>
              <w:rPr>
                <w:iCs/>
                <w:color w:val="000000"/>
              </w:rPr>
            </w:pPr>
            <w:r w:rsidRPr="007B5C6B">
              <w:rPr>
                <w:iCs/>
                <w:color w:val="000000"/>
              </w:rPr>
              <w:t>tns1:Receiver/</w:t>
            </w:r>
            <w:proofErr w:type="spellStart"/>
            <w:r w:rsidRPr="007B5C6B">
              <w:rPr>
                <w:iCs/>
                <w:color w:val="000000"/>
              </w:rPr>
              <w:t>ConnectionFailed</w:t>
            </w:r>
            <w:proofErr w:type="spellEnd"/>
          </w:p>
        </w:tc>
        <w:tc>
          <w:tcPr>
            <w:tcW w:w="1704" w:type="dxa"/>
            <w:shd w:val="clear" w:color="auto" w:fill="FFFFFF" w:themeFill="background1"/>
          </w:tcPr>
          <w:p w14:paraId="2A445943" w14:textId="77777777" w:rsidR="006C4AB3" w:rsidRPr="007B5C6B" w:rsidRDefault="006C4AB3" w:rsidP="006C4AB3">
            <w:pPr>
              <w:spacing w:after="0"/>
              <w:rPr>
                <w:rFonts w:eastAsia="Times New Roman"/>
                <w:lang w:val="en-US"/>
              </w:rPr>
            </w:pPr>
            <w:r w:rsidRPr="007B5C6B">
              <w:rPr>
                <w:rFonts w:eastAsia="Times New Roman"/>
                <w:lang w:val="en-US"/>
              </w:rPr>
              <w:t>Event</w:t>
            </w:r>
          </w:p>
        </w:tc>
        <w:tc>
          <w:tcPr>
            <w:tcW w:w="1360" w:type="dxa"/>
            <w:shd w:val="clear" w:color="auto" w:fill="FFFFFF" w:themeFill="background1"/>
          </w:tcPr>
          <w:p w14:paraId="1B213523" w14:textId="77EF7CED" w:rsidR="006C4AB3" w:rsidRDefault="006C4AB3" w:rsidP="006C4AB3">
            <w:pPr>
              <w:spacing w:after="0"/>
            </w:pPr>
            <w:ins w:id="235" w:author="Hugo Brisson" w:date="2016-03-01T22:12:00Z">
              <w:r w:rsidRPr="007F165A">
                <w:rPr>
                  <w:rFonts w:eastAsia="Times New Roman"/>
                  <w:lang w:val="en-US"/>
                </w:rPr>
                <w:t>M*</w:t>
              </w:r>
            </w:ins>
            <w:del w:id="236" w:author="Hugo Brisson" w:date="2016-03-01T22:12:00Z">
              <w:r w:rsidRPr="007B5C96" w:rsidDel="00C258C2">
                <w:rPr>
                  <w:rFonts w:eastAsia="Times New Roman"/>
                  <w:lang w:val="en-US"/>
                </w:rPr>
                <w:delText>C</w:delText>
              </w:r>
            </w:del>
          </w:p>
        </w:tc>
      </w:tr>
    </w:tbl>
    <w:p w14:paraId="39987AF2" w14:textId="68E31B25" w:rsidR="006C4AB3" w:rsidRDefault="006C4AB3" w:rsidP="00BA1455">
      <w:pPr>
        <w:pStyle w:val="Reference"/>
        <w:jc w:val="left"/>
        <w:rPr>
          <w:ins w:id="237" w:author="Hugo Brisson" w:date="2016-03-01T22:12:00Z"/>
          <w:lang w:val="en-US"/>
        </w:rPr>
        <w:pPrChange w:id="238" w:author="Hugo Brisson" w:date="2016-03-01T22:14:00Z">
          <w:pPr>
            <w:pStyle w:val="Heading2"/>
            <w:keepLines w:val="0"/>
            <w:widowControl/>
            <w:suppressAutoHyphens/>
            <w:snapToGrid w:val="0"/>
            <w:spacing w:before="240" w:line="240" w:lineRule="auto"/>
            <w:jc w:val="left"/>
          </w:pPr>
        </w:pPrChange>
      </w:pPr>
      <w:bookmarkStart w:id="239" w:name="_Toc421599590"/>
      <w:bookmarkStart w:id="240" w:name="_Toc421774896"/>
      <w:ins w:id="241" w:author="Hugo Brisson" w:date="2016-03-01T22:12:00Z">
        <w:r>
          <w:rPr>
            <w:lang w:val="en-US"/>
          </w:rPr>
          <w:t xml:space="preserve">* </w:t>
        </w:r>
      </w:ins>
      <w:ins w:id="242" w:author="Hugo Brisson" w:date="2016-03-01T22:13:00Z">
        <w:r>
          <w:rPr>
            <w:lang w:val="en-US"/>
          </w:rPr>
          <w:t xml:space="preserve">If </w:t>
        </w:r>
        <w:r w:rsidR="00BA1455">
          <w:rPr>
            <w:lang w:val="en-US"/>
          </w:rPr>
          <w:t xml:space="preserve">configuring </w:t>
        </w:r>
        <w:r w:rsidR="00BA1455" w:rsidRPr="00BA1455">
          <w:rPr>
            <w:lang w:val="en-US"/>
          </w:rPr>
          <w:t>Recording Control – Using a Receiver as Source</w:t>
        </w:r>
        <w:r w:rsidR="00BA1455">
          <w:rPr>
            <w:lang w:val="en-US"/>
          </w:rPr>
          <w:t xml:space="preserve"> is supported in any way by the </w:t>
        </w:r>
        <w:bookmarkStart w:id="243" w:name="_GoBack"/>
        <w:bookmarkEnd w:id="243"/>
        <w:r w:rsidR="00BA1455">
          <w:rPr>
            <w:lang w:val="en-US"/>
          </w:rPr>
          <w:t>Client.</w:t>
        </w:r>
      </w:ins>
    </w:p>
    <w:p w14:paraId="769911E4" w14:textId="77777777" w:rsidR="00A53BB5" w:rsidRPr="006A2580" w:rsidRDefault="00A53BB5" w:rsidP="00A53BB5">
      <w:pPr>
        <w:pStyle w:val="Heading2"/>
        <w:keepLines w:val="0"/>
        <w:widowControl/>
        <w:suppressAutoHyphens/>
        <w:snapToGrid w:val="0"/>
        <w:spacing w:before="240" w:line="240" w:lineRule="auto"/>
        <w:jc w:val="left"/>
        <w:rPr>
          <w:lang w:val="en-US"/>
        </w:rPr>
      </w:pPr>
      <w:r w:rsidRPr="006A2580">
        <w:rPr>
          <w:lang w:val="en-US"/>
        </w:rPr>
        <w:t xml:space="preserve">Configuration of </w:t>
      </w:r>
      <w:r>
        <w:rPr>
          <w:lang w:val="en-US"/>
        </w:rPr>
        <w:t>Recordings and Recording Source</w:t>
      </w:r>
      <w:bookmarkEnd w:id="239"/>
      <w:bookmarkEnd w:id="240"/>
    </w:p>
    <w:p w14:paraId="69505E8C" w14:textId="77777777" w:rsidR="00A53BB5" w:rsidRPr="00A53BB5" w:rsidRDefault="00A53BB5" w:rsidP="00A53BB5">
      <w:pPr>
        <w:pStyle w:val="PARAGRAPH"/>
        <w:numPr>
          <w:ilvl w:val="0"/>
          <w:numId w:val="18"/>
        </w:numPr>
        <w:tabs>
          <w:tab w:val="left" w:pos="975"/>
        </w:tabs>
        <w:jc w:val="left"/>
        <w:rPr>
          <w:b/>
          <w:sz w:val="21"/>
          <w:szCs w:val="21"/>
          <w:lang w:val="en-US"/>
        </w:rPr>
      </w:pPr>
      <w:r w:rsidRPr="00A53BB5">
        <w:rPr>
          <w:b/>
          <w:sz w:val="21"/>
          <w:szCs w:val="21"/>
          <w:lang w:val="en-US"/>
        </w:rPr>
        <w:t>Manage recording configuration on a device (encoder stream, media profile or video channel for the video source).</w:t>
      </w:r>
    </w:p>
    <w:p w14:paraId="4B48117A" w14:textId="77777777" w:rsidR="00A53BB5" w:rsidRPr="00A53BB5" w:rsidRDefault="00A53BB5" w:rsidP="00A53BB5">
      <w:pPr>
        <w:pStyle w:val="PARAGRAPH"/>
        <w:numPr>
          <w:ilvl w:val="0"/>
          <w:numId w:val="18"/>
        </w:numPr>
        <w:tabs>
          <w:tab w:val="left" w:pos="975"/>
        </w:tabs>
        <w:jc w:val="left"/>
        <w:rPr>
          <w:b/>
          <w:sz w:val="21"/>
          <w:szCs w:val="21"/>
          <w:lang w:val="en-US"/>
        </w:rPr>
      </w:pPr>
      <w:r w:rsidRPr="00A53BB5">
        <w:rPr>
          <w:b/>
          <w:sz w:val="21"/>
          <w:szCs w:val="21"/>
          <w:lang w:val="en-US"/>
        </w:rPr>
        <w:t>Manage track configurations in a recording.</w:t>
      </w:r>
    </w:p>
    <w:p w14:paraId="26D34F63" w14:textId="77777777" w:rsidR="00A53BB5" w:rsidRPr="00A53BB5" w:rsidRDefault="00A53BB5" w:rsidP="00A53BB5">
      <w:pPr>
        <w:pStyle w:val="PARAGRAPH"/>
        <w:numPr>
          <w:ilvl w:val="0"/>
          <w:numId w:val="18"/>
        </w:numPr>
        <w:tabs>
          <w:tab w:val="left" w:pos="975"/>
        </w:tabs>
        <w:jc w:val="left"/>
        <w:rPr>
          <w:b/>
          <w:sz w:val="21"/>
          <w:szCs w:val="21"/>
          <w:lang w:val="en-US"/>
        </w:rPr>
      </w:pPr>
      <w:r w:rsidRPr="00A53BB5">
        <w:rPr>
          <w:b/>
          <w:sz w:val="21"/>
          <w:szCs w:val="21"/>
          <w:lang w:val="en-US"/>
        </w:rPr>
        <w:t>Manage recording job configuration.</w:t>
      </w:r>
    </w:p>
    <w:p w14:paraId="1399492E" w14:textId="77777777" w:rsidR="00A53BB5" w:rsidRDefault="00A53BB5" w:rsidP="00A53BB5">
      <w:pPr>
        <w:pStyle w:val="Heading3"/>
        <w:keepLines w:val="0"/>
        <w:widowControl/>
        <w:suppressAutoHyphens/>
        <w:snapToGrid w:val="0"/>
        <w:spacing w:before="240"/>
        <w:jc w:val="left"/>
        <w:rPr>
          <w:lang w:val="en-US"/>
        </w:rPr>
      </w:pPr>
      <w:r w:rsidRPr="006A2580">
        <w:rPr>
          <w:lang w:val="en-US"/>
        </w:rPr>
        <w:lastRenderedPageBreak/>
        <w:t>Device Requirements</w:t>
      </w:r>
    </w:p>
    <w:p w14:paraId="7A9936BC"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Device shall support managing a recording’s configuration with the </w:t>
      </w:r>
      <w:proofErr w:type="spellStart"/>
      <w:r w:rsidRPr="00A53BB5">
        <w:rPr>
          <w:b/>
          <w:sz w:val="21"/>
          <w:szCs w:val="21"/>
          <w:lang w:val="en-US"/>
        </w:rPr>
        <w:t>SetRecordingConfiguration</w:t>
      </w:r>
      <w:proofErr w:type="spellEnd"/>
      <w:r w:rsidRPr="00A53BB5">
        <w:rPr>
          <w:b/>
          <w:sz w:val="21"/>
          <w:szCs w:val="21"/>
          <w:lang w:val="en-US"/>
        </w:rPr>
        <w:t xml:space="preserve"> and </w:t>
      </w:r>
      <w:proofErr w:type="spellStart"/>
      <w:r w:rsidRPr="00A53BB5">
        <w:rPr>
          <w:b/>
          <w:sz w:val="21"/>
          <w:szCs w:val="21"/>
          <w:lang w:val="en-US"/>
        </w:rPr>
        <w:t>GetRecordingConfiguration</w:t>
      </w:r>
      <w:proofErr w:type="spellEnd"/>
      <w:r w:rsidRPr="00A53BB5">
        <w:rPr>
          <w:b/>
          <w:sz w:val="21"/>
          <w:szCs w:val="21"/>
          <w:lang w:val="en-US"/>
        </w:rPr>
        <w:t xml:space="preserve"> operations.</w:t>
      </w:r>
    </w:p>
    <w:p w14:paraId="62D5C002"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Device shall support getting a track’s configuration with the </w:t>
      </w:r>
      <w:proofErr w:type="spellStart"/>
      <w:r w:rsidRPr="00A53BB5">
        <w:rPr>
          <w:b/>
          <w:sz w:val="21"/>
          <w:szCs w:val="21"/>
          <w:lang w:val="en-US"/>
        </w:rPr>
        <w:t>GetTrackConfiguration</w:t>
      </w:r>
      <w:proofErr w:type="spellEnd"/>
      <w:r w:rsidRPr="00A53BB5">
        <w:rPr>
          <w:b/>
          <w:sz w:val="21"/>
          <w:szCs w:val="21"/>
          <w:lang w:val="en-US"/>
        </w:rPr>
        <w:t xml:space="preserve"> operation.</w:t>
      </w:r>
    </w:p>
    <w:p w14:paraId="3D33F45A"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Device shall support updating a track’s description with the </w:t>
      </w:r>
      <w:proofErr w:type="spellStart"/>
      <w:r w:rsidRPr="00A53BB5">
        <w:rPr>
          <w:b/>
          <w:sz w:val="21"/>
          <w:szCs w:val="21"/>
          <w:lang w:val="en-US"/>
        </w:rPr>
        <w:t>SetTrackConfiguration</w:t>
      </w:r>
      <w:proofErr w:type="spellEnd"/>
      <w:r w:rsidRPr="00A53BB5">
        <w:rPr>
          <w:b/>
          <w:sz w:val="21"/>
          <w:szCs w:val="21"/>
          <w:lang w:val="en-US"/>
        </w:rPr>
        <w:t xml:space="preserve"> operation if the device supports dynamic tracks.</w:t>
      </w:r>
    </w:p>
    <w:p w14:paraId="0D32028E"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Device shall support managing a recording job’s configuration with the </w:t>
      </w:r>
      <w:proofErr w:type="spellStart"/>
      <w:r w:rsidRPr="00A53BB5">
        <w:rPr>
          <w:b/>
          <w:sz w:val="21"/>
          <w:szCs w:val="21"/>
          <w:lang w:val="en-US"/>
        </w:rPr>
        <w:t>GetRecordingJobConfiguration</w:t>
      </w:r>
      <w:proofErr w:type="spellEnd"/>
      <w:r w:rsidRPr="00A53BB5">
        <w:rPr>
          <w:b/>
          <w:sz w:val="21"/>
          <w:szCs w:val="21"/>
          <w:lang w:val="en-US"/>
        </w:rPr>
        <w:t xml:space="preserve"> and </w:t>
      </w:r>
      <w:proofErr w:type="spellStart"/>
      <w:r w:rsidRPr="00A53BB5">
        <w:rPr>
          <w:b/>
          <w:sz w:val="21"/>
          <w:szCs w:val="21"/>
          <w:lang w:val="en-US"/>
        </w:rPr>
        <w:t>SetRecordingJobConfiguration</w:t>
      </w:r>
      <w:proofErr w:type="spellEnd"/>
      <w:r w:rsidRPr="00A53BB5">
        <w:rPr>
          <w:b/>
          <w:sz w:val="21"/>
          <w:szCs w:val="21"/>
          <w:lang w:val="en-US"/>
        </w:rPr>
        <w:t xml:space="preserve"> operations.</w:t>
      </w:r>
    </w:p>
    <w:p w14:paraId="5298BD9A"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Device shall support notification of a change in a recording’s configuration, a track’s configuration or a recording job’s configuration with the </w:t>
      </w:r>
      <w:proofErr w:type="spellStart"/>
      <w:r w:rsidRPr="00A53BB5">
        <w:rPr>
          <w:b/>
          <w:sz w:val="21"/>
          <w:szCs w:val="21"/>
          <w:lang w:val="en-US"/>
        </w:rPr>
        <w:t>ConfigurationChange</w:t>
      </w:r>
      <w:proofErr w:type="spellEnd"/>
      <w:r w:rsidRPr="00A53BB5">
        <w:rPr>
          <w:b/>
          <w:sz w:val="21"/>
          <w:szCs w:val="21"/>
          <w:lang w:val="en-US"/>
        </w:rPr>
        <w:t xml:space="preserve"> event if notification of changes to a recording’s configuration is a device feature. </w:t>
      </w:r>
    </w:p>
    <w:p w14:paraId="48AEA9BE" w14:textId="77777777" w:rsidR="00A53BB5" w:rsidRDefault="00A53BB5" w:rsidP="00A53BB5">
      <w:pPr>
        <w:pStyle w:val="Heading3"/>
        <w:keepLines w:val="0"/>
        <w:widowControl/>
        <w:suppressAutoHyphens/>
        <w:snapToGrid w:val="0"/>
        <w:spacing w:before="240"/>
        <w:jc w:val="left"/>
        <w:rPr>
          <w:lang w:val="en-US"/>
        </w:rPr>
      </w:pPr>
      <w:r w:rsidRPr="006A2580">
        <w:rPr>
          <w:lang w:val="en-US"/>
        </w:rPr>
        <w:t>Client Requirements</w:t>
      </w:r>
      <w:r>
        <w:rPr>
          <w:lang w:val="en-US"/>
        </w:rPr>
        <w:t xml:space="preserve"> (if supported)</w:t>
      </w:r>
    </w:p>
    <w:p w14:paraId="6FB2ADF8"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Client shall implement managing a recording’s configuration with the </w:t>
      </w:r>
      <w:proofErr w:type="spellStart"/>
      <w:r w:rsidRPr="00A53BB5">
        <w:rPr>
          <w:b/>
          <w:sz w:val="21"/>
          <w:szCs w:val="21"/>
          <w:lang w:val="en-US"/>
        </w:rPr>
        <w:t>SetRecordingConfiguration</w:t>
      </w:r>
      <w:proofErr w:type="spellEnd"/>
      <w:r w:rsidRPr="00A53BB5">
        <w:rPr>
          <w:b/>
          <w:sz w:val="21"/>
          <w:szCs w:val="21"/>
          <w:lang w:val="en-US"/>
        </w:rPr>
        <w:t xml:space="preserve"> and </w:t>
      </w:r>
      <w:proofErr w:type="spellStart"/>
      <w:r w:rsidRPr="00A53BB5">
        <w:rPr>
          <w:b/>
          <w:sz w:val="21"/>
          <w:szCs w:val="21"/>
          <w:lang w:val="en-US"/>
        </w:rPr>
        <w:t>GetRecordingConfiguration</w:t>
      </w:r>
      <w:proofErr w:type="spellEnd"/>
      <w:r w:rsidRPr="00A53BB5">
        <w:rPr>
          <w:b/>
          <w:sz w:val="21"/>
          <w:szCs w:val="21"/>
          <w:lang w:val="en-US"/>
        </w:rPr>
        <w:t xml:space="preserve"> operations if provisioning recordings is supported.</w:t>
      </w:r>
    </w:p>
    <w:p w14:paraId="34C8FC07"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t xml:space="preserve">Client shall implement managing a track’s configuration with the </w:t>
      </w:r>
      <w:proofErr w:type="spellStart"/>
      <w:r w:rsidRPr="00A53BB5">
        <w:rPr>
          <w:b/>
          <w:sz w:val="21"/>
          <w:szCs w:val="21"/>
          <w:lang w:val="en-US"/>
        </w:rPr>
        <w:t>SetTrackConfiguration</w:t>
      </w:r>
      <w:proofErr w:type="spellEnd"/>
      <w:r w:rsidRPr="00A53BB5">
        <w:rPr>
          <w:b/>
          <w:sz w:val="21"/>
          <w:szCs w:val="21"/>
          <w:lang w:val="en-US"/>
        </w:rPr>
        <w:t xml:space="preserve"> and </w:t>
      </w:r>
      <w:proofErr w:type="spellStart"/>
      <w:r w:rsidRPr="00A53BB5">
        <w:rPr>
          <w:b/>
          <w:sz w:val="21"/>
          <w:szCs w:val="21"/>
          <w:lang w:val="en-US"/>
        </w:rPr>
        <w:t>GetTrackConfiguration</w:t>
      </w:r>
      <w:proofErr w:type="spellEnd"/>
      <w:r w:rsidRPr="00A53BB5">
        <w:rPr>
          <w:b/>
          <w:sz w:val="21"/>
          <w:szCs w:val="21"/>
          <w:lang w:val="en-US"/>
        </w:rPr>
        <w:t xml:space="preserve"> operations if provisioning recordings and tracks is supported.</w:t>
      </w:r>
    </w:p>
    <w:p w14:paraId="1D7978FA" w14:textId="77777777" w:rsidR="00A53BB5" w:rsidRPr="00A53BB5" w:rsidRDefault="00A53BB5" w:rsidP="00A53BB5">
      <w:pPr>
        <w:pStyle w:val="PARAGRAPH"/>
        <w:numPr>
          <w:ilvl w:val="0"/>
          <w:numId w:val="50"/>
        </w:numPr>
        <w:jc w:val="left"/>
        <w:rPr>
          <w:b/>
          <w:sz w:val="21"/>
          <w:szCs w:val="21"/>
          <w:lang w:val="en-US"/>
        </w:rPr>
      </w:pPr>
      <w:r w:rsidRPr="00A53BB5">
        <w:rPr>
          <w:b/>
          <w:sz w:val="21"/>
          <w:szCs w:val="21"/>
          <w:lang w:val="en-US"/>
        </w:rPr>
        <w:lastRenderedPageBreak/>
        <w:t xml:space="preserve">Client shall implement managing a recording job’s configuration with the </w:t>
      </w:r>
      <w:proofErr w:type="spellStart"/>
      <w:r w:rsidRPr="00A53BB5">
        <w:rPr>
          <w:b/>
          <w:sz w:val="21"/>
          <w:szCs w:val="21"/>
          <w:lang w:val="en-US"/>
        </w:rPr>
        <w:t>GetRecordingJobConfiguration</w:t>
      </w:r>
      <w:proofErr w:type="spellEnd"/>
      <w:r w:rsidRPr="00A53BB5">
        <w:rPr>
          <w:b/>
          <w:sz w:val="21"/>
          <w:szCs w:val="21"/>
          <w:lang w:val="en-US"/>
        </w:rPr>
        <w:t xml:space="preserve"> and </w:t>
      </w:r>
      <w:proofErr w:type="spellStart"/>
      <w:r w:rsidRPr="00A53BB5">
        <w:rPr>
          <w:b/>
          <w:sz w:val="21"/>
          <w:szCs w:val="21"/>
          <w:lang w:val="en-US"/>
        </w:rPr>
        <w:t>SetRecordingJobConfiguration</w:t>
      </w:r>
      <w:proofErr w:type="spellEnd"/>
      <w:r w:rsidRPr="00A53BB5">
        <w:rPr>
          <w:b/>
          <w:sz w:val="21"/>
          <w:szCs w:val="21"/>
          <w:lang w:val="en-US"/>
        </w:rPr>
        <w:t xml:space="preserve"> operations if provisioning recordings is supported.</w:t>
      </w:r>
    </w:p>
    <w:p w14:paraId="5822DFE4" w14:textId="5FE9D9FD" w:rsidR="00A53BB5" w:rsidRPr="00A53BB5" w:rsidDel="002D7B60" w:rsidRDefault="00A53BB5" w:rsidP="00A53BB5">
      <w:pPr>
        <w:pStyle w:val="PARAGRAPH"/>
        <w:numPr>
          <w:ilvl w:val="0"/>
          <w:numId w:val="50"/>
        </w:numPr>
        <w:jc w:val="left"/>
        <w:rPr>
          <w:del w:id="244" w:author="Hugo Brisson" w:date="2016-03-01T21:11:00Z"/>
          <w:b/>
          <w:sz w:val="21"/>
          <w:szCs w:val="21"/>
          <w:lang w:val="en-US"/>
        </w:rPr>
      </w:pPr>
      <w:del w:id="245" w:author="Hugo Brisson" w:date="2016-03-01T21:11:00Z">
        <w:r w:rsidRPr="00A53BB5" w:rsidDel="002D7B60">
          <w:rPr>
            <w:b/>
            <w:sz w:val="21"/>
            <w:szCs w:val="21"/>
            <w:lang w:val="en-US"/>
          </w:rPr>
          <w:delText xml:space="preserve">Client shall receive notification of a change in a recording’s configuration, a track’s configuration or a recording job’s configuration with the ConfigurationChange event if provisioning recordings is supported. </w:delText>
        </w:r>
      </w:del>
    </w:p>
    <w:p w14:paraId="4CF41C32" w14:textId="77777777" w:rsidR="00A53BB5" w:rsidRPr="00C64385" w:rsidRDefault="00A53BB5" w:rsidP="00A53BB5">
      <w:pPr>
        <w:pStyle w:val="Heading3"/>
      </w:pPr>
      <w:r w:rsidRPr="00A53BB5">
        <w:t>Configuration of Recordings and Recording Source</w:t>
      </w:r>
      <w:r>
        <w:t xml:space="preserve"> </w:t>
      </w:r>
      <w:r w:rsidRPr="00C64385">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A53BB5" w:rsidRPr="00C00BC7" w14:paraId="5A8DD17F" w14:textId="77777777" w:rsidTr="000243E4">
        <w:trPr>
          <w:trHeight w:val="50"/>
        </w:trPr>
        <w:tc>
          <w:tcPr>
            <w:tcW w:w="6222" w:type="dxa"/>
            <w:gridSpan w:val="2"/>
            <w:tcBorders>
              <w:bottom w:val="nil"/>
              <w:right w:val="nil"/>
            </w:tcBorders>
            <w:shd w:val="clear" w:color="auto" w:fill="BFBFBF" w:themeFill="background1" w:themeFillShade="BF"/>
          </w:tcPr>
          <w:p w14:paraId="4BEA995B" w14:textId="77777777" w:rsidR="00A53BB5" w:rsidRPr="00C00BC7" w:rsidRDefault="00A53BB5" w:rsidP="000243E4">
            <w:pPr>
              <w:pStyle w:val="PARAGRAPH"/>
              <w:tabs>
                <w:tab w:val="left" w:pos="3360"/>
              </w:tabs>
              <w:spacing w:after="0"/>
              <w:ind w:left="3360" w:hanging="3360"/>
              <w:jc w:val="left"/>
              <w:rPr>
                <w:rFonts w:eastAsia="Times New Roman"/>
                <w:b/>
                <w:sz w:val="22"/>
                <w:szCs w:val="22"/>
                <w:lang w:val="en-US"/>
              </w:rPr>
            </w:pPr>
            <w:r w:rsidRPr="00A53BB5">
              <w:rPr>
                <w:rFonts w:eastAsia="Times New Roman"/>
                <w:b/>
                <w:sz w:val="22"/>
                <w:szCs w:val="22"/>
                <w:lang w:val="en-US"/>
              </w:rPr>
              <w:t>Configuration of Recordings and Recording Source</w:t>
            </w:r>
          </w:p>
        </w:tc>
        <w:tc>
          <w:tcPr>
            <w:tcW w:w="3064" w:type="dxa"/>
            <w:gridSpan w:val="2"/>
            <w:tcBorders>
              <w:left w:val="nil"/>
            </w:tcBorders>
            <w:shd w:val="clear" w:color="auto" w:fill="BFBFBF" w:themeFill="background1" w:themeFillShade="BF"/>
            <w:vAlign w:val="center"/>
          </w:tcPr>
          <w:p w14:paraId="020A272E" w14:textId="77777777" w:rsidR="00A53BB5" w:rsidRPr="00C00BC7" w:rsidRDefault="00A53BB5" w:rsidP="000243E4">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A53BB5" w:rsidRPr="00C00BC7" w14:paraId="2166C1A4" w14:textId="77777777" w:rsidTr="000243E4">
        <w:trPr>
          <w:trHeight w:val="72"/>
        </w:trPr>
        <w:tc>
          <w:tcPr>
            <w:tcW w:w="369" w:type="dxa"/>
            <w:vMerge w:val="restart"/>
            <w:tcBorders>
              <w:top w:val="nil"/>
            </w:tcBorders>
            <w:shd w:val="clear" w:color="auto" w:fill="BFBFBF" w:themeFill="background1" w:themeFillShade="BF"/>
          </w:tcPr>
          <w:p w14:paraId="0DAAE16A" w14:textId="77777777" w:rsidR="00A53BB5" w:rsidRPr="00C00BC7" w:rsidRDefault="00A53BB5" w:rsidP="000243E4">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6F9655AE"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7561DA8F"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460AA4F2"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A53BB5" w:rsidRPr="00C00BC7" w14:paraId="691C12BC" w14:textId="77777777" w:rsidTr="000243E4">
        <w:tc>
          <w:tcPr>
            <w:tcW w:w="369" w:type="dxa"/>
            <w:vMerge/>
            <w:shd w:val="clear" w:color="auto" w:fill="FFFFFF" w:themeFill="background1"/>
          </w:tcPr>
          <w:p w14:paraId="7E1F6F5D"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17004B3B" w14:textId="77777777" w:rsidR="00A53BB5" w:rsidRPr="00A53BB5" w:rsidRDefault="00A53BB5" w:rsidP="00A53BB5">
            <w:pPr>
              <w:spacing w:after="0"/>
              <w:jc w:val="left"/>
              <w:rPr>
                <w:color w:val="000000"/>
              </w:rPr>
            </w:pPr>
            <w:proofErr w:type="spellStart"/>
            <w:r w:rsidRPr="00A53BB5">
              <w:rPr>
                <w:color w:val="000000"/>
              </w:rPr>
              <w:t>SetRecordingConfiguration</w:t>
            </w:r>
            <w:proofErr w:type="spellEnd"/>
          </w:p>
        </w:tc>
        <w:tc>
          <w:tcPr>
            <w:tcW w:w="1704" w:type="dxa"/>
            <w:shd w:val="clear" w:color="auto" w:fill="FFFFFF" w:themeFill="background1"/>
          </w:tcPr>
          <w:p w14:paraId="0152E76F"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64854E5C" w14:textId="77777777" w:rsidR="00A53BB5" w:rsidRPr="00A53BB5" w:rsidRDefault="00A53BB5" w:rsidP="00A53BB5">
            <w:pPr>
              <w:spacing w:after="0"/>
              <w:jc w:val="left"/>
            </w:pPr>
            <w:r w:rsidRPr="00A53BB5">
              <w:t>M</w:t>
            </w:r>
          </w:p>
        </w:tc>
      </w:tr>
      <w:tr w:rsidR="00A53BB5" w:rsidRPr="00C00BC7" w14:paraId="20575376" w14:textId="77777777" w:rsidTr="000243E4">
        <w:tc>
          <w:tcPr>
            <w:tcW w:w="369" w:type="dxa"/>
            <w:vMerge/>
            <w:shd w:val="clear" w:color="auto" w:fill="FFFFFF" w:themeFill="background1"/>
          </w:tcPr>
          <w:p w14:paraId="7507B081"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430B2885" w14:textId="77777777" w:rsidR="00A53BB5" w:rsidRPr="00A53BB5" w:rsidRDefault="00A53BB5" w:rsidP="00A53BB5">
            <w:pPr>
              <w:spacing w:after="0"/>
              <w:jc w:val="left"/>
              <w:rPr>
                <w:color w:val="000000"/>
              </w:rPr>
            </w:pPr>
            <w:proofErr w:type="spellStart"/>
            <w:r w:rsidRPr="00A53BB5">
              <w:rPr>
                <w:color w:val="000000"/>
              </w:rPr>
              <w:t>GetRecordingConfiguration</w:t>
            </w:r>
            <w:proofErr w:type="spellEnd"/>
          </w:p>
        </w:tc>
        <w:tc>
          <w:tcPr>
            <w:tcW w:w="1704" w:type="dxa"/>
            <w:shd w:val="clear" w:color="auto" w:fill="FFFFFF" w:themeFill="background1"/>
          </w:tcPr>
          <w:p w14:paraId="1E1E4046"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09947BA0" w14:textId="77777777" w:rsidR="00A53BB5" w:rsidRPr="00A53BB5" w:rsidRDefault="00A53BB5" w:rsidP="00A53BB5">
            <w:pPr>
              <w:spacing w:after="0"/>
              <w:jc w:val="left"/>
            </w:pPr>
            <w:r w:rsidRPr="00A53BB5">
              <w:t>M</w:t>
            </w:r>
          </w:p>
        </w:tc>
      </w:tr>
      <w:tr w:rsidR="00A53BB5" w:rsidRPr="00C00BC7" w14:paraId="002DE4FE" w14:textId="77777777" w:rsidTr="000243E4">
        <w:tc>
          <w:tcPr>
            <w:tcW w:w="369" w:type="dxa"/>
            <w:vMerge/>
            <w:shd w:val="clear" w:color="auto" w:fill="FFFFFF" w:themeFill="background1"/>
          </w:tcPr>
          <w:p w14:paraId="5129A165"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45217D21" w14:textId="77777777" w:rsidR="00A53BB5" w:rsidRPr="00A53BB5" w:rsidRDefault="00A53BB5" w:rsidP="00A53BB5">
            <w:pPr>
              <w:spacing w:after="0"/>
              <w:jc w:val="left"/>
              <w:rPr>
                <w:color w:val="000000"/>
              </w:rPr>
            </w:pPr>
            <w:proofErr w:type="spellStart"/>
            <w:r w:rsidRPr="00A53BB5">
              <w:rPr>
                <w:color w:val="000000"/>
              </w:rPr>
              <w:t>GetTrackConfiguration</w:t>
            </w:r>
            <w:proofErr w:type="spellEnd"/>
          </w:p>
        </w:tc>
        <w:tc>
          <w:tcPr>
            <w:tcW w:w="1704" w:type="dxa"/>
            <w:shd w:val="clear" w:color="auto" w:fill="FFFFFF" w:themeFill="background1"/>
          </w:tcPr>
          <w:p w14:paraId="30CA21DF"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55823B68" w14:textId="77777777" w:rsidR="00A53BB5" w:rsidRPr="00A53BB5" w:rsidRDefault="00A53BB5" w:rsidP="00A53BB5">
            <w:pPr>
              <w:spacing w:after="0"/>
              <w:jc w:val="left"/>
            </w:pPr>
            <w:r w:rsidRPr="00A53BB5">
              <w:t>M</w:t>
            </w:r>
          </w:p>
        </w:tc>
      </w:tr>
      <w:tr w:rsidR="00A53BB5" w:rsidRPr="00C00BC7" w14:paraId="25257443" w14:textId="77777777" w:rsidTr="000243E4">
        <w:tc>
          <w:tcPr>
            <w:tcW w:w="369" w:type="dxa"/>
            <w:vMerge/>
            <w:shd w:val="clear" w:color="auto" w:fill="FFFFFF" w:themeFill="background1"/>
          </w:tcPr>
          <w:p w14:paraId="7BB6A070"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2835E36C" w14:textId="77777777" w:rsidR="00A53BB5" w:rsidRPr="00A53BB5" w:rsidRDefault="00A53BB5" w:rsidP="00A53BB5">
            <w:pPr>
              <w:spacing w:after="0"/>
              <w:jc w:val="left"/>
              <w:rPr>
                <w:color w:val="000000"/>
              </w:rPr>
            </w:pPr>
            <w:proofErr w:type="spellStart"/>
            <w:r w:rsidRPr="00A53BB5">
              <w:rPr>
                <w:color w:val="000000"/>
              </w:rPr>
              <w:t>SetTrackConfiguration</w:t>
            </w:r>
            <w:proofErr w:type="spellEnd"/>
          </w:p>
        </w:tc>
        <w:tc>
          <w:tcPr>
            <w:tcW w:w="1704" w:type="dxa"/>
            <w:shd w:val="clear" w:color="auto" w:fill="FFFFFF" w:themeFill="background1"/>
          </w:tcPr>
          <w:p w14:paraId="36627C54"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7B48710A" w14:textId="77777777" w:rsidR="00A53BB5" w:rsidRPr="00A53BB5" w:rsidRDefault="00A53BB5" w:rsidP="00A53BB5">
            <w:pPr>
              <w:spacing w:after="0"/>
              <w:jc w:val="left"/>
            </w:pPr>
            <w:r w:rsidRPr="00A53BB5">
              <w:t>M</w:t>
            </w:r>
          </w:p>
        </w:tc>
      </w:tr>
      <w:tr w:rsidR="00A53BB5" w:rsidRPr="00C00BC7" w14:paraId="279B9D2E" w14:textId="77777777" w:rsidTr="000243E4">
        <w:tc>
          <w:tcPr>
            <w:tcW w:w="369" w:type="dxa"/>
            <w:vMerge/>
            <w:shd w:val="clear" w:color="auto" w:fill="FFFFFF" w:themeFill="background1"/>
          </w:tcPr>
          <w:p w14:paraId="28E9E9E9"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30BF52A2" w14:textId="77777777" w:rsidR="00A53BB5" w:rsidRPr="00A53BB5" w:rsidRDefault="00A53BB5" w:rsidP="00A53BB5">
            <w:pPr>
              <w:spacing w:after="0"/>
              <w:jc w:val="left"/>
              <w:rPr>
                <w:color w:val="000000"/>
              </w:rPr>
            </w:pPr>
            <w:proofErr w:type="spellStart"/>
            <w:r w:rsidRPr="00A53BB5">
              <w:rPr>
                <w:color w:val="000000"/>
              </w:rPr>
              <w:t>SetRecordingJobConfiguration</w:t>
            </w:r>
            <w:proofErr w:type="spellEnd"/>
          </w:p>
        </w:tc>
        <w:tc>
          <w:tcPr>
            <w:tcW w:w="1704" w:type="dxa"/>
            <w:shd w:val="clear" w:color="auto" w:fill="FFFFFF" w:themeFill="background1"/>
          </w:tcPr>
          <w:p w14:paraId="36D1D32A"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2A9EC295" w14:textId="77777777" w:rsidR="00A53BB5" w:rsidRPr="00A53BB5" w:rsidRDefault="00A53BB5" w:rsidP="00A53BB5">
            <w:pPr>
              <w:spacing w:after="0"/>
              <w:jc w:val="left"/>
            </w:pPr>
            <w:r w:rsidRPr="00A53BB5">
              <w:t>M</w:t>
            </w:r>
          </w:p>
        </w:tc>
      </w:tr>
      <w:tr w:rsidR="00A53BB5" w:rsidRPr="00C00BC7" w14:paraId="40DAF325" w14:textId="77777777" w:rsidTr="000243E4">
        <w:tc>
          <w:tcPr>
            <w:tcW w:w="369" w:type="dxa"/>
            <w:vMerge/>
            <w:shd w:val="clear" w:color="auto" w:fill="FFFFFF" w:themeFill="background1"/>
          </w:tcPr>
          <w:p w14:paraId="17E9B964"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7C79F655" w14:textId="77777777" w:rsidR="00A53BB5" w:rsidRPr="00A53BB5" w:rsidRDefault="00A53BB5" w:rsidP="00A53BB5">
            <w:pPr>
              <w:spacing w:after="0"/>
              <w:jc w:val="left"/>
              <w:rPr>
                <w:color w:val="000000"/>
              </w:rPr>
            </w:pPr>
            <w:proofErr w:type="spellStart"/>
            <w:r w:rsidRPr="00A53BB5">
              <w:rPr>
                <w:color w:val="000000"/>
              </w:rPr>
              <w:t>GetRecordingJobConfiguration</w:t>
            </w:r>
            <w:proofErr w:type="spellEnd"/>
          </w:p>
        </w:tc>
        <w:tc>
          <w:tcPr>
            <w:tcW w:w="1704" w:type="dxa"/>
            <w:shd w:val="clear" w:color="auto" w:fill="FFFFFF" w:themeFill="background1"/>
          </w:tcPr>
          <w:p w14:paraId="6DEC263E"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17841309" w14:textId="77777777" w:rsidR="00A53BB5" w:rsidRPr="00A53BB5" w:rsidRDefault="00A53BB5" w:rsidP="00A53BB5">
            <w:pPr>
              <w:spacing w:after="0"/>
              <w:jc w:val="left"/>
            </w:pPr>
            <w:r w:rsidRPr="00A53BB5">
              <w:t>M</w:t>
            </w:r>
          </w:p>
        </w:tc>
      </w:tr>
      <w:tr w:rsidR="00A53BB5" w:rsidRPr="00C00BC7" w14:paraId="1AAFC994" w14:textId="77777777" w:rsidTr="000243E4">
        <w:tc>
          <w:tcPr>
            <w:tcW w:w="369" w:type="dxa"/>
            <w:vMerge/>
            <w:shd w:val="clear" w:color="auto" w:fill="FFFFFF" w:themeFill="background1"/>
          </w:tcPr>
          <w:p w14:paraId="2AAEB918"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0BFFA1B8" w14:textId="77777777" w:rsidR="00A53BB5" w:rsidRPr="00A53BB5" w:rsidRDefault="00A53BB5" w:rsidP="00A53BB5">
            <w:pPr>
              <w:spacing w:after="0"/>
              <w:jc w:val="left"/>
              <w:rPr>
                <w:color w:val="000000"/>
              </w:rPr>
            </w:pPr>
            <w:r w:rsidRPr="00A53BB5">
              <w:rPr>
                <w:iCs/>
                <w:color w:val="000000"/>
              </w:rPr>
              <w:t>tns1:RecordingConfig/</w:t>
            </w:r>
            <w:proofErr w:type="spellStart"/>
            <w:r w:rsidRPr="00A53BB5">
              <w:rPr>
                <w:iCs/>
                <w:color w:val="000000"/>
              </w:rPr>
              <w:t>RecordingConfiguration</w:t>
            </w:r>
            <w:proofErr w:type="spellEnd"/>
          </w:p>
        </w:tc>
        <w:tc>
          <w:tcPr>
            <w:tcW w:w="1704" w:type="dxa"/>
            <w:shd w:val="clear" w:color="auto" w:fill="FFFFFF" w:themeFill="background1"/>
          </w:tcPr>
          <w:p w14:paraId="68EBB4B5" w14:textId="77777777" w:rsidR="00A53BB5" w:rsidRPr="00A53BB5" w:rsidRDefault="00A53BB5" w:rsidP="00A53BB5">
            <w:pPr>
              <w:spacing w:after="0"/>
              <w:jc w:val="left"/>
            </w:pPr>
            <w:r w:rsidRPr="00A53BB5">
              <w:t>Event</w:t>
            </w:r>
          </w:p>
        </w:tc>
        <w:tc>
          <w:tcPr>
            <w:tcW w:w="1360" w:type="dxa"/>
            <w:shd w:val="clear" w:color="auto" w:fill="FFFFFF" w:themeFill="background1"/>
          </w:tcPr>
          <w:p w14:paraId="35806BAE" w14:textId="77777777" w:rsidR="00A53BB5" w:rsidRPr="00A53BB5" w:rsidRDefault="00A53BB5" w:rsidP="00A53BB5">
            <w:pPr>
              <w:spacing w:after="0"/>
              <w:jc w:val="left"/>
            </w:pPr>
            <w:r w:rsidRPr="00A53BB5">
              <w:t>C</w:t>
            </w:r>
          </w:p>
        </w:tc>
      </w:tr>
      <w:tr w:rsidR="00A53BB5" w:rsidRPr="00C00BC7" w14:paraId="549CC920" w14:textId="77777777" w:rsidTr="000243E4">
        <w:tc>
          <w:tcPr>
            <w:tcW w:w="369" w:type="dxa"/>
            <w:vMerge/>
            <w:shd w:val="clear" w:color="auto" w:fill="FFFFFF" w:themeFill="background1"/>
          </w:tcPr>
          <w:p w14:paraId="64D504A9"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5B20B5B0" w14:textId="77777777" w:rsidR="00A53BB5" w:rsidRPr="00A53BB5" w:rsidRDefault="00A53BB5" w:rsidP="00A53BB5">
            <w:pPr>
              <w:spacing w:after="0"/>
              <w:jc w:val="left"/>
              <w:rPr>
                <w:iCs/>
                <w:color w:val="000000"/>
              </w:rPr>
            </w:pPr>
            <w:r w:rsidRPr="00A53BB5">
              <w:rPr>
                <w:iCs/>
                <w:color w:val="000000"/>
              </w:rPr>
              <w:t>tns1:RecordingConfig/</w:t>
            </w:r>
            <w:proofErr w:type="spellStart"/>
            <w:r w:rsidRPr="00A53BB5">
              <w:rPr>
                <w:iCs/>
                <w:color w:val="000000"/>
              </w:rPr>
              <w:t>TrackConfiguration</w:t>
            </w:r>
            <w:proofErr w:type="spellEnd"/>
          </w:p>
        </w:tc>
        <w:tc>
          <w:tcPr>
            <w:tcW w:w="1704" w:type="dxa"/>
            <w:shd w:val="clear" w:color="auto" w:fill="FFFFFF" w:themeFill="background1"/>
          </w:tcPr>
          <w:p w14:paraId="10E7092A" w14:textId="77777777" w:rsidR="00A53BB5" w:rsidRPr="00A53BB5" w:rsidRDefault="00A53BB5" w:rsidP="00A53BB5">
            <w:pPr>
              <w:spacing w:after="0"/>
              <w:jc w:val="left"/>
            </w:pPr>
            <w:r w:rsidRPr="00A53BB5">
              <w:t>Event</w:t>
            </w:r>
          </w:p>
        </w:tc>
        <w:tc>
          <w:tcPr>
            <w:tcW w:w="1360" w:type="dxa"/>
            <w:shd w:val="clear" w:color="auto" w:fill="FFFFFF" w:themeFill="background1"/>
          </w:tcPr>
          <w:p w14:paraId="0A575D23" w14:textId="77777777" w:rsidR="00A53BB5" w:rsidRPr="00A53BB5" w:rsidRDefault="00A53BB5" w:rsidP="00A53BB5">
            <w:pPr>
              <w:spacing w:after="0"/>
              <w:jc w:val="left"/>
            </w:pPr>
            <w:r w:rsidRPr="00A53BB5">
              <w:t>C</w:t>
            </w:r>
          </w:p>
        </w:tc>
      </w:tr>
    </w:tbl>
    <w:p w14:paraId="1DDCC06C" w14:textId="77777777" w:rsidR="00A53BB5" w:rsidRPr="00C00BC7" w:rsidRDefault="00A53BB5" w:rsidP="00A53BB5">
      <w:pPr>
        <w:pStyle w:val="Heading3"/>
      </w:pPr>
      <w:r w:rsidRPr="00A53BB5">
        <w:t>Configuration of Recordings and Recording Source</w:t>
      </w:r>
      <w:r>
        <w:t xml:space="preserve"> </w:t>
      </w:r>
      <w:r w:rsidRPr="00C00BC7">
        <w:t>Function List for Clients</w:t>
      </w:r>
    </w:p>
    <w:tbl>
      <w:tblPr>
        <w:tblStyle w:val="TableGrid"/>
        <w:tblW w:w="9286" w:type="dxa"/>
        <w:tblLook w:val="04A0" w:firstRow="1" w:lastRow="0" w:firstColumn="1" w:lastColumn="0" w:noHBand="0" w:noVBand="1"/>
      </w:tblPr>
      <w:tblGrid>
        <w:gridCol w:w="369"/>
        <w:gridCol w:w="5853"/>
        <w:gridCol w:w="1704"/>
        <w:gridCol w:w="1360"/>
      </w:tblGrid>
      <w:tr w:rsidR="00A53BB5" w:rsidRPr="00C00BC7" w14:paraId="2B165356" w14:textId="77777777" w:rsidTr="000243E4">
        <w:trPr>
          <w:trHeight w:val="50"/>
        </w:trPr>
        <w:tc>
          <w:tcPr>
            <w:tcW w:w="6222" w:type="dxa"/>
            <w:gridSpan w:val="2"/>
            <w:tcBorders>
              <w:bottom w:val="nil"/>
              <w:right w:val="nil"/>
            </w:tcBorders>
            <w:shd w:val="clear" w:color="auto" w:fill="BFBFBF" w:themeFill="background1" w:themeFillShade="BF"/>
          </w:tcPr>
          <w:p w14:paraId="38CEA303" w14:textId="77777777" w:rsidR="00A53BB5" w:rsidRPr="00C00BC7" w:rsidRDefault="00A53BB5" w:rsidP="000243E4">
            <w:pPr>
              <w:pStyle w:val="PARAGRAPH"/>
              <w:tabs>
                <w:tab w:val="left" w:pos="3360"/>
              </w:tabs>
              <w:spacing w:after="0"/>
              <w:ind w:left="3360" w:hanging="3360"/>
              <w:jc w:val="left"/>
              <w:rPr>
                <w:rFonts w:eastAsia="Times New Roman"/>
                <w:b/>
                <w:sz w:val="22"/>
                <w:szCs w:val="22"/>
                <w:lang w:val="en-US"/>
              </w:rPr>
            </w:pPr>
            <w:r w:rsidRPr="00A53BB5">
              <w:rPr>
                <w:rFonts w:eastAsia="Times New Roman"/>
                <w:b/>
                <w:sz w:val="22"/>
                <w:szCs w:val="22"/>
                <w:lang w:val="en-US"/>
              </w:rPr>
              <w:t>Configuration of Recordings and Recording Source</w:t>
            </w:r>
          </w:p>
        </w:tc>
        <w:tc>
          <w:tcPr>
            <w:tcW w:w="3064" w:type="dxa"/>
            <w:gridSpan w:val="2"/>
            <w:tcBorders>
              <w:left w:val="nil"/>
            </w:tcBorders>
            <w:shd w:val="clear" w:color="auto" w:fill="BFBFBF" w:themeFill="background1" w:themeFillShade="BF"/>
            <w:vAlign w:val="center"/>
          </w:tcPr>
          <w:p w14:paraId="6A507145" w14:textId="77777777" w:rsidR="00A53BB5" w:rsidRPr="00C00BC7" w:rsidRDefault="00A53BB5" w:rsidP="000243E4">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A53BB5" w:rsidRPr="00C00BC7" w14:paraId="74586F87" w14:textId="77777777" w:rsidTr="000243E4">
        <w:trPr>
          <w:trHeight w:val="72"/>
        </w:trPr>
        <w:tc>
          <w:tcPr>
            <w:tcW w:w="369" w:type="dxa"/>
            <w:vMerge w:val="restart"/>
            <w:tcBorders>
              <w:top w:val="nil"/>
            </w:tcBorders>
            <w:shd w:val="clear" w:color="auto" w:fill="BFBFBF" w:themeFill="background1" w:themeFillShade="BF"/>
          </w:tcPr>
          <w:p w14:paraId="1287D9F8" w14:textId="77777777" w:rsidR="00A53BB5" w:rsidRPr="00C00BC7" w:rsidRDefault="00A53BB5" w:rsidP="000243E4">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00C1BCC4"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23734B20"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1915CCA4" w14:textId="77777777" w:rsidR="00A53BB5" w:rsidRPr="00C00BC7" w:rsidRDefault="00A53BB5" w:rsidP="000243E4">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A53BB5" w:rsidRPr="00C00BC7" w14:paraId="272D5716" w14:textId="77777777" w:rsidTr="000243E4">
        <w:tc>
          <w:tcPr>
            <w:tcW w:w="369" w:type="dxa"/>
            <w:vMerge/>
            <w:shd w:val="clear" w:color="auto" w:fill="FFFFFF" w:themeFill="background1"/>
          </w:tcPr>
          <w:p w14:paraId="7FBB7C39"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569987C6" w14:textId="77777777" w:rsidR="00A53BB5" w:rsidRPr="00A53BB5" w:rsidRDefault="00A53BB5" w:rsidP="00A53BB5">
            <w:pPr>
              <w:spacing w:after="0"/>
              <w:jc w:val="left"/>
              <w:rPr>
                <w:color w:val="000000"/>
              </w:rPr>
            </w:pPr>
            <w:proofErr w:type="spellStart"/>
            <w:r w:rsidRPr="00A53BB5">
              <w:rPr>
                <w:color w:val="000000"/>
              </w:rPr>
              <w:t>SetRecordingConfiguration</w:t>
            </w:r>
            <w:proofErr w:type="spellEnd"/>
          </w:p>
        </w:tc>
        <w:tc>
          <w:tcPr>
            <w:tcW w:w="1704" w:type="dxa"/>
            <w:shd w:val="clear" w:color="auto" w:fill="FFFFFF" w:themeFill="background1"/>
          </w:tcPr>
          <w:p w14:paraId="5AFA9484"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5A2060C5" w14:textId="77777777" w:rsidR="00A53BB5" w:rsidRPr="00A53BB5" w:rsidRDefault="00A53BB5" w:rsidP="00A53BB5">
            <w:pPr>
              <w:spacing w:after="0"/>
              <w:jc w:val="left"/>
            </w:pPr>
            <w:r>
              <w:t>C</w:t>
            </w:r>
          </w:p>
        </w:tc>
      </w:tr>
      <w:tr w:rsidR="00A53BB5" w:rsidRPr="00C00BC7" w14:paraId="3BBA9EB9" w14:textId="77777777" w:rsidTr="000243E4">
        <w:tc>
          <w:tcPr>
            <w:tcW w:w="369" w:type="dxa"/>
            <w:vMerge/>
            <w:shd w:val="clear" w:color="auto" w:fill="FFFFFF" w:themeFill="background1"/>
          </w:tcPr>
          <w:p w14:paraId="1172A197"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75ADD2FA" w14:textId="77777777" w:rsidR="00A53BB5" w:rsidRPr="00A53BB5" w:rsidRDefault="00A53BB5" w:rsidP="00A53BB5">
            <w:pPr>
              <w:spacing w:after="0"/>
              <w:jc w:val="left"/>
              <w:rPr>
                <w:color w:val="000000"/>
              </w:rPr>
            </w:pPr>
            <w:proofErr w:type="spellStart"/>
            <w:r w:rsidRPr="00A53BB5">
              <w:rPr>
                <w:color w:val="000000"/>
              </w:rPr>
              <w:t>GetRecordingConfiguration</w:t>
            </w:r>
            <w:proofErr w:type="spellEnd"/>
          </w:p>
        </w:tc>
        <w:tc>
          <w:tcPr>
            <w:tcW w:w="1704" w:type="dxa"/>
            <w:shd w:val="clear" w:color="auto" w:fill="FFFFFF" w:themeFill="background1"/>
          </w:tcPr>
          <w:p w14:paraId="2883B8B5"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6051C334" w14:textId="77777777" w:rsidR="00A53BB5" w:rsidRPr="00A53BB5" w:rsidRDefault="00A53BB5" w:rsidP="00A53BB5">
            <w:pPr>
              <w:spacing w:after="0"/>
              <w:jc w:val="left"/>
            </w:pPr>
            <w:r>
              <w:t>C</w:t>
            </w:r>
          </w:p>
        </w:tc>
      </w:tr>
      <w:tr w:rsidR="00A53BB5" w:rsidRPr="00C00BC7" w14:paraId="443D1E9F" w14:textId="77777777" w:rsidTr="000243E4">
        <w:tc>
          <w:tcPr>
            <w:tcW w:w="369" w:type="dxa"/>
            <w:vMerge/>
            <w:shd w:val="clear" w:color="auto" w:fill="FFFFFF" w:themeFill="background1"/>
          </w:tcPr>
          <w:p w14:paraId="0167EA37"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0A90ECA4" w14:textId="77777777" w:rsidR="00A53BB5" w:rsidRPr="00A53BB5" w:rsidRDefault="00A53BB5" w:rsidP="00A53BB5">
            <w:pPr>
              <w:spacing w:after="0"/>
              <w:jc w:val="left"/>
              <w:rPr>
                <w:color w:val="000000"/>
              </w:rPr>
            </w:pPr>
            <w:proofErr w:type="spellStart"/>
            <w:r w:rsidRPr="00A53BB5">
              <w:rPr>
                <w:color w:val="000000"/>
              </w:rPr>
              <w:t>GetTrackConfiguration</w:t>
            </w:r>
            <w:proofErr w:type="spellEnd"/>
          </w:p>
        </w:tc>
        <w:tc>
          <w:tcPr>
            <w:tcW w:w="1704" w:type="dxa"/>
            <w:shd w:val="clear" w:color="auto" w:fill="FFFFFF" w:themeFill="background1"/>
          </w:tcPr>
          <w:p w14:paraId="74D30CF1"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5FA47C30" w14:textId="77777777" w:rsidR="00A53BB5" w:rsidRPr="00A53BB5" w:rsidRDefault="00A53BB5" w:rsidP="00A53BB5">
            <w:pPr>
              <w:spacing w:after="0"/>
              <w:jc w:val="left"/>
            </w:pPr>
            <w:r>
              <w:t>C</w:t>
            </w:r>
          </w:p>
        </w:tc>
      </w:tr>
      <w:tr w:rsidR="00A53BB5" w:rsidRPr="00C00BC7" w14:paraId="65B38C53" w14:textId="77777777" w:rsidTr="000243E4">
        <w:tc>
          <w:tcPr>
            <w:tcW w:w="369" w:type="dxa"/>
            <w:vMerge/>
            <w:shd w:val="clear" w:color="auto" w:fill="FFFFFF" w:themeFill="background1"/>
          </w:tcPr>
          <w:p w14:paraId="77CC83CA"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7BE8C7E7" w14:textId="77777777" w:rsidR="00A53BB5" w:rsidRPr="00A53BB5" w:rsidRDefault="00A53BB5" w:rsidP="00A53BB5">
            <w:pPr>
              <w:spacing w:after="0"/>
              <w:jc w:val="left"/>
              <w:rPr>
                <w:color w:val="000000"/>
              </w:rPr>
            </w:pPr>
            <w:proofErr w:type="spellStart"/>
            <w:r w:rsidRPr="00A53BB5">
              <w:rPr>
                <w:color w:val="000000"/>
              </w:rPr>
              <w:t>SetTrackConfiguration</w:t>
            </w:r>
            <w:proofErr w:type="spellEnd"/>
          </w:p>
        </w:tc>
        <w:tc>
          <w:tcPr>
            <w:tcW w:w="1704" w:type="dxa"/>
            <w:shd w:val="clear" w:color="auto" w:fill="FFFFFF" w:themeFill="background1"/>
          </w:tcPr>
          <w:p w14:paraId="2C49DBEF"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288732C6" w14:textId="77777777" w:rsidR="00A53BB5" w:rsidRPr="00A53BB5" w:rsidRDefault="00A53BB5" w:rsidP="00A53BB5">
            <w:pPr>
              <w:spacing w:after="0"/>
              <w:jc w:val="left"/>
            </w:pPr>
            <w:r>
              <w:t>C</w:t>
            </w:r>
          </w:p>
        </w:tc>
      </w:tr>
      <w:tr w:rsidR="00A53BB5" w:rsidRPr="00C00BC7" w14:paraId="31BEBBA3" w14:textId="77777777" w:rsidTr="000243E4">
        <w:tc>
          <w:tcPr>
            <w:tcW w:w="369" w:type="dxa"/>
            <w:vMerge/>
            <w:shd w:val="clear" w:color="auto" w:fill="FFFFFF" w:themeFill="background1"/>
          </w:tcPr>
          <w:p w14:paraId="341B4769"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158F5945" w14:textId="77777777" w:rsidR="00A53BB5" w:rsidRPr="00A53BB5" w:rsidRDefault="00A53BB5" w:rsidP="00A53BB5">
            <w:pPr>
              <w:spacing w:after="0"/>
              <w:jc w:val="left"/>
              <w:rPr>
                <w:color w:val="000000"/>
              </w:rPr>
            </w:pPr>
            <w:proofErr w:type="spellStart"/>
            <w:r w:rsidRPr="00A53BB5">
              <w:rPr>
                <w:color w:val="000000"/>
              </w:rPr>
              <w:t>SetRecordingJobConfiguration</w:t>
            </w:r>
            <w:proofErr w:type="spellEnd"/>
          </w:p>
        </w:tc>
        <w:tc>
          <w:tcPr>
            <w:tcW w:w="1704" w:type="dxa"/>
            <w:shd w:val="clear" w:color="auto" w:fill="FFFFFF" w:themeFill="background1"/>
          </w:tcPr>
          <w:p w14:paraId="3760628A"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07B12400" w14:textId="77777777" w:rsidR="00A53BB5" w:rsidRPr="00A53BB5" w:rsidRDefault="00A53BB5" w:rsidP="00A53BB5">
            <w:pPr>
              <w:spacing w:after="0"/>
              <w:jc w:val="left"/>
            </w:pPr>
            <w:r>
              <w:t>C</w:t>
            </w:r>
          </w:p>
        </w:tc>
      </w:tr>
      <w:tr w:rsidR="00A53BB5" w:rsidRPr="00C00BC7" w14:paraId="538D57C6" w14:textId="77777777" w:rsidTr="000243E4">
        <w:tc>
          <w:tcPr>
            <w:tcW w:w="369" w:type="dxa"/>
            <w:vMerge/>
            <w:shd w:val="clear" w:color="auto" w:fill="FFFFFF" w:themeFill="background1"/>
          </w:tcPr>
          <w:p w14:paraId="7D31396C"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6474E2F0" w14:textId="77777777" w:rsidR="00A53BB5" w:rsidRPr="00A53BB5" w:rsidRDefault="00A53BB5" w:rsidP="00A53BB5">
            <w:pPr>
              <w:spacing w:after="0"/>
              <w:jc w:val="left"/>
              <w:rPr>
                <w:color w:val="000000"/>
              </w:rPr>
            </w:pPr>
            <w:proofErr w:type="spellStart"/>
            <w:r w:rsidRPr="00A53BB5">
              <w:rPr>
                <w:color w:val="000000"/>
              </w:rPr>
              <w:t>GetRecordingJobConfiguration</w:t>
            </w:r>
            <w:proofErr w:type="spellEnd"/>
          </w:p>
        </w:tc>
        <w:tc>
          <w:tcPr>
            <w:tcW w:w="1704" w:type="dxa"/>
            <w:shd w:val="clear" w:color="auto" w:fill="FFFFFF" w:themeFill="background1"/>
          </w:tcPr>
          <w:p w14:paraId="7332F105" w14:textId="77777777" w:rsidR="00A53BB5" w:rsidRPr="00A53BB5" w:rsidRDefault="00A53BB5" w:rsidP="00A53BB5">
            <w:pPr>
              <w:spacing w:after="0"/>
              <w:jc w:val="left"/>
            </w:pPr>
            <w:r w:rsidRPr="00A53BB5">
              <w:t>Recording</w:t>
            </w:r>
          </w:p>
        </w:tc>
        <w:tc>
          <w:tcPr>
            <w:tcW w:w="1360" w:type="dxa"/>
            <w:shd w:val="clear" w:color="auto" w:fill="FFFFFF" w:themeFill="background1"/>
          </w:tcPr>
          <w:p w14:paraId="045532DF" w14:textId="77777777" w:rsidR="00A53BB5" w:rsidRPr="00A53BB5" w:rsidRDefault="00A53BB5" w:rsidP="00A53BB5">
            <w:pPr>
              <w:spacing w:after="0"/>
              <w:jc w:val="left"/>
            </w:pPr>
            <w:r>
              <w:t>C</w:t>
            </w:r>
          </w:p>
        </w:tc>
      </w:tr>
      <w:tr w:rsidR="00A53BB5" w:rsidRPr="00C00BC7" w14:paraId="1A1D9789" w14:textId="77777777" w:rsidTr="000243E4">
        <w:tc>
          <w:tcPr>
            <w:tcW w:w="369" w:type="dxa"/>
            <w:vMerge/>
            <w:shd w:val="clear" w:color="auto" w:fill="FFFFFF" w:themeFill="background1"/>
          </w:tcPr>
          <w:p w14:paraId="706D1AB2"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24A621B7" w14:textId="77777777" w:rsidR="00A53BB5" w:rsidRPr="00A53BB5" w:rsidRDefault="00A53BB5" w:rsidP="00A53BB5">
            <w:pPr>
              <w:spacing w:after="0"/>
              <w:jc w:val="left"/>
              <w:rPr>
                <w:color w:val="000000"/>
              </w:rPr>
            </w:pPr>
            <w:r w:rsidRPr="00A53BB5">
              <w:rPr>
                <w:iCs/>
                <w:color w:val="000000"/>
              </w:rPr>
              <w:t>tns1:RecordingConfig/</w:t>
            </w:r>
            <w:proofErr w:type="spellStart"/>
            <w:r w:rsidRPr="00A53BB5">
              <w:rPr>
                <w:iCs/>
                <w:color w:val="000000"/>
              </w:rPr>
              <w:t>RecordingConfiguration</w:t>
            </w:r>
            <w:proofErr w:type="spellEnd"/>
          </w:p>
        </w:tc>
        <w:tc>
          <w:tcPr>
            <w:tcW w:w="1704" w:type="dxa"/>
            <w:shd w:val="clear" w:color="auto" w:fill="FFFFFF" w:themeFill="background1"/>
          </w:tcPr>
          <w:p w14:paraId="1468377C" w14:textId="77777777" w:rsidR="00A53BB5" w:rsidRPr="00A53BB5" w:rsidRDefault="00A53BB5" w:rsidP="00A53BB5">
            <w:pPr>
              <w:spacing w:after="0"/>
              <w:jc w:val="left"/>
            </w:pPr>
            <w:r w:rsidRPr="00A53BB5">
              <w:t>Event</w:t>
            </w:r>
          </w:p>
        </w:tc>
        <w:tc>
          <w:tcPr>
            <w:tcW w:w="1360" w:type="dxa"/>
            <w:shd w:val="clear" w:color="auto" w:fill="FFFFFF" w:themeFill="background1"/>
          </w:tcPr>
          <w:p w14:paraId="7D2546E4" w14:textId="619BE111" w:rsidR="00A53BB5" w:rsidRPr="00A53BB5" w:rsidRDefault="002D7B60" w:rsidP="00A53BB5">
            <w:pPr>
              <w:spacing w:after="0"/>
              <w:jc w:val="left"/>
            </w:pPr>
            <w:ins w:id="246" w:author="Hugo Brisson" w:date="2016-03-01T21:11:00Z">
              <w:r>
                <w:t>O</w:t>
              </w:r>
            </w:ins>
            <w:del w:id="247" w:author="Hugo Brisson" w:date="2016-03-01T21:11:00Z">
              <w:r w:rsidR="00A53BB5" w:rsidRPr="00A53BB5" w:rsidDel="002D7B60">
                <w:delText>C</w:delText>
              </w:r>
            </w:del>
          </w:p>
        </w:tc>
      </w:tr>
      <w:tr w:rsidR="00A53BB5" w:rsidRPr="00C00BC7" w14:paraId="0DC4F270" w14:textId="77777777" w:rsidTr="000243E4">
        <w:tc>
          <w:tcPr>
            <w:tcW w:w="369" w:type="dxa"/>
            <w:vMerge/>
            <w:shd w:val="clear" w:color="auto" w:fill="FFFFFF" w:themeFill="background1"/>
          </w:tcPr>
          <w:p w14:paraId="7C4B1C3C" w14:textId="77777777" w:rsidR="00A53BB5" w:rsidRPr="00C00BC7" w:rsidRDefault="00A53BB5" w:rsidP="00A53BB5">
            <w:pPr>
              <w:spacing w:after="0"/>
              <w:rPr>
                <w:rFonts w:ascii="Calibri" w:hAnsi="Calibri" w:cs="Calibri"/>
                <w:color w:val="000000"/>
                <w:szCs w:val="20"/>
                <w:lang w:val="en-US"/>
              </w:rPr>
            </w:pPr>
          </w:p>
        </w:tc>
        <w:tc>
          <w:tcPr>
            <w:tcW w:w="5853" w:type="dxa"/>
            <w:shd w:val="clear" w:color="auto" w:fill="FFFFFF" w:themeFill="background1"/>
            <w:vAlign w:val="center"/>
          </w:tcPr>
          <w:p w14:paraId="68873636" w14:textId="77777777" w:rsidR="00A53BB5" w:rsidRPr="00A53BB5" w:rsidRDefault="00A53BB5" w:rsidP="00A53BB5">
            <w:pPr>
              <w:spacing w:after="0"/>
              <w:jc w:val="left"/>
              <w:rPr>
                <w:iCs/>
                <w:color w:val="000000"/>
              </w:rPr>
            </w:pPr>
            <w:r w:rsidRPr="00A53BB5">
              <w:rPr>
                <w:iCs/>
                <w:color w:val="000000"/>
              </w:rPr>
              <w:t>tns1:RecordingConfig/</w:t>
            </w:r>
            <w:proofErr w:type="spellStart"/>
            <w:r w:rsidRPr="00A53BB5">
              <w:rPr>
                <w:iCs/>
                <w:color w:val="000000"/>
              </w:rPr>
              <w:t>TrackConfiguration</w:t>
            </w:r>
            <w:proofErr w:type="spellEnd"/>
          </w:p>
        </w:tc>
        <w:tc>
          <w:tcPr>
            <w:tcW w:w="1704" w:type="dxa"/>
            <w:shd w:val="clear" w:color="auto" w:fill="FFFFFF" w:themeFill="background1"/>
          </w:tcPr>
          <w:p w14:paraId="26379EBE" w14:textId="77777777" w:rsidR="00A53BB5" w:rsidRPr="00A53BB5" w:rsidRDefault="00A53BB5" w:rsidP="00A53BB5">
            <w:pPr>
              <w:spacing w:after="0"/>
              <w:jc w:val="left"/>
            </w:pPr>
            <w:r w:rsidRPr="00A53BB5">
              <w:t>Event</w:t>
            </w:r>
          </w:p>
        </w:tc>
        <w:tc>
          <w:tcPr>
            <w:tcW w:w="1360" w:type="dxa"/>
            <w:shd w:val="clear" w:color="auto" w:fill="FFFFFF" w:themeFill="background1"/>
          </w:tcPr>
          <w:p w14:paraId="3ED1B2CB" w14:textId="295CA111" w:rsidR="00A53BB5" w:rsidRPr="00A53BB5" w:rsidRDefault="002D7B60" w:rsidP="00A53BB5">
            <w:pPr>
              <w:spacing w:after="0"/>
              <w:jc w:val="left"/>
            </w:pPr>
            <w:ins w:id="248" w:author="Hugo Brisson" w:date="2016-03-01T21:11:00Z">
              <w:r>
                <w:t>O</w:t>
              </w:r>
            </w:ins>
            <w:del w:id="249" w:author="Hugo Brisson" w:date="2016-03-01T21:11:00Z">
              <w:r w:rsidR="00A53BB5" w:rsidRPr="00A53BB5" w:rsidDel="002D7B60">
                <w:delText>C</w:delText>
              </w:r>
            </w:del>
          </w:p>
        </w:tc>
      </w:tr>
    </w:tbl>
    <w:p w14:paraId="57955A40" w14:textId="77777777" w:rsidR="002C01FB" w:rsidRDefault="002C01FB">
      <w:pPr>
        <w:widowControl/>
        <w:spacing w:after="0"/>
        <w:jc w:val="left"/>
        <w:rPr>
          <w:rFonts w:eastAsiaTheme="majorEastAsia"/>
          <w:b/>
          <w:bCs/>
          <w:sz w:val="36"/>
          <w:szCs w:val="28"/>
          <w:lang w:val="en-US"/>
        </w:rPr>
      </w:pPr>
      <w:r>
        <w:rPr>
          <w:lang w:val="en-US"/>
        </w:rPr>
        <w:br w:type="page"/>
      </w:r>
    </w:p>
    <w:p w14:paraId="17B41F7F" w14:textId="77777777" w:rsidR="003D581C" w:rsidRPr="00C00BC7" w:rsidRDefault="003D581C" w:rsidP="00742DE7">
      <w:pPr>
        <w:pStyle w:val="Heading1"/>
        <w:rPr>
          <w:lang w:val="en-US"/>
        </w:rPr>
      </w:pPr>
      <w:bookmarkStart w:id="250" w:name="_Toc421774897"/>
      <w:r w:rsidRPr="00C00BC7">
        <w:rPr>
          <w:lang w:val="en-US"/>
        </w:rPr>
        <w:lastRenderedPageBreak/>
        <w:t>Profile Conditional Features (normative)</w:t>
      </w:r>
      <w:bookmarkEnd w:id="250"/>
    </w:p>
    <w:p w14:paraId="7429013B" w14:textId="77777777" w:rsidR="003D581C" w:rsidRPr="00C00BC7" w:rsidRDefault="003D581C" w:rsidP="003D581C">
      <w:pPr>
        <w:rPr>
          <w:lang w:val="en-US"/>
        </w:rPr>
      </w:pPr>
      <w:r w:rsidRPr="00C00BC7">
        <w:rPr>
          <w:lang w:val="en-US"/>
        </w:rPr>
        <w:t xml:space="preserve">The Profile Conditional Features section list the features that shall be implemented if the device or client supports the feature. For instance a device implementing </w:t>
      </w:r>
      <w:r w:rsidR="002C01FB">
        <w:rPr>
          <w:lang w:val="en-US"/>
        </w:rPr>
        <w:t>Recording Control</w:t>
      </w:r>
      <w:r w:rsidR="00E26DB0" w:rsidRPr="00C00BC7">
        <w:rPr>
          <w:lang w:val="en-US"/>
        </w:rPr>
        <w:t xml:space="preserve"> in the native API</w:t>
      </w:r>
      <w:r w:rsidRPr="00C00BC7">
        <w:rPr>
          <w:lang w:val="en-US"/>
        </w:rPr>
        <w:t xml:space="preserve"> shall </w:t>
      </w:r>
      <w:r w:rsidR="00E26DB0" w:rsidRPr="00C00BC7">
        <w:rPr>
          <w:lang w:val="en-US"/>
        </w:rPr>
        <w:t xml:space="preserve">also </w:t>
      </w:r>
      <w:r w:rsidRPr="00C00BC7">
        <w:rPr>
          <w:lang w:val="en-US"/>
        </w:rPr>
        <w:t xml:space="preserve">implement the ONVIF </w:t>
      </w:r>
      <w:r w:rsidR="002C01FB">
        <w:rPr>
          <w:lang w:val="en-US"/>
        </w:rPr>
        <w:t>Recording Control</w:t>
      </w:r>
      <w:r w:rsidRPr="00C00BC7">
        <w:rPr>
          <w:lang w:val="en-US"/>
        </w:rPr>
        <w:t xml:space="preserve"> interface as specified in the </w:t>
      </w:r>
      <w:r w:rsidR="00E26DB0" w:rsidRPr="00C00BC7">
        <w:rPr>
          <w:lang w:val="en-US"/>
        </w:rPr>
        <w:t>[ONVIF Network Interface Specification Set]</w:t>
      </w:r>
      <w:r w:rsidRPr="00C00BC7">
        <w:rPr>
          <w:lang w:val="en-US"/>
        </w:rPr>
        <w:t xml:space="preserve">. The requirements represent the minimum </w:t>
      </w:r>
      <w:r w:rsidR="00732E3C">
        <w:rPr>
          <w:lang w:val="en-US"/>
        </w:rPr>
        <w:t xml:space="preserve">functionality that must be implemented </w:t>
      </w:r>
      <w:r w:rsidRPr="00C00BC7">
        <w:rPr>
          <w:lang w:val="en-US"/>
        </w:rPr>
        <w:t>for conformance.</w:t>
      </w:r>
    </w:p>
    <w:p w14:paraId="64213A2E" w14:textId="77777777" w:rsidR="002C01FB" w:rsidRPr="006A2580" w:rsidRDefault="002C01FB" w:rsidP="002C01FB">
      <w:pPr>
        <w:pStyle w:val="Heading2"/>
        <w:keepLines w:val="0"/>
        <w:widowControl/>
        <w:suppressAutoHyphens/>
        <w:snapToGrid w:val="0"/>
        <w:spacing w:before="240" w:line="240" w:lineRule="auto"/>
        <w:jc w:val="left"/>
      </w:pPr>
      <w:bookmarkStart w:id="251" w:name="_Toc421597996"/>
      <w:bookmarkStart w:id="252" w:name="_Toc421774898"/>
      <w:bookmarkStart w:id="253" w:name="_Toc182976636"/>
      <w:r w:rsidRPr="006A2580">
        <w:t>Recording Control – Dynamic Recording (if supported)</w:t>
      </w:r>
      <w:bookmarkEnd w:id="251"/>
      <w:bookmarkEnd w:id="252"/>
    </w:p>
    <w:p w14:paraId="69C1D964" w14:textId="77777777" w:rsidR="002C01FB" w:rsidRPr="002C01FB" w:rsidRDefault="002C01FB" w:rsidP="002C01FB">
      <w:pPr>
        <w:pStyle w:val="PARAGRAPH"/>
        <w:numPr>
          <w:ilvl w:val="0"/>
          <w:numId w:val="26"/>
        </w:numPr>
        <w:tabs>
          <w:tab w:val="left" w:pos="975"/>
        </w:tabs>
        <w:jc w:val="left"/>
        <w:rPr>
          <w:b/>
          <w:sz w:val="21"/>
          <w:szCs w:val="21"/>
        </w:rPr>
      </w:pPr>
      <w:r w:rsidRPr="002C01FB">
        <w:rPr>
          <w:b/>
          <w:sz w:val="21"/>
          <w:szCs w:val="21"/>
        </w:rPr>
        <w:t>Dynamic configuration of Recordings and Tracks</w:t>
      </w:r>
    </w:p>
    <w:p w14:paraId="4CBDB3A2" w14:textId="77777777" w:rsidR="002C01FB" w:rsidRPr="0003106F" w:rsidRDefault="002C01FB" w:rsidP="002C01FB">
      <w:pPr>
        <w:pStyle w:val="Heading3"/>
        <w:keepLines w:val="0"/>
        <w:widowControl/>
        <w:suppressAutoHyphens/>
        <w:snapToGrid w:val="0"/>
        <w:spacing w:before="240"/>
        <w:jc w:val="left"/>
        <w:rPr>
          <w:lang w:val="en-US"/>
        </w:rPr>
      </w:pPr>
      <w:bookmarkStart w:id="254" w:name="_Toc182976640"/>
      <w:r w:rsidRPr="006A2580">
        <w:rPr>
          <w:lang w:val="en-US"/>
        </w:rPr>
        <w:t>Device Requir</w:t>
      </w:r>
      <w:r w:rsidRPr="0003106F">
        <w:rPr>
          <w:lang w:val="en-US"/>
        </w:rPr>
        <w:t>ements</w:t>
      </w:r>
      <w:r>
        <w:rPr>
          <w:lang w:val="en-US"/>
        </w:rPr>
        <w:t xml:space="preserve"> (if supported)</w:t>
      </w:r>
    </w:p>
    <w:p w14:paraId="24A133AE"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 xml:space="preserve">Device shall support dynamic recordings with the </w:t>
      </w:r>
      <w:proofErr w:type="spellStart"/>
      <w:r w:rsidRPr="002C01FB">
        <w:rPr>
          <w:b/>
          <w:sz w:val="21"/>
          <w:szCs w:val="21"/>
          <w:lang w:val="en-US"/>
        </w:rPr>
        <w:t>CreateRecording</w:t>
      </w:r>
      <w:proofErr w:type="spellEnd"/>
      <w:r w:rsidRPr="002C01FB">
        <w:rPr>
          <w:b/>
          <w:sz w:val="21"/>
          <w:szCs w:val="21"/>
          <w:lang w:val="en-US"/>
        </w:rPr>
        <w:t xml:space="preserve"> and </w:t>
      </w:r>
      <w:proofErr w:type="spellStart"/>
      <w:r w:rsidRPr="002C01FB">
        <w:rPr>
          <w:b/>
          <w:sz w:val="21"/>
          <w:szCs w:val="21"/>
          <w:lang w:val="en-US"/>
        </w:rPr>
        <w:t>DeleteRecording</w:t>
      </w:r>
      <w:proofErr w:type="spellEnd"/>
      <w:r w:rsidRPr="002C01FB">
        <w:rPr>
          <w:b/>
          <w:sz w:val="21"/>
          <w:szCs w:val="21"/>
          <w:lang w:val="en-US"/>
        </w:rPr>
        <w:t xml:space="preserve"> operations if dynamic creation and deletion of recordings is a feature of the device.</w:t>
      </w:r>
    </w:p>
    <w:p w14:paraId="57486E48"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Device shall support notification of created and deleted recordings if dynamic creation and deletion of recordings is a feature of the device.</w:t>
      </w:r>
    </w:p>
    <w:p w14:paraId="10BB925B"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 xml:space="preserve">Device shall support dynamic tracks with the </w:t>
      </w:r>
      <w:proofErr w:type="spellStart"/>
      <w:r w:rsidRPr="002C01FB">
        <w:rPr>
          <w:b/>
          <w:sz w:val="21"/>
          <w:szCs w:val="21"/>
          <w:lang w:val="en-US"/>
        </w:rPr>
        <w:t>CreateTrack</w:t>
      </w:r>
      <w:proofErr w:type="spellEnd"/>
      <w:r w:rsidRPr="002C01FB">
        <w:rPr>
          <w:b/>
          <w:sz w:val="21"/>
          <w:szCs w:val="21"/>
          <w:lang w:val="en-US"/>
        </w:rPr>
        <w:t xml:space="preserve"> and </w:t>
      </w:r>
      <w:proofErr w:type="spellStart"/>
      <w:r w:rsidRPr="002C01FB">
        <w:rPr>
          <w:b/>
          <w:sz w:val="21"/>
          <w:szCs w:val="21"/>
          <w:lang w:val="en-US"/>
        </w:rPr>
        <w:t>DeleteTrack</w:t>
      </w:r>
      <w:proofErr w:type="spellEnd"/>
      <w:r w:rsidRPr="002C01FB">
        <w:rPr>
          <w:b/>
          <w:sz w:val="21"/>
          <w:szCs w:val="21"/>
          <w:lang w:val="en-US"/>
        </w:rPr>
        <w:t xml:space="preserve"> operations if dynamic creation and deletion of tracks is a feature of the device.</w:t>
      </w:r>
    </w:p>
    <w:p w14:paraId="06EA6A81"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lastRenderedPageBreak/>
        <w:t>Device shall support notification of created and deleted tracks if dynamic creation and deletion of tracks is a feature of the device.</w:t>
      </w:r>
    </w:p>
    <w:p w14:paraId="6A04883D" w14:textId="77777777" w:rsidR="002C01FB" w:rsidRPr="006A2580" w:rsidRDefault="002C01FB" w:rsidP="002C01FB">
      <w:pPr>
        <w:pStyle w:val="Heading3"/>
        <w:keepLines w:val="0"/>
        <w:widowControl/>
        <w:suppressAutoHyphens/>
        <w:snapToGrid w:val="0"/>
        <w:spacing w:before="240"/>
        <w:jc w:val="left"/>
        <w:rPr>
          <w:lang w:val="en-US"/>
        </w:rPr>
      </w:pPr>
      <w:r w:rsidRPr="006A2580">
        <w:rPr>
          <w:lang w:val="en-US"/>
        </w:rPr>
        <w:t>Client Requirements</w:t>
      </w:r>
      <w:r>
        <w:rPr>
          <w:lang w:val="en-US"/>
        </w:rPr>
        <w:t xml:space="preserve"> (if supported)</w:t>
      </w:r>
    </w:p>
    <w:p w14:paraId="4AEB80E6"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 xml:space="preserve">Client shall implement dynamic recordings using the </w:t>
      </w:r>
      <w:proofErr w:type="spellStart"/>
      <w:r w:rsidRPr="002C01FB">
        <w:rPr>
          <w:b/>
          <w:sz w:val="21"/>
          <w:szCs w:val="21"/>
          <w:lang w:val="en-US"/>
        </w:rPr>
        <w:t>CreateRecording</w:t>
      </w:r>
      <w:proofErr w:type="spellEnd"/>
      <w:r w:rsidRPr="002C01FB">
        <w:rPr>
          <w:b/>
          <w:sz w:val="21"/>
          <w:szCs w:val="21"/>
          <w:lang w:val="en-US"/>
        </w:rPr>
        <w:t xml:space="preserve"> and </w:t>
      </w:r>
      <w:proofErr w:type="spellStart"/>
      <w:r w:rsidRPr="002C01FB">
        <w:rPr>
          <w:b/>
          <w:sz w:val="21"/>
          <w:szCs w:val="21"/>
          <w:lang w:val="en-US"/>
        </w:rPr>
        <w:t>DeleteRecording</w:t>
      </w:r>
      <w:proofErr w:type="spellEnd"/>
      <w:r w:rsidRPr="002C01FB">
        <w:rPr>
          <w:b/>
          <w:sz w:val="21"/>
          <w:szCs w:val="21"/>
          <w:lang w:val="en-US"/>
        </w:rPr>
        <w:t xml:space="preserve"> operations if provisioning recordings is supported.</w:t>
      </w:r>
    </w:p>
    <w:p w14:paraId="47BCD13E"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Client shall receive notification of created and deleted recordings if provisioning recordings is supported.</w:t>
      </w:r>
    </w:p>
    <w:p w14:paraId="31B421A0"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 xml:space="preserve">Client shall implement dynamic tracks using the </w:t>
      </w:r>
      <w:proofErr w:type="spellStart"/>
      <w:r w:rsidRPr="002C01FB">
        <w:rPr>
          <w:b/>
          <w:sz w:val="21"/>
          <w:szCs w:val="21"/>
          <w:lang w:val="en-US"/>
        </w:rPr>
        <w:t>CreateTrack</w:t>
      </w:r>
      <w:proofErr w:type="spellEnd"/>
      <w:r w:rsidRPr="002C01FB">
        <w:rPr>
          <w:b/>
          <w:sz w:val="21"/>
          <w:szCs w:val="21"/>
          <w:lang w:val="en-US"/>
        </w:rPr>
        <w:t xml:space="preserve"> and </w:t>
      </w:r>
      <w:proofErr w:type="spellStart"/>
      <w:r w:rsidRPr="002C01FB">
        <w:rPr>
          <w:b/>
          <w:sz w:val="21"/>
          <w:szCs w:val="21"/>
          <w:lang w:val="en-US"/>
        </w:rPr>
        <w:t>DeleteTrack</w:t>
      </w:r>
      <w:proofErr w:type="spellEnd"/>
      <w:r w:rsidRPr="002C01FB">
        <w:rPr>
          <w:b/>
          <w:sz w:val="21"/>
          <w:szCs w:val="21"/>
          <w:lang w:val="en-US"/>
        </w:rPr>
        <w:t xml:space="preserve"> operations if provisioning tracks is supported.</w:t>
      </w:r>
    </w:p>
    <w:p w14:paraId="667AB264" w14:textId="77777777" w:rsidR="002C01FB" w:rsidRPr="002C01FB" w:rsidRDefault="002C01FB" w:rsidP="002C01FB">
      <w:pPr>
        <w:pStyle w:val="PARAGRAPH"/>
        <w:numPr>
          <w:ilvl w:val="0"/>
          <w:numId w:val="47"/>
        </w:numPr>
        <w:jc w:val="left"/>
        <w:rPr>
          <w:b/>
          <w:sz w:val="21"/>
          <w:szCs w:val="21"/>
          <w:lang w:val="en-US"/>
        </w:rPr>
      </w:pPr>
      <w:r w:rsidRPr="002C01FB">
        <w:rPr>
          <w:b/>
          <w:sz w:val="21"/>
          <w:szCs w:val="21"/>
          <w:lang w:val="en-US"/>
        </w:rPr>
        <w:t>Client shall receive notification of created and deleted tracks if provisioning tracks is supported.</w:t>
      </w:r>
    </w:p>
    <w:p w14:paraId="0C1A9A2C" w14:textId="77777777" w:rsidR="009A5B53" w:rsidRPr="00C00BC7" w:rsidRDefault="009A5B53" w:rsidP="009A5B53">
      <w:pPr>
        <w:pStyle w:val="Heading3"/>
        <w:rPr>
          <w:lang w:val="en-US"/>
        </w:rPr>
      </w:pPr>
      <w:r w:rsidRPr="009A5B53">
        <w:rPr>
          <w:lang w:val="en-US"/>
        </w:rPr>
        <w:t>Recording Control – Dynamic Recording</w:t>
      </w:r>
      <w:r w:rsidRPr="00C00BC7">
        <w:rPr>
          <w:lang w:val="en-US"/>
        </w:rPr>
        <w:t xml:space="preserve"> Function List for Devices</w:t>
      </w:r>
    </w:p>
    <w:tbl>
      <w:tblPr>
        <w:tblStyle w:val="TableGrid"/>
        <w:tblW w:w="9286" w:type="dxa"/>
        <w:tblLook w:val="04A0" w:firstRow="1" w:lastRow="0" w:firstColumn="1" w:lastColumn="0" w:noHBand="0" w:noVBand="1"/>
      </w:tblPr>
      <w:tblGrid>
        <w:gridCol w:w="370"/>
        <w:gridCol w:w="5854"/>
        <w:gridCol w:w="1710"/>
        <w:gridCol w:w="1352"/>
      </w:tblGrid>
      <w:tr w:rsidR="009A5B53" w:rsidRPr="00C00BC7" w14:paraId="66B50ACC" w14:textId="77777777" w:rsidTr="00C25E36">
        <w:trPr>
          <w:trHeight w:val="50"/>
        </w:trPr>
        <w:tc>
          <w:tcPr>
            <w:tcW w:w="6224" w:type="dxa"/>
            <w:gridSpan w:val="2"/>
            <w:tcBorders>
              <w:bottom w:val="nil"/>
              <w:right w:val="nil"/>
            </w:tcBorders>
            <w:shd w:val="clear" w:color="auto" w:fill="BFBFBF" w:themeFill="background1" w:themeFillShade="BF"/>
          </w:tcPr>
          <w:p w14:paraId="7399366A" w14:textId="77777777" w:rsidR="009A5B53" w:rsidRPr="00C00BC7" w:rsidRDefault="009A5B53" w:rsidP="00C25E36">
            <w:pPr>
              <w:pStyle w:val="PARAGRAPH"/>
              <w:tabs>
                <w:tab w:val="left" w:pos="3360"/>
              </w:tabs>
              <w:jc w:val="left"/>
              <w:rPr>
                <w:rFonts w:eastAsia="Times New Roman"/>
                <w:b/>
                <w:sz w:val="22"/>
                <w:szCs w:val="22"/>
                <w:lang w:val="en-US"/>
              </w:rPr>
            </w:pPr>
            <w:r w:rsidRPr="009A5B53">
              <w:rPr>
                <w:rFonts w:eastAsia="Times New Roman"/>
                <w:b/>
                <w:sz w:val="22"/>
                <w:szCs w:val="22"/>
                <w:lang w:val="en-US"/>
              </w:rPr>
              <w:t>Recording Control – Dynamic Recording</w:t>
            </w:r>
          </w:p>
        </w:tc>
        <w:tc>
          <w:tcPr>
            <w:tcW w:w="3062" w:type="dxa"/>
            <w:gridSpan w:val="2"/>
            <w:tcBorders>
              <w:left w:val="nil"/>
            </w:tcBorders>
            <w:shd w:val="clear" w:color="auto" w:fill="BFBFBF" w:themeFill="background1" w:themeFillShade="BF"/>
            <w:vAlign w:val="center"/>
          </w:tcPr>
          <w:p w14:paraId="57C975B2" w14:textId="77777777" w:rsidR="009A5B53" w:rsidRPr="00C00BC7" w:rsidRDefault="009A5B53" w:rsidP="00C25E36">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CONDITIONAL</w:t>
            </w:r>
          </w:p>
        </w:tc>
      </w:tr>
      <w:tr w:rsidR="009A5B53" w:rsidRPr="00C00BC7" w14:paraId="30B82351" w14:textId="77777777" w:rsidTr="00C25E36">
        <w:trPr>
          <w:trHeight w:val="72"/>
        </w:trPr>
        <w:tc>
          <w:tcPr>
            <w:tcW w:w="370" w:type="dxa"/>
            <w:vMerge w:val="restart"/>
            <w:tcBorders>
              <w:top w:val="nil"/>
            </w:tcBorders>
            <w:shd w:val="clear" w:color="auto" w:fill="BFBFBF" w:themeFill="background1" w:themeFillShade="BF"/>
          </w:tcPr>
          <w:p w14:paraId="4A6C2BD8" w14:textId="77777777" w:rsidR="009A5B53" w:rsidRPr="00C00BC7" w:rsidRDefault="009A5B53" w:rsidP="00C25E36">
            <w:pPr>
              <w:pStyle w:val="PARAGRAPH"/>
              <w:tabs>
                <w:tab w:val="left" w:pos="3360"/>
              </w:tabs>
              <w:jc w:val="left"/>
              <w:rPr>
                <w:rFonts w:eastAsia="Times New Roman"/>
                <w:b/>
                <w:sz w:val="22"/>
                <w:szCs w:val="22"/>
                <w:lang w:val="en-US"/>
              </w:rPr>
            </w:pPr>
          </w:p>
        </w:tc>
        <w:tc>
          <w:tcPr>
            <w:tcW w:w="5854" w:type="dxa"/>
            <w:tcBorders>
              <w:top w:val="single" w:sz="4" w:space="0" w:color="auto"/>
            </w:tcBorders>
            <w:shd w:val="clear" w:color="auto" w:fill="BFBFBF" w:themeFill="background1" w:themeFillShade="BF"/>
            <w:vAlign w:val="center"/>
          </w:tcPr>
          <w:p w14:paraId="32DAE159"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0" w:type="dxa"/>
            <w:shd w:val="clear" w:color="auto" w:fill="BFBFBF" w:themeFill="background1" w:themeFillShade="BF"/>
            <w:vAlign w:val="center"/>
          </w:tcPr>
          <w:p w14:paraId="1203F20B"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3C695A40"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A5B53" w:rsidRPr="00C00BC7" w14:paraId="3B70FDE3" w14:textId="77777777" w:rsidTr="00C25E36">
        <w:trPr>
          <w:trHeight w:val="50"/>
        </w:trPr>
        <w:tc>
          <w:tcPr>
            <w:tcW w:w="370" w:type="dxa"/>
            <w:vMerge/>
            <w:shd w:val="clear" w:color="auto" w:fill="FFFFFF" w:themeFill="background1"/>
          </w:tcPr>
          <w:p w14:paraId="232F9AA4"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744C529A" w14:textId="77777777" w:rsidR="009A5B53" w:rsidRPr="009A5B53" w:rsidRDefault="009A5B53" w:rsidP="009A5B53">
            <w:pPr>
              <w:spacing w:after="0"/>
              <w:jc w:val="left"/>
              <w:rPr>
                <w:color w:val="000000"/>
              </w:rPr>
            </w:pPr>
            <w:proofErr w:type="spellStart"/>
            <w:r w:rsidRPr="009A5B53">
              <w:rPr>
                <w:color w:val="000000"/>
              </w:rPr>
              <w:t>CreateRecording</w:t>
            </w:r>
            <w:proofErr w:type="spellEnd"/>
          </w:p>
        </w:tc>
        <w:tc>
          <w:tcPr>
            <w:tcW w:w="1710" w:type="dxa"/>
            <w:shd w:val="clear" w:color="auto" w:fill="FFFFFF" w:themeFill="background1"/>
          </w:tcPr>
          <w:p w14:paraId="2F09D3A9"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2709BBA9" w14:textId="77777777" w:rsidR="009A5B53" w:rsidRPr="009A5B53" w:rsidRDefault="009A5B53" w:rsidP="009A5B53">
            <w:pPr>
              <w:spacing w:after="0"/>
              <w:jc w:val="left"/>
            </w:pPr>
            <w:r w:rsidRPr="009A5B53">
              <w:t>C</w:t>
            </w:r>
          </w:p>
        </w:tc>
      </w:tr>
      <w:tr w:rsidR="009A5B53" w:rsidRPr="00C00BC7" w14:paraId="58CF4F71" w14:textId="77777777" w:rsidTr="00C25E36">
        <w:trPr>
          <w:trHeight w:val="50"/>
        </w:trPr>
        <w:tc>
          <w:tcPr>
            <w:tcW w:w="370" w:type="dxa"/>
            <w:vMerge/>
            <w:shd w:val="clear" w:color="auto" w:fill="FFFFFF" w:themeFill="background1"/>
          </w:tcPr>
          <w:p w14:paraId="78C8CFD8"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4ADA7E44" w14:textId="77777777" w:rsidR="009A5B53" w:rsidRPr="009A5B53" w:rsidRDefault="009A5B53" w:rsidP="009A5B53">
            <w:pPr>
              <w:spacing w:after="0"/>
              <w:jc w:val="left"/>
              <w:rPr>
                <w:color w:val="000000"/>
              </w:rPr>
            </w:pPr>
            <w:proofErr w:type="spellStart"/>
            <w:r w:rsidRPr="009A5B53">
              <w:rPr>
                <w:color w:val="000000"/>
              </w:rPr>
              <w:t>DeleteRecording</w:t>
            </w:r>
            <w:proofErr w:type="spellEnd"/>
          </w:p>
        </w:tc>
        <w:tc>
          <w:tcPr>
            <w:tcW w:w="1710" w:type="dxa"/>
            <w:shd w:val="clear" w:color="auto" w:fill="FFFFFF" w:themeFill="background1"/>
          </w:tcPr>
          <w:p w14:paraId="3B2AC6A7"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7313C73C" w14:textId="77777777" w:rsidR="009A5B53" w:rsidRPr="009A5B53" w:rsidRDefault="009A5B53" w:rsidP="009A5B53">
            <w:pPr>
              <w:spacing w:after="0"/>
              <w:jc w:val="left"/>
            </w:pPr>
            <w:r w:rsidRPr="009A5B53">
              <w:t>C</w:t>
            </w:r>
          </w:p>
        </w:tc>
      </w:tr>
      <w:tr w:rsidR="009A5B53" w:rsidRPr="00C00BC7" w14:paraId="45D9DB54" w14:textId="77777777" w:rsidTr="00C25E36">
        <w:trPr>
          <w:trHeight w:val="50"/>
        </w:trPr>
        <w:tc>
          <w:tcPr>
            <w:tcW w:w="370" w:type="dxa"/>
            <w:vMerge/>
            <w:shd w:val="clear" w:color="auto" w:fill="FFFFFF" w:themeFill="background1"/>
          </w:tcPr>
          <w:p w14:paraId="24278BA0"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1C245058" w14:textId="77777777" w:rsidR="009A5B53" w:rsidRPr="009A5B53" w:rsidRDefault="009A5B53" w:rsidP="009A5B53">
            <w:pPr>
              <w:spacing w:after="0"/>
              <w:jc w:val="left"/>
              <w:rPr>
                <w:color w:val="000000"/>
              </w:rPr>
            </w:pPr>
            <w:r w:rsidRPr="009A5B53">
              <w:rPr>
                <w:iCs/>
                <w:color w:val="000000"/>
              </w:rPr>
              <w:t>tns1:RecordingConfig/</w:t>
            </w:r>
            <w:proofErr w:type="spellStart"/>
            <w:r w:rsidRPr="009A5B53">
              <w:rPr>
                <w:iCs/>
                <w:color w:val="000000"/>
              </w:rPr>
              <w:t>CreateRecording</w:t>
            </w:r>
            <w:proofErr w:type="spellEnd"/>
          </w:p>
        </w:tc>
        <w:tc>
          <w:tcPr>
            <w:tcW w:w="1710" w:type="dxa"/>
            <w:shd w:val="clear" w:color="auto" w:fill="FFFFFF" w:themeFill="background1"/>
          </w:tcPr>
          <w:p w14:paraId="382B03EE" w14:textId="77777777" w:rsidR="009A5B53" w:rsidRPr="009A5B53" w:rsidRDefault="009A5B53" w:rsidP="009A5B53">
            <w:pPr>
              <w:spacing w:after="0"/>
              <w:jc w:val="left"/>
            </w:pPr>
            <w:r w:rsidRPr="009A5B53">
              <w:t>Event</w:t>
            </w:r>
          </w:p>
        </w:tc>
        <w:tc>
          <w:tcPr>
            <w:tcW w:w="1352" w:type="dxa"/>
            <w:shd w:val="clear" w:color="auto" w:fill="FFFFFF" w:themeFill="background1"/>
          </w:tcPr>
          <w:p w14:paraId="654291A2" w14:textId="77777777" w:rsidR="009A5B53" w:rsidRPr="009A5B53" w:rsidRDefault="009A5B53" w:rsidP="009A5B53">
            <w:pPr>
              <w:spacing w:after="0"/>
              <w:jc w:val="left"/>
            </w:pPr>
            <w:r w:rsidRPr="009A5B53">
              <w:t>C</w:t>
            </w:r>
          </w:p>
        </w:tc>
      </w:tr>
      <w:tr w:rsidR="009A5B53" w:rsidRPr="00C00BC7" w14:paraId="330EEED7" w14:textId="77777777" w:rsidTr="00C25E36">
        <w:trPr>
          <w:trHeight w:val="43"/>
        </w:trPr>
        <w:tc>
          <w:tcPr>
            <w:tcW w:w="370" w:type="dxa"/>
            <w:vMerge/>
            <w:shd w:val="clear" w:color="auto" w:fill="FFFFFF" w:themeFill="background1"/>
          </w:tcPr>
          <w:p w14:paraId="51BFF96F"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4CD101F2" w14:textId="77777777" w:rsidR="009A5B53" w:rsidRPr="009A5B53" w:rsidRDefault="009A5B53" w:rsidP="009A5B53">
            <w:pPr>
              <w:spacing w:after="0"/>
              <w:jc w:val="left"/>
              <w:rPr>
                <w:iCs/>
                <w:color w:val="000000"/>
              </w:rPr>
            </w:pPr>
            <w:r w:rsidRPr="009A5B53">
              <w:rPr>
                <w:iCs/>
                <w:color w:val="000000"/>
              </w:rPr>
              <w:t>tns1:RecordingConfig/</w:t>
            </w:r>
            <w:proofErr w:type="spellStart"/>
            <w:r w:rsidRPr="009A5B53">
              <w:rPr>
                <w:iCs/>
                <w:color w:val="000000"/>
              </w:rPr>
              <w:t>DeleteRecording</w:t>
            </w:r>
            <w:proofErr w:type="spellEnd"/>
          </w:p>
        </w:tc>
        <w:tc>
          <w:tcPr>
            <w:tcW w:w="1710" w:type="dxa"/>
            <w:shd w:val="clear" w:color="auto" w:fill="FFFFFF" w:themeFill="background1"/>
          </w:tcPr>
          <w:p w14:paraId="09448CF7" w14:textId="77777777" w:rsidR="009A5B53" w:rsidRPr="009A5B53" w:rsidRDefault="009A5B53" w:rsidP="009A5B53">
            <w:pPr>
              <w:spacing w:after="0"/>
              <w:jc w:val="left"/>
            </w:pPr>
            <w:r w:rsidRPr="009A5B53">
              <w:t>Event</w:t>
            </w:r>
          </w:p>
        </w:tc>
        <w:tc>
          <w:tcPr>
            <w:tcW w:w="1352" w:type="dxa"/>
            <w:shd w:val="clear" w:color="auto" w:fill="FFFFFF" w:themeFill="background1"/>
          </w:tcPr>
          <w:p w14:paraId="25E0905C" w14:textId="77777777" w:rsidR="009A5B53" w:rsidRPr="009A5B53" w:rsidRDefault="009A5B53" w:rsidP="009A5B53">
            <w:pPr>
              <w:spacing w:after="0"/>
              <w:jc w:val="left"/>
            </w:pPr>
            <w:r w:rsidRPr="009A5B53">
              <w:t>C</w:t>
            </w:r>
          </w:p>
        </w:tc>
      </w:tr>
    </w:tbl>
    <w:p w14:paraId="5EED8AA4" w14:textId="77777777" w:rsidR="009A5B53" w:rsidRPr="00C00BC7" w:rsidRDefault="009A5B53" w:rsidP="009A5B53">
      <w:pPr>
        <w:pStyle w:val="Heading3"/>
        <w:rPr>
          <w:lang w:val="en-US"/>
        </w:rPr>
      </w:pPr>
      <w:r w:rsidRPr="009A5B53">
        <w:rPr>
          <w:lang w:val="en-US"/>
        </w:rPr>
        <w:lastRenderedPageBreak/>
        <w:t>Recording Control – Dynamic Recording</w:t>
      </w:r>
      <w:r w:rsidRPr="00C00BC7">
        <w:rPr>
          <w:lang w:val="en-US"/>
        </w:rPr>
        <w:t xml:space="preserve"> Function List for Clients</w:t>
      </w:r>
    </w:p>
    <w:tbl>
      <w:tblPr>
        <w:tblStyle w:val="TableGrid"/>
        <w:tblW w:w="9286" w:type="dxa"/>
        <w:tblLook w:val="04A0" w:firstRow="1" w:lastRow="0" w:firstColumn="1" w:lastColumn="0" w:noHBand="0" w:noVBand="1"/>
      </w:tblPr>
      <w:tblGrid>
        <w:gridCol w:w="370"/>
        <w:gridCol w:w="5784"/>
        <w:gridCol w:w="1780"/>
        <w:gridCol w:w="1352"/>
      </w:tblGrid>
      <w:tr w:rsidR="009A5B53" w:rsidRPr="00C00BC7" w14:paraId="1E373AA1" w14:textId="77777777" w:rsidTr="00C25E36">
        <w:trPr>
          <w:cantSplit/>
          <w:trHeight w:val="50"/>
        </w:trPr>
        <w:tc>
          <w:tcPr>
            <w:tcW w:w="6154" w:type="dxa"/>
            <w:gridSpan w:val="2"/>
            <w:tcBorders>
              <w:bottom w:val="nil"/>
              <w:right w:val="nil"/>
            </w:tcBorders>
            <w:shd w:val="clear" w:color="auto" w:fill="BFBFBF" w:themeFill="background1" w:themeFillShade="BF"/>
          </w:tcPr>
          <w:p w14:paraId="59EC9BEE" w14:textId="77777777" w:rsidR="009A5B53" w:rsidRPr="00C00BC7" w:rsidRDefault="009A5B53" w:rsidP="00C25E36">
            <w:pPr>
              <w:pStyle w:val="PARAGRAPH"/>
              <w:tabs>
                <w:tab w:val="left" w:pos="3360"/>
              </w:tabs>
              <w:jc w:val="left"/>
              <w:rPr>
                <w:rFonts w:eastAsia="Times New Roman"/>
                <w:b/>
                <w:sz w:val="22"/>
                <w:szCs w:val="22"/>
                <w:lang w:val="en-US"/>
              </w:rPr>
            </w:pPr>
            <w:r w:rsidRPr="009A5B53">
              <w:rPr>
                <w:rFonts w:eastAsia="Times New Roman"/>
                <w:b/>
                <w:sz w:val="22"/>
                <w:szCs w:val="22"/>
                <w:lang w:val="en-US"/>
              </w:rPr>
              <w:t>Recording Control – Dynamic Recording</w:t>
            </w:r>
          </w:p>
        </w:tc>
        <w:tc>
          <w:tcPr>
            <w:tcW w:w="3132" w:type="dxa"/>
            <w:gridSpan w:val="2"/>
            <w:tcBorders>
              <w:left w:val="nil"/>
            </w:tcBorders>
            <w:shd w:val="clear" w:color="auto" w:fill="BFBFBF" w:themeFill="background1" w:themeFillShade="BF"/>
            <w:vAlign w:val="center"/>
          </w:tcPr>
          <w:p w14:paraId="6526D7F2" w14:textId="77777777" w:rsidR="009A5B53" w:rsidRPr="00C00BC7" w:rsidRDefault="009A5B53" w:rsidP="00C25E36">
            <w:pPr>
              <w:pStyle w:val="PARAGRAPH"/>
              <w:tabs>
                <w:tab w:val="left" w:pos="3360"/>
              </w:tabs>
              <w:jc w:val="right"/>
              <w:rPr>
                <w:rFonts w:eastAsia="Times New Roman"/>
                <w:b/>
                <w:sz w:val="22"/>
                <w:szCs w:val="22"/>
                <w:lang w:val="en-US"/>
              </w:rPr>
            </w:pPr>
            <w:r w:rsidRPr="00C00BC7">
              <w:rPr>
                <w:rFonts w:eastAsia="Times New Roman"/>
                <w:b/>
                <w:sz w:val="22"/>
                <w:szCs w:val="22"/>
                <w:lang w:val="en-US"/>
              </w:rPr>
              <w:t>Client CONDITIONAL</w:t>
            </w:r>
          </w:p>
        </w:tc>
      </w:tr>
      <w:tr w:rsidR="009A5B53" w:rsidRPr="00C00BC7" w14:paraId="0A53C458" w14:textId="77777777" w:rsidTr="00C25E36">
        <w:trPr>
          <w:cantSplit/>
          <w:trHeight w:val="50"/>
        </w:trPr>
        <w:tc>
          <w:tcPr>
            <w:tcW w:w="370" w:type="dxa"/>
            <w:vMerge w:val="restart"/>
            <w:tcBorders>
              <w:top w:val="nil"/>
            </w:tcBorders>
            <w:shd w:val="clear" w:color="auto" w:fill="BFBFBF" w:themeFill="background1" w:themeFillShade="BF"/>
          </w:tcPr>
          <w:p w14:paraId="47D0F28D" w14:textId="77777777" w:rsidR="009A5B53" w:rsidRPr="00C00BC7" w:rsidRDefault="009A5B53" w:rsidP="00C25E36">
            <w:pPr>
              <w:pStyle w:val="PARAGRAPH"/>
              <w:tabs>
                <w:tab w:val="left" w:pos="3360"/>
              </w:tabs>
              <w:jc w:val="left"/>
              <w:rPr>
                <w:rFonts w:eastAsia="Times New Roman"/>
                <w:b/>
                <w:sz w:val="22"/>
                <w:szCs w:val="22"/>
                <w:lang w:val="en-US"/>
              </w:rPr>
            </w:pPr>
          </w:p>
        </w:tc>
        <w:tc>
          <w:tcPr>
            <w:tcW w:w="5784" w:type="dxa"/>
            <w:tcBorders>
              <w:top w:val="single" w:sz="4" w:space="0" w:color="auto"/>
            </w:tcBorders>
            <w:shd w:val="clear" w:color="auto" w:fill="BFBFBF" w:themeFill="background1" w:themeFillShade="BF"/>
            <w:vAlign w:val="center"/>
          </w:tcPr>
          <w:p w14:paraId="35F5F0AD"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0" w:type="dxa"/>
            <w:shd w:val="clear" w:color="auto" w:fill="BFBFBF" w:themeFill="background1" w:themeFillShade="BF"/>
            <w:vAlign w:val="center"/>
          </w:tcPr>
          <w:p w14:paraId="371EF471"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3994537D"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A5B53" w:rsidRPr="00C00BC7" w14:paraId="29C47627" w14:textId="77777777" w:rsidTr="00C25E36">
        <w:trPr>
          <w:cantSplit/>
          <w:trHeight w:val="50"/>
        </w:trPr>
        <w:tc>
          <w:tcPr>
            <w:tcW w:w="370" w:type="dxa"/>
            <w:vMerge/>
            <w:shd w:val="clear" w:color="auto" w:fill="FFFFFF" w:themeFill="background1"/>
          </w:tcPr>
          <w:p w14:paraId="4AA026F4" w14:textId="77777777" w:rsidR="009A5B53" w:rsidRPr="00C00BC7" w:rsidRDefault="009A5B53" w:rsidP="009A5B53">
            <w:pPr>
              <w:rPr>
                <w:rFonts w:ascii="Calibri" w:hAnsi="Calibri" w:cs="Calibri"/>
                <w:color w:val="000000"/>
                <w:szCs w:val="20"/>
                <w:lang w:val="en-US"/>
              </w:rPr>
            </w:pPr>
          </w:p>
        </w:tc>
        <w:tc>
          <w:tcPr>
            <w:tcW w:w="5784" w:type="dxa"/>
            <w:shd w:val="clear" w:color="auto" w:fill="FFFFFF" w:themeFill="background1"/>
            <w:vAlign w:val="center"/>
          </w:tcPr>
          <w:p w14:paraId="7D034750" w14:textId="77777777" w:rsidR="009A5B53" w:rsidRPr="009A5B53" w:rsidRDefault="009A5B53" w:rsidP="009A5B53">
            <w:pPr>
              <w:spacing w:after="0"/>
              <w:jc w:val="left"/>
              <w:rPr>
                <w:color w:val="000000"/>
              </w:rPr>
            </w:pPr>
            <w:proofErr w:type="spellStart"/>
            <w:r w:rsidRPr="009A5B53">
              <w:rPr>
                <w:color w:val="000000"/>
              </w:rPr>
              <w:t>CreateRecording</w:t>
            </w:r>
            <w:proofErr w:type="spellEnd"/>
          </w:p>
        </w:tc>
        <w:tc>
          <w:tcPr>
            <w:tcW w:w="1780" w:type="dxa"/>
            <w:shd w:val="clear" w:color="auto" w:fill="FFFFFF" w:themeFill="background1"/>
          </w:tcPr>
          <w:p w14:paraId="01D3BEC1"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33499ACD" w14:textId="77777777" w:rsidR="009A5B53" w:rsidRPr="009A5B53" w:rsidRDefault="009A5B53" w:rsidP="009A5B53">
            <w:pPr>
              <w:spacing w:after="0"/>
              <w:jc w:val="left"/>
            </w:pPr>
            <w:r w:rsidRPr="009A5B53">
              <w:t>C</w:t>
            </w:r>
          </w:p>
        </w:tc>
      </w:tr>
      <w:tr w:rsidR="009A5B53" w:rsidRPr="00C00BC7" w14:paraId="057E7DED" w14:textId="77777777" w:rsidTr="00C25E36">
        <w:trPr>
          <w:cantSplit/>
          <w:trHeight w:val="50"/>
        </w:trPr>
        <w:tc>
          <w:tcPr>
            <w:tcW w:w="370" w:type="dxa"/>
            <w:vMerge/>
            <w:shd w:val="clear" w:color="auto" w:fill="FFFFFF" w:themeFill="background1"/>
          </w:tcPr>
          <w:p w14:paraId="70F5922D" w14:textId="77777777" w:rsidR="009A5B53" w:rsidRPr="00C00BC7" w:rsidRDefault="009A5B53" w:rsidP="009A5B53">
            <w:pPr>
              <w:rPr>
                <w:rFonts w:ascii="Calibri" w:hAnsi="Calibri" w:cs="Calibri"/>
                <w:color w:val="000000"/>
                <w:szCs w:val="20"/>
                <w:lang w:val="en-US"/>
              </w:rPr>
            </w:pPr>
          </w:p>
        </w:tc>
        <w:tc>
          <w:tcPr>
            <w:tcW w:w="5784" w:type="dxa"/>
            <w:shd w:val="clear" w:color="auto" w:fill="FFFFFF" w:themeFill="background1"/>
            <w:vAlign w:val="center"/>
          </w:tcPr>
          <w:p w14:paraId="17F5CAA7" w14:textId="77777777" w:rsidR="009A5B53" w:rsidRPr="009A5B53" w:rsidRDefault="009A5B53" w:rsidP="009A5B53">
            <w:pPr>
              <w:spacing w:after="0"/>
              <w:jc w:val="left"/>
              <w:rPr>
                <w:color w:val="000000"/>
              </w:rPr>
            </w:pPr>
            <w:proofErr w:type="spellStart"/>
            <w:r w:rsidRPr="009A5B53">
              <w:rPr>
                <w:color w:val="000000"/>
              </w:rPr>
              <w:t>DeleteRecording</w:t>
            </w:r>
            <w:proofErr w:type="spellEnd"/>
          </w:p>
        </w:tc>
        <w:tc>
          <w:tcPr>
            <w:tcW w:w="1780" w:type="dxa"/>
            <w:shd w:val="clear" w:color="auto" w:fill="FFFFFF" w:themeFill="background1"/>
          </w:tcPr>
          <w:p w14:paraId="4B6C1759"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0CC89165" w14:textId="77777777" w:rsidR="009A5B53" w:rsidRPr="009A5B53" w:rsidRDefault="009A5B53" w:rsidP="009A5B53">
            <w:pPr>
              <w:spacing w:after="0"/>
              <w:jc w:val="left"/>
            </w:pPr>
            <w:r w:rsidRPr="009A5B53">
              <w:t>C</w:t>
            </w:r>
          </w:p>
        </w:tc>
      </w:tr>
      <w:tr w:rsidR="009A5B53" w:rsidRPr="00C00BC7" w14:paraId="2212AC5E" w14:textId="77777777" w:rsidTr="00C25E36">
        <w:trPr>
          <w:cantSplit/>
          <w:trHeight w:val="50"/>
        </w:trPr>
        <w:tc>
          <w:tcPr>
            <w:tcW w:w="370" w:type="dxa"/>
            <w:vMerge/>
            <w:shd w:val="clear" w:color="auto" w:fill="FFFFFF" w:themeFill="background1"/>
          </w:tcPr>
          <w:p w14:paraId="60B1A358" w14:textId="77777777" w:rsidR="009A5B53" w:rsidRPr="00C00BC7" w:rsidRDefault="009A5B53" w:rsidP="009A5B53">
            <w:pPr>
              <w:rPr>
                <w:rFonts w:ascii="Calibri" w:hAnsi="Calibri" w:cs="Calibri"/>
                <w:color w:val="000000"/>
                <w:szCs w:val="20"/>
                <w:lang w:val="en-US"/>
              </w:rPr>
            </w:pPr>
          </w:p>
        </w:tc>
        <w:tc>
          <w:tcPr>
            <w:tcW w:w="5784" w:type="dxa"/>
            <w:shd w:val="clear" w:color="auto" w:fill="FFFFFF" w:themeFill="background1"/>
            <w:vAlign w:val="center"/>
          </w:tcPr>
          <w:p w14:paraId="19D4544B" w14:textId="77777777" w:rsidR="009A5B53" w:rsidRPr="009A5B53" w:rsidRDefault="009A5B53" w:rsidP="009A5B53">
            <w:pPr>
              <w:spacing w:after="0"/>
              <w:jc w:val="left"/>
              <w:rPr>
                <w:color w:val="000000"/>
              </w:rPr>
            </w:pPr>
            <w:r w:rsidRPr="009A5B53">
              <w:rPr>
                <w:iCs/>
                <w:color w:val="000000"/>
              </w:rPr>
              <w:t>tns1:RecordingConfig/</w:t>
            </w:r>
            <w:proofErr w:type="spellStart"/>
            <w:r w:rsidRPr="009A5B53">
              <w:rPr>
                <w:iCs/>
                <w:color w:val="000000"/>
              </w:rPr>
              <w:t>CreateRecording</w:t>
            </w:r>
            <w:proofErr w:type="spellEnd"/>
          </w:p>
        </w:tc>
        <w:tc>
          <w:tcPr>
            <w:tcW w:w="1780" w:type="dxa"/>
            <w:shd w:val="clear" w:color="auto" w:fill="FFFFFF" w:themeFill="background1"/>
          </w:tcPr>
          <w:p w14:paraId="01B27540" w14:textId="77777777" w:rsidR="009A5B53" w:rsidRPr="009A5B53" w:rsidRDefault="009A5B53" w:rsidP="009A5B53">
            <w:pPr>
              <w:spacing w:after="0"/>
              <w:jc w:val="left"/>
            </w:pPr>
            <w:r w:rsidRPr="009A5B53">
              <w:t>Event</w:t>
            </w:r>
          </w:p>
        </w:tc>
        <w:tc>
          <w:tcPr>
            <w:tcW w:w="1352" w:type="dxa"/>
            <w:shd w:val="clear" w:color="auto" w:fill="FFFFFF" w:themeFill="background1"/>
          </w:tcPr>
          <w:p w14:paraId="3648CDF9" w14:textId="77777777" w:rsidR="009A5B53" w:rsidRPr="009A5B53" w:rsidRDefault="009A5B53" w:rsidP="009A5B53">
            <w:pPr>
              <w:spacing w:after="0"/>
              <w:jc w:val="left"/>
            </w:pPr>
            <w:r w:rsidRPr="009A5B53">
              <w:t>C</w:t>
            </w:r>
          </w:p>
        </w:tc>
      </w:tr>
      <w:tr w:rsidR="009A5B53" w:rsidRPr="00C00BC7" w14:paraId="0D68D854" w14:textId="77777777" w:rsidTr="00C25E36">
        <w:trPr>
          <w:cantSplit/>
          <w:trHeight w:val="43"/>
        </w:trPr>
        <w:tc>
          <w:tcPr>
            <w:tcW w:w="370" w:type="dxa"/>
            <w:vMerge/>
            <w:shd w:val="clear" w:color="auto" w:fill="FFFFFF" w:themeFill="background1"/>
          </w:tcPr>
          <w:p w14:paraId="416B53A3" w14:textId="77777777" w:rsidR="009A5B53" w:rsidRPr="00C00BC7" w:rsidRDefault="009A5B53" w:rsidP="009A5B53">
            <w:pPr>
              <w:rPr>
                <w:rFonts w:ascii="Calibri" w:hAnsi="Calibri" w:cs="Calibri"/>
                <w:color w:val="000000"/>
                <w:szCs w:val="20"/>
                <w:lang w:val="en-US"/>
              </w:rPr>
            </w:pPr>
          </w:p>
        </w:tc>
        <w:tc>
          <w:tcPr>
            <w:tcW w:w="5784" w:type="dxa"/>
            <w:shd w:val="clear" w:color="auto" w:fill="FFFFFF" w:themeFill="background1"/>
            <w:vAlign w:val="center"/>
          </w:tcPr>
          <w:p w14:paraId="4D74649D" w14:textId="77777777" w:rsidR="009A5B53" w:rsidRPr="009A5B53" w:rsidRDefault="009A5B53" w:rsidP="009A5B53">
            <w:pPr>
              <w:spacing w:after="0"/>
              <w:jc w:val="left"/>
              <w:rPr>
                <w:iCs/>
                <w:color w:val="000000"/>
              </w:rPr>
            </w:pPr>
            <w:r w:rsidRPr="009A5B53">
              <w:rPr>
                <w:iCs/>
                <w:color w:val="000000"/>
              </w:rPr>
              <w:t>tns1:RecordingConfig/</w:t>
            </w:r>
            <w:proofErr w:type="spellStart"/>
            <w:r w:rsidRPr="009A5B53">
              <w:rPr>
                <w:iCs/>
                <w:color w:val="000000"/>
              </w:rPr>
              <w:t>DeleteRecording</w:t>
            </w:r>
            <w:proofErr w:type="spellEnd"/>
          </w:p>
        </w:tc>
        <w:tc>
          <w:tcPr>
            <w:tcW w:w="1780" w:type="dxa"/>
            <w:shd w:val="clear" w:color="auto" w:fill="FFFFFF" w:themeFill="background1"/>
          </w:tcPr>
          <w:p w14:paraId="0544B10F" w14:textId="77777777" w:rsidR="009A5B53" w:rsidRPr="009A5B53" w:rsidRDefault="009A5B53" w:rsidP="009A5B53">
            <w:pPr>
              <w:spacing w:after="0"/>
              <w:jc w:val="left"/>
            </w:pPr>
            <w:r w:rsidRPr="009A5B53">
              <w:t>Event</w:t>
            </w:r>
          </w:p>
        </w:tc>
        <w:tc>
          <w:tcPr>
            <w:tcW w:w="1352" w:type="dxa"/>
            <w:shd w:val="clear" w:color="auto" w:fill="FFFFFF" w:themeFill="background1"/>
          </w:tcPr>
          <w:p w14:paraId="37492DA5" w14:textId="77777777" w:rsidR="009A5B53" w:rsidRPr="009A5B53" w:rsidRDefault="009A5B53" w:rsidP="009A5B53">
            <w:pPr>
              <w:spacing w:after="0"/>
              <w:jc w:val="left"/>
            </w:pPr>
            <w:r w:rsidRPr="009A5B53">
              <w:t>C</w:t>
            </w:r>
          </w:p>
        </w:tc>
      </w:tr>
    </w:tbl>
    <w:bookmarkEnd w:id="254"/>
    <w:p w14:paraId="0A3FC9A3" w14:textId="77777777" w:rsidR="009A5B53" w:rsidRPr="00C00BC7" w:rsidRDefault="009A5B53" w:rsidP="009A5B53">
      <w:pPr>
        <w:pStyle w:val="Heading3"/>
        <w:rPr>
          <w:lang w:val="en-US"/>
        </w:rPr>
      </w:pPr>
      <w:r w:rsidRPr="009A5B53">
        <w:rPr>
          <w:lang w:val="en-US"/>
        </w:rPr>
        <w:t xml:space="preserve">Recording Control – Dynamic </w:t>
      </w:r>
      <w:r>
        <w:rPr>
          <w:lang w:val="en-US"/>
        </w:rPr>
        <w:t>Tracks</w:t>
      </w:r>
      <w:r w:rsidRPr="00C00BC7">
        <w:rPr>
          <w:lang w:val="en-US"/>
        </w:rPr>
        <w:t xml:space="preserve"> Function List for Devices</w:t>
      </w:r>
    </w:p>
    <w:tbl>
      <w:tblPr>
        <w:tblStyle w:val="TableGrid"/>
        <w:tblW w:w="9286" w:type="dxa"/>
        <w:tblLook w:val="04A0" w:firstRow="1" w:lastRow="0" w:firstColumn="1" w:lastColumn="0" w:noHBand="0" w:noVBand="1"/>
      </w:tblPr>
      <w:tblGrid>
        <w:gridCol w:w="370"/>
        <w:gridCol w:w="5854"/>
        <w:gridCol w:w="1710"/>
        <w:gridCol w:w="1352"/>
      </w:tblGrid>
      <w:tr w:rsidR="009A5B53" w:rsidRPr="00C00BC7" w14:paraId="75BC6A3E" w14:textId="77777777" w:rsidTr="00C25E36">
        <w:trPr>
          <w:trHeight w:val="50"/>
        </w:trPr>
        <w:tc>
          <w:tcPr>
            <w:tcW w:w="6224" w:type="dxa"/>
            <w:gridSpan w:val="2"/>
            <w:tcBorders>
              <w:bottom w:val="nil"/>
              <w:right w:val="nil"/>
            </w:tcBorders>
            <w:shd w:val="clear" w:color="auto" w:fill="BFBFBF" w:themeFill="background1" w:themeFillShade="BF"/>
          </w:tcPr>
          <w:p w14:paraId="4C2731C1" w14:textId="77777777" w:rsidR="009A5B53" w:rsidRPr="00C00BC7" w:rsidRDefault="009A5B53" w:rsidP="00C25E36">
            <w:pPr>
              <w:pStyle w:val="PARAGRAPH"/>
              <w:tabs>
                <w:tab w:val="left" w:pos="3360"/>
              </w:tabs>
              <w:jc w:val="left"/>
              <w:rPr>
                <w:rFonts w:eastAsia="Times New Roman"/>
                <w:b/>
                <w:sz w:val="22"/>
                <w:szCs w:val="22"/>
                <w:lang w:val="en-US"/>
              </w:rPr>
            </w:pPr>
            <w:r w:rsidRPr="009A5B53">
              <w:rPr>
                <w:rFonts w:eastAsia="Times New Roman"/>
                <w:b/>
                <w:sz w:val="22"/>
                <w:szCs w:val="22"/>
                <w:lang w:val="en-US"/>
              </w:rPr>
              <w:t>Recor</w:t>
            </w:r>
            <w:r>
              <w:rPr>
                <w:rFonts w:eastAsia="Times New Roman"/>
                <w:b/>
                <w:sz w:val="22"/>
                <w:szCs w:val="22"/>
                <w:lang w:val="en-US"/>
              </w:rPr>
              <w:t>ding Control – Dynamic Tracks</w:t>
            </w:r>
          </w:p>
        </w:tc>
        <w:tc>
          <w:tcPr>
            <w:tcW w:w="3062" w:type="dxa"/>
            <w:gridSpan w:val="2"/>
            <w:tcBorders>
              <w:left w:val="nil"/>
            </w:tcBorders>
            <w:shd w:val="clear" w:color="auto" w:fill="BFBFBF" w:themeFill="background1" w:themeFillShade="BF"/>
            <w:vAlign w:val="center"/>
          </w:tcPr>
          <w:p w14:paraId="16AC9427" w14:textId="77777777" w:rsidR="009A5B53" w:rsidRPr="00C00BC7" w:rsidRDefault="009A5B53" w:rsidP="00C25E36">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CONDITIONAL</w:t>
            </w:r>
          </w:p>
        </w:tc>
      </w:tr>
      <w:tr w:rsidR="009A5B53" w:rsidRPr="00C00BC7" w14:paraId="176FF4C0" w14:textId="77777777" w:rsidTr="00C25E36">
        <w:trPr>
          <w:trHeight w:val="72"/>
        </w:trPr>
        <w:tc>
          <w:tcPr>
            <w:tcW w:w="370" w:type="dxa"/>
            <w:vMerge w:val="restart"/>
            <w:tcBorders>
              <w:top w:val="nil"/>
            </w:tcBorders>
            <w:shd w:val="clear" w:color="auto" w:fill="BFBFBF" w:themeFill="background1" w:themeFillShade="BF"/>
          </w:tcPr>
          <w:p w14:paraId="5844B0B4" w14:textId="77777777" w:rsidR="009A5B53" w:rsidRPr="00C00BC7" w:rsidRDefault="009A5B53" w:rsidP="00C25E36">
            <w:pPr>
              <w:pStyle w:val="PARAGRAPH"/>
              <w:tabs>
                <w:tab w:val="left" w:pos="3360"/>
              </w:tabs>
              <w:jc w:val="left"/>
              <w:rPr>
                <w:rFonts w:eastAsia="Times New Roman"/>
                <w:b/>
                <w:sz w:val="22"/>
                <w:szCs w:val="22"/>
                <w:lang w:val="en-US"/>
              </w:rPr>
            </w:pPr>
          </w:p>
        </w:tc>
        <w:tc>
          <w:tcPr>
            <w:tcW w:w="5854" w:type="dxa"/>
            <w:tcBorders>
              <w:top w:val="single" w:sz="4" w:space="0" w:color="auto"/>
            </w:tcBorders>
            <w:shd w:val="clear" w:color="auto" w:fill="BFBFBF" w:themeFill="background1" w:themeFillShade="BF"/>
            <w:vAlign w:val="center"/>
          </w:tcPr>
          <w:p w14:paraId="5E3BBDAF"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0" w:type="dxa"/>
            <w:shd w:val="clear" w:color="auto" w:fill="BFBFBF" w:themeFill="background1" w:themeFillShade="BF"/>
            <w:vAlign w:val="center"/>
          </w:tcPr>
          <w:p w14:paraId="34E8C9AD"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618DC94A"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A5B53" w:rsidRPr="00C00BC7" w14:paraId="1802E77E" w14:textId="77777777" w:rsidTr="00C25E36">
        <w:trPr>
          <w:trHeight w:val="50"/>
        </w:trPr>
        <w:tc>
          <w:tcPr>
            <w:tcW w:w="370" w:type="dxa"/>
            <w:vMerge/>
            <w:shd w:val="clear" w:color="auto" w:fill="FFFFFF" w:themeFill="background1"/>
          </w:tcPr>
          <w:p w14:paraId="3D0D2D90"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3D99AF8D" w14:textId="77777777" w:rsidR="009A5B53" w:rsidRPr="009A5B53" w:rsidRDefault="009A5B53" w:rsidP="009A5B53">
            <w:pPr>
              <w:spacing w:after="0"/>
              <w:rPr>
                <w:color w:val="000000"/>
              </w:rPr>
            </w:pPr>
            <w:proofErr w:type="spellStart"/>
            <w:r w:rsidRPr="009A5B53">
              <w:rPr>
                <w:color w:val="000000"/>
              </w:rPr>
              <w:t>CreateTrack</w:t>
            </w:r>
            <w:proofErr w:type="spellEnd"/>
          </w:p>
        </w:tc>
        <w:tc>
          <w:tcPr>
            <w:tcW w:w="1710" w:type="dxa"/>
            <w:shd w:val="clear" w:color="auto" w:fill="FFFFFF" w:themeFill="background1"/>
          </w:tcPr>
          <w:p w14:paraId="4BF07D94"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640E69EF" w14:textId="77777777" w:rsidR="009A5B53" w:rsidRPr="009A5B53" w:rsidRDefault="009A5B53" w:rsidP="009A5B53">
            <w:pPr>
              <w:spacing w:after="0"/>
              <w:jc w:val="left"/>
            </w:pPr>
            <w:r w:rsidRPr="009A5B53">
              <w:t>C</w:t>
            </w:r>
          </w:p>
        </w:tc>
      </w:tr>
      <w:tr w:rsidR="009A5B53" w:rsidRPr="00C00BC7" w14:paraId="670A3519" w14:textId="77777777" w:rsidTr="00C25E36">
        <w:trPr>
          <w:trHeight w:val="50"/>
        </w:trPr>
        <w:tc>
          <w:tcPr>
            <w:tcW w:w="370" w:type="dxa"/>
            <w:vMerge/>
            <w:shd w:val="clear" w:color="auto" w:fill="FFFFFF" w:themeFill="background1"/>
          </w:tcPr>
          <w:p w14:paraId="4277954E"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00A7A496" w14:textId="77777777" w:rsidR="009A5B53" w:rsidRPr="009A5B53" w:rsidRDefault="009A5B53" w:rsidP="009A5B53">
            <w:pPr>
              <w:spacing w:after="0"/>
              <w:rPr>
                <w:color w:val="000000"/>
              </w:rPr>
            </w:pPr>
            <w:proofErr w:type="spellStart"/>
            <w:r w:rsidRPr="009A5B53">
              <w:rPr>
                <w:color w:val="000000"/>
              </w:rPr>
              <w:t>DeleteTrack</w:t>
            </w:r>
            <w:proofErr w:type="spellEnd"/>
          </w:p>
        </w:tc>
        <w:tc>
          <w:tcPr>
            <w:tcW w:w="1710" w:type="dxa"/>
            <w:shd w:val="clear" w:color="auto" w:fill="FFFFFF" w:themeFill="background1"/>
          </w:tcPr>
          <w:p w14:paraId="3A61BA67"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5238C5D4" w14:textId="77777777" w:rsidR="009A5B53" w:rsidRPr="009A5B53" w:rsidRDefault="009A5B53" w:rsidP="009A5B53">
            <w:pPr>
              <w:spacing w:after="0"/>
              <w:jc w:val="left"/>
            </w:pPr>
            <w:r w:rsidRPr="009A5B53">
              <w:t>C</w:t>
            </w:r>
          </w:p>
        </w:tc>
      </w:tr>
      <w:tr w:rsidR="009A5B53" w:rsidRPr="00C00BC7" w14:paraId="2ABF6247" w14:textId="77777777" w:rsidTr="00C25E36">
        <w:trPr>
          <w:trHeight w:val="50"/>
        </w:trPr>
        <w:tc>
          <w:tcPr>
            <w:tcW w:w="370" w:type="dxa"/>
            <w:vMerge/>
            <w:shd w:val="clear" w:color="auto" w:fill="FFFFFF" w:themeFill="background1"/>
          </w:tcPr>
          <w:p w14:paraId="0DA3ED2E"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64CEC32B" w14:textId="77777777" w:rsidR="009A5B53" w:rsidRPr="009A5B53" w:rsidRDefault="009A5B53" w:rsidP="009A5B53">
            <w:pPr>
              <w:spacing w:after="0"/>
              <w:rPr>
                <w:color w:val="000000"/>
              </w:rPr>
            </w:pPr>
            <w:r w:rsidRPr="009A5B53">
              <w:rPr>
                <w:iCs/>
                <w:color w:val="000000"/>
              </w:rPr>
              <w:t>tns1:RecordingConfig/</w:t>
            </w:r>
            <w:proofErr w:type="spellStart"/>
            <w:r w:rsidRPr="009A5B53">
              <w:rPr>
                <w:iCs/>
                <w:color w:val="000000"/>
              </w:rPr>
              <w:t>CreateTrack</w:t>
            </w:r>
            <w:proofErr w:type="spellEnd"/>
          </w:p>
        </w:tc>
        <w:tc>
          <w:tcPr>
            <w:tcW w:w="1710" w:type="dxa"/>
            <w:shd w:val="clear" w:color="auto" w:fill="FFFFFF" w:themeFill="background1"/>
          </w:tcPr>
          <w:p w14:paraId="6B223112" w14:textId="77777777" w:rsidR="009A5B53" w:rsidRPr="009A5B53" w:rsidRDefault="009A5B53" w:rsidP="009A5B53">
            <w:pPr>
              <w:spacing w:after="0"/>
              <w:jc w:val="left"/>
            </w:pPr>
            <w:r w:rsidRPr="009A5B53">
              <w:t>Event</w:t>
            </w:r>
          </w:p>
        </w:tc>
        <w:tc>
          <w:tcPr>
            <w:tcW w:w="1352" w:type="dxa"/>
            <w:shd w:val="clear" w:color="auto" w:fill="FFFFFF" w:themeFill="background1"/>
          </w:tcPr>
          <w:p w14:paraId="19C16153" w14:textId="77777777" w:rsidR="009A5B53" w:rsidRPr="009A5B53" w:rsidRDefault="009A5B53" w:rsidP="009A5B53">
            <w:pPr>
              <w:spacing w:after="0"/>
              <w:jc w:val="left"/>
            </w:pPr>
            <w:r w:rsidRPr="009A5B53">
              <w:t>C</w:t>
            </w:r>
          </w:p>
        </w:tc>
      </w:tr>
      <w:tr w:rsidR="009A5B53" w:rsidRPr="00C00BC7" w14:paraId="42B665FF" w14:textId="77777777" w:rsidTr="00C25E36">
        <w:trPr>
          <w:trHeight w:val="43"/>
        </w:trPr>
        <w:tc>
          <w:tcPr>
            <w:tcW w:w="370" w:type="dxa"/>
            <w:vMerge/>
            <w:shd w:val="clear" w:color="auto" w:fill="FFFFFF" w:themeFill="background1"/>
          </w:tcPr>
          <w:p w14:paraId="0B2A0F52" w14:textId="77777777" w:rsidR="009A5B53" w:rsidRPr="00C00BC7" w:rsidRDefault="009A5B53" w:rsidP="009A5B53">
            <w:pPr>
              <w:spacing w:after="0"/>
              <w:rPr>
                <w:rFonts w:ascii="Calibri" w:hAnsi="Calibri" w:cs="Calibri"/>
                <w:color w:val="000000"/>
                <w:szCs w:val="20"/>
                <w:lang w:val="en-US"/>
              </w:rPr>
            </w:pPr>
          </w:p>
        </w:tc>
        <w:tc>
          <w:tcPr>
            <w:tcW w:w="5854" w:type="dxa"/>
            <w:shd w:val="clear" w:color="auto" w:fill="FFFFFF" w:themeFill="background1"/>
            <w:vAlign w:val="center"/>
          </w:tcPr>
          <w:p w14:paraId="679A61E0" w14:textId="77777777" w:rsidR="009A5B53" w:rsidRPr="009A5B53" w:rsidRDefault="009A5B53" w:rsidP="009A5B53">
            <w:pPr>
              <w:spacing w:after="0"/>
              <w:rPr>
                <w:iCs/>
                <w:color w:val="000000"/>
              </w:rPr>
            </w:pPr>
            <w:r w:rsidRPr="009A5B53">
              <w:rPr>
                <w:iCs/>
                <w:color w:val="000000"/>
              </w:rPr>
              <w:t>tns1:RecordingConfig/</w:t>
            </w:r>
            <w:proofErr w:type="spellStart"/>
            <w:r w:rsidRPr="009A5B53">
              <w:rPr>
                <w:iCs/>
                <w:color w:val="000000"/>
              </w:rPr>
              <w:t>DeleteTrack</w:t>
            </w:r>
            <w:proofErr w:type="spellEnd"/>
          </w:p>
        </w:tc>
        <w:tc>
          <w:tcPr>
            <w:tcW w:w="1710" w:type="dxa"/>
            <w:shd w:val="clear" w:color="auto" w:fill="FFFFFF" w:themeFill="background1"/>
          </w:tcPr>
          <w:p w14:paraId="28A9CB35" w14:textId="77777777" w:rsidR="009A5B53" w:rsidRPr="009A5B53" w:rsidRDefault="009A5B53" w:rsidP="009A5B53">
            <w:pPr>
              <w:spacing w:after="0"/>
              <w:jc w:val="left"/>
            </w:pPr>
            <w:r w:rsidRPr="009A5B53">
              <w:t>Event</w:t>
            </w:r>
          </w:p>
        </w:tc>
        <w:tc>
          <w:tcPr>
            <w:tcW w:w="1352" w:type="dxa"/>
            <w:shd w:val="clear" w:color="auto" w:fill="FFFFFF" w:themeFill="background1"/>
          </w:tcPr>
          <w:p w14:paraId="14E57B43" w14:textId="77777777" w:rsidR="009A5B53" w:rsidRPr="009A5B53" w:rsidRDefault="009A5B53" w:rsidP="009A5B53">
            <w:pPr>
              <w:spacing w:after="0"/>
              <w:jc w:val="left"/>
            </w:pPr>
            <w:r w:rsidRPr="009A5B53">
              <w:t>C</w:t>
            </w:r>
          </w:p>
        </w:tc>
      </w:tr>
    </w:tbl>
    <w:p w14:paraId="6A73CB5D" w14:textId="77777777" w:rsidR="009A5B53" w:rsidRPr="00C00BC7" w:rsidRDefault="009A5B53" w:rsidP="009A5B53">
      <w:pPr>
        <w:pStyle w:val="Heading3"/>
        <w:rPr>
          <w:lang w:val="en-US"/>
        </w:rPr>
      </w:pPr>
      <w:r w:rsidRPr="009A5B53">
        <w:rPr>
          <w:lang w:val="en-US"/>
        </w:rPr>
        <w:t>Recor</w:t>
      </w:r>
      <w:r>
        <w:rPr>
          <w:lang w:val="en-US"/>
        </w:rPr>
        <w:t>ding Control – Dynamic Tracks</w:t>
      </w:r>
      <w:r w:rsidRPr="00C00BC7">
        <w:rPr>
          <w:lang w:val="en-US"/>
        </w:rPr>
        <w:t xml:space="preserve"> Function List for Clients</w:t>
      </w:r>
    </w:p>
    <w:tbl>
      <w:tblPr>
        <w:tblStyle w:val="TableGrid"/>
        <w:tblW w:w="9286" w:type="dxa"/>
        <w:tblLook w:val="04A0" w:firstRow="1" w:lastRow="0" w:firstColumn="1" w:lastColumn="0" w:noHBand="0" w:noVBand="1"/>
      </w:tblPr>
      <w:tblGrid>
        <w:gridCol w:w="370"/>
        <w:gridCol w:w="5784"/>
        <w:gridCol w:w="1780"/>
        <w:gridCol w:w="1352"/>
      </w:tblGrid>
      <w:tr w:rsidR="009A5B53" w:rsidRPr="00C00BC7" w14:paraId="3C7EADD3" w14:textId="77777777" w:rsidTr="00C25E36">
        <w:trPr>
          <w:cantSplit/>
          <w:trHeight w:val="50"/>
        </w:trPr>
        <w:tc>
          <w:tcPr>
            <w:tcW w:w="6154" w:type="dxa"/>
            <w:gridSpan w:val="2"/>
            <w:tcBorders>
              <w:bottom w:val="nil"/>
              <w:right w:val="nil"/>
            </w:tcBorders>
            <w:shd w:val="clear" w:color="auto" w:fill="BFBFBF" w:themeFill="background1" w:themeFillShade="BF"/>
          </w:tcPr>
          <w:p w14:paraId="774DA5EB" w14:textId="77777777" w:rsidR="009A5B53" w:rsidRPr="00C00BC7" w:rsidRDefault="009A5B53" w:rsidP="00C25E36">
            <w:pPr>
              <w:pStyle w:val="PARAGRAPH"/>
              <w:tabs>
                <w:tab w:val="left" w:pos="3360"/>
              </w:tabs>
              <w:jc w:val="left"/>
              <w:rPr>
                <w:rFonts w:eastAsia="Times New Roman"/>
                <w:b/>
                <w:sz w:val="22"/>
                <w:szCs w:val="22"/>
                <w:lang w:val="en-US"/>
              </w:rPr>
            </w:pPr>
            <w:r w:rsidRPr="009A5B53">
              <w:rPr>
                <w:rFonts w:eastAsia="Times New Roman"/>
                <w:b/>
                <w:sz w:val="22"/>
                <w:szCs w:val="22"/>
                <w:lang w:val="en-US"/>
              </w:rPr>
              <w:t>Recor</w:t>
            </w:r>
            <w:r>
              <w:rPr>
                <w:rFonts w:eastAsia="Times New Roman"/>
                <w:b/>
                <w:sz w:val="22"/>
                <w:szCs w:val="22"/>
                <w:lang w:val="en-US"/>
              </w:rPr>
              <w:t>ding Control – Dynamic Tracks</w:t>
            </w:r>
          </w:p>
        </w:tc>
        <w:tc>
          <w:tcPr>
            <w:tcW w:w="3132" w:type="dxa"/>
            <w:gridSpan w:val="2"/>
            <w:tcBorders>
              <w:left w:val="nil"/>
            </w:tcBorders>
            <w:shd w:val="clear" w:color="auto" w:fill="BFBFBF" w:themeFill="background1" w:themeFillShade="BF"/>
            <w:vAlign w:val="center"/>
          </w:tcPr>
          <w:p w14:paraId="78E3213A" w14:textId="77777777" w:rsidR="009A5B53" w:rsidRPr="00C00BC7" w:rsidRDefault="009A5B53" w:rsidP="00C25E36">
            <w:pPr>
              <w:pStyle w:val="PARAGRAPH"/>
              <w:tabs>
                <w:tab w:val="left" w:pos="3360"/>
              </w:tabs>
              <w:jc w:val="right"/>
              <w:rPr>
                <w:rFonts w:eastAsia="Times New Roman"/>
                <w:b/>
                <w:sz w:val="22"/>
                <w:szCs w:val="22"/>
                <w:lang w:val="en-US"/>
              </w:rPr>
            </w:pPr>
            <w:r w:rsidRPr="00C00BC7">
              <w:rPr>
                <w:rFonts w:eastAsia="Times New Roman"/>
                <w:b/>
                <w:sz w:val="22"/>
                <w:szCs w:val="22"/>
                <w:lang w:val="en-US"/>
              </w:rPr>
              <w:t>Client CONDITIONAL</w:t>
            </w:r>
          </w:p>
        </w:tc>
      </w:tr>
      <w:tr w:rsidR="009A5B53" w:rsidRPr="00C00BC7" w14:paraId="746DF9BD" w14:textId="77777777" w:rsidTr="00C25E36">
        <w:trPr>
          <w:cantSplit/>
          <w:trHeight w:val="50"/>
        </w:trPr>
        <w:tc>
          <w:tcPr>
            <w:tcW w:w="370" w:type="dxa"/>
            <w:vMerge w:val="restart"/>
            <w:tcBorders>
              <w:top w:val="nil"/>
            </w:tcBorders>
            <w:shd w:val="clear" w:color="auto" w:fill="BFBFBF" w:themeFill="background1" w:themeFillShade="BF"/>
          </w:tcPr>
          <w:p w14:paraId="62DF45F3" w14:textId="77777777" w:rsidR="009A5B53" w:rsidRPr="00C00BC7" w:rsidRDefault="009A5B53" w:rsidP="00C25E36">
            <w:pPr>
              <w:pStyle w:val="PARAGRAPH"/>
              <w:tabs>
                <w:tab w:val="left" w:pos="3360"/>
              </w:tabs>
              <w:jc w:val="left"/>
              <w:rPr>
                <w:rFonts w:eastAsia="Times New Roman"/>
                <w:b/>
                <w:sz w:val="22"/>
                <w:szCs w:val="22"/>
                <w:lang w:val="en-US"/>
              </w:rPr>
            </w:pPr>
          </w:p>
        </w:tc>
        <w:tc>
          <w:tcPr>
            <w:tcW w:w="5784" w:type="dxa"/>
            <w:tcBorders>
              <w:top w:val="single" w:sz="4" w:space="0" w:color="auto"/>
            </w:tcBorders>
            <w:shd w:val="clear" w:color="auto" w:fill="BFBFBF" w:themeFill="background1" w:themeFillShade="BF"/>
            <w:vAlign w:val="center"/>
          </w:tcPr>
          <w:p w14:paraId="2A8B745D"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0" w:type="dxa"/>
            <w:shd w:val="clear" w:color="auto" w:fill="BFBFBF" w:themeFill="background1" w:themeFillShade="BF"/>
            <w:vAlign w:val="center"/>
          </w:tcPr>
          <w:p w14:paraId="42FBDBA4"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532603D6" w14:textId="77777777" w:rsidR="009A5B53" w:rsidRPr="00C00BC7" w:rsidRDefault="009A5B53" w:rsidP="00C25E36">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A5B53" w:rsidRPr="00C00BC7" w14:paraId="2842ADBB" w14:textId="77777777" w:rsidTr="00C25E36">
        <w:trPr>
          <w:cantSplit/>
          <w:trHeight w:val="50"/>
        </w:trPr>
        <w:tc>
          <w:tcPr>
            <w:tcW w:w="370" w:type="dxa"/>
            <w:vMerge/>
            <w:shd w:val="clear" w:color="auto" w:fill="FFFFFF" w:themeFill="background1"/>
          </w:tcPr>
          <w:p w14:paraId="3A12AF10" w14:textId="77777777" w:rsidR="009A5B53" w:rsidRPr="00C00BC7" w:rsidRDefault="009A5B53" w:rsidP="009A5B53">
            <w:pPr>
              <w:spacing w:after="0"/>
              <w:rPr>
                <w:rFonts w:ascii="Calibri" w:hAnsi="Calibri" w:cs="Calibri"/>
                <w:color w:val="000000"/>
                <w:szCs w:val="20"/>
                <w:lang w:val="en-US"/>
              </w:rPr>
            </w:pPr>
          </w:p>
        </w:tc>
        <w:tc>
          <w:tcPr>
            <w:tcW w:w="5784" w:type="dxa"/>
            <w:shd w:val="clear" w:color="auto" w:fill="FFFFFF" w:themeFill="background1"/>
            <w:vAlign w:val="center"/>
          </w:tcPr>
          <w:p w14:paraId="79D2C5C3" w14:textId="77777777" w:rsidR="009A5B53" w:rsidRPr="009A5B53" w:rsidRDefault="009A5B53" w:rsidP="009A5B53">
            <w:pPr>
              <w:spacing w:after="0"/>
              <w:rPr>
                <w:color w:val="000000"/>
              </w:rPr>
            </w:pPr>
            <w:proofErr w:type="spellStart"/>
            <w:r w:rsidRPr="009A5B53">
              <w:rPr>
                <w:color w:val="000000"/>
              </w:rPr>
              <w:t>CreateTrack</w:t>
            </w:r>
            <w:proofErr w:type="spellEnd"/>
          </w:p>
        </w:tc>
        <w:tc>
          <w:tcPr>
            <w:tcW w:w="1780" w:type="dxa"/>
            <w:shd w:val="clear" w:color="auto" w:fill="FFFFFF" w:themeFill="background1"/>
          </w:tcPr>
          <w:p w14:paraId="25F9B896"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782B17F3" w14:textId="77777777" w:rsidR="009A5B53" w:rsidRPr="009A5B53" w:rsidRDefault="009A5B53" w:rsidP="009A5B53">
            <w:pPr>
              <w:spacing w:after="0"/>
              <w:jc w:val="left"/>
            </w:pPr>
            <w:r w:rsidRPr="009A5B53">
              <w:t>C</w:t>
            </w:r>
          </w:p>
        </w:tc>
      </w:tr>
      <w:tr w:rsidR="009A5B53" w:rsidRPr="00C00BC7" w14:paraId="0770D125" w14:textId="77777777" w:rsidTr="00C25E36">
        <w:trPr>
          <w:cantSplit/>
          <w:trHeight w:val="50"/>
        </w:trPr>
        <w:tc>
          <w:tcPr>
            <w:tcW w:w="370" w:type="dxa"/>
            <w:vMerge/>
            <w:shd w:val="clear" w:color="auto" w:fill="FFFFFF" w:themeFill="background1"/>
          </w:tcPr>
          <w:p w14:paraId="210F9A81" w14:textId="77777777" w:rsidR="009A5B53" w:rsidRPr="00C00BC7" w:rsidRDefault="009A5B53" w:rsidP="009A5B53">
            <w:pPr>
              <w:spacing w:after="0"/>
              <w:rPr>
                <w:rFonts w:ascii="Calibri" w:hAnsi="Calibri" w:cs="Calibri"/>
                <w:color w:val="000000"/>
                <w:szCs w:val="20"/>
                <w:lang w:val="en-US"/>
              </w:rPr>
            </w:pPr>
          </w:p>
        </w:tc>
        <w:tc>
          <w:tcPr>
            <w:tcW w:w="5784" w:type="dxa"/>
            <w:shd w:val="clear" w:color="auto" w:fill="FFFFFF" w:themeFill="background1"/>
            <w:vAlign w:val="center"/>
          </w:tcPr>
          <w:p w14:paraId="6EA709D9" w14:textId="77777777" w:rsidR="009A5B53" w:rsidRPr="009A5B53" w:rsidRDefault="009A5B53" w:rsidP="009A5B53">
            <w:pPr>
              <w:spacing w:after="0"/>
              <w:rPr>
                <w:color w:val="000000"/>
              </w:rPr>
            </w:pPr>
            <w:proofErr w:type="spellStart"/>
            <w:r w:rsidRPr="009A5B53">
              <w:rPr>
                <w:color w:val="000000"/>
              </w:rPr>
              <w:t>DeleteTrack</w:t>
            </w:r>
            <w:proofErr w:type="spellEnd"/>
          </w:p>
        </w:tc>
        <w:tc>
          <w:tcPr>
            <w:tcW w:w="1780" w:type="dxa"/>
            <w:shd w:val="clear" w:color="auto" w:fill="FFFFFF" w:themeFill="background1"/>
          </w:tcPr>
          <w:p w14:paraId="1931B282" w14:textId="77777777" w:rsidR="009A5B53" w:rsidRPr="009A5B53" w:rsidRDefault="009A5B53" w:rsidP="009A5B53">
            <w:pPr>
              <w:spacing w:after="0"/>
              <w:jc w:val="left"/>
            </w:pPr>
            <w:r w:rsidRPr="009A5B53">
              <w:t>Recording</w:t>
            </w:r>
          </w:p>
        </w:tc>
        <w:tc>
          <w:tcPr>
            <w:tcW w:w="1352" w:type="dxa"/>
            <w:shd w:val="clear" w:color="auto" w:fill="FFFFFF" w:themeFill="background1"/>
          </w:tcPr>
          <w:p w14:paraId="2299F5A0" w14:textId="77777777" w:rsidR="009A5B53" w:rsidRPr="009A5B53" w:rsidRDefault="009A5B53" w:rsidP="009A5B53">
            <w:pPr>
              <w:spacing w:after="0"/>
              <w:jc w:val="left"/>
            </w:pPr>
            <w:r w:rsidRPr="009A5B53">
              <w:t>C</w:t>
            </w:r>
          </w:p>
        </w:tc>
      </w:tr>
      <w:tr w:rsidR="009A5B53" w:rsidRPr="00C00BC7" w14:paraId="27B92D72" w14:textId="77777777" w:rsidTr="00C25E36">
        <w:trPr>
          <w:cantSplit/>
          <w:trHeight w:val="50"/>
        </w:trPr>
        <w:tc>
          <w:tcPr>
            <w:tcW w:w="370" w:type="dxa"/>
            <w:vMerge/>
            <w:shd w:val="clear" w:color="auto" w:fill="FFFFFF" w:themeFill="background1"/>
          </w:tcPr>
          <w:p w14:paraId="0E144000" w14:textId="77777777" w:rsidR="009A5B53" w:rsidRPr="00C00BC7" w:rsidRDefault="009A5B53" w:rsidP="009A5B53">
            <w:pPr>
              <w:spacing w:after="0"/>
              <w:rPr>
                <w:rFonts w:ascii="Calibri" w:hAnsi="Calibri" w:cs="Calibri"/>
                <w:color w:val="000000"/>
                <w:szCs w:val="20"/>
                <w:lang w:val="en-US"/>
              </w:rPr>
            </w:pPr>
          </w:p>
        </w:tc>
        <w:tc>
          <w:tcPr>
            <w:tcW w:w="5784" w:type="dxa"/>
            <w:shd w:val="clear" w:color="auto" w:fill="FFFFFF" w:themeFill="background1"/>
            <w:vAlign w:val="center"/>
          </w:tcPr>
          <w:p w14:paraId="39E80562" w14:textId="77777777" w:rsidR="009A5B53" w:rsidRPr="009A5B53" w:rsidRDefault="009A5B53" w:rsidP="009A5B53">
            <w:pPr>
              <w:spacing w:after="0"/>
              <w:rPr>
                <w:color w:val="000000"/>
              </w:rPr>
            </w:pPr>
            <w:r w:rsidRPr="009A5B53">
              <w:rPr>
                <w:iCs/>
                <w:color w:val="000000"/>
              </w:rPr>
              <w:t>tns1:RecordingConfig/</w:t>
            </w:r>
            <w:proofErr w:type="spellStart"/>
            <w:r w:rsidRPr="009A5B53">
              <w:rPr>
                <w:iCs/>
                <w:color w:val="000000"/>
              </w:rPr>
              <w:t>CreateTrack</w:t>
            </w:r>
            <w:proofErr w:type="spellEnd"/>
          </w:p>
        </w:tc>
        <w:tc>
          <w:tcPr>
            <w:tcW w:w="1780" w:type="dxa"/>
            <w:shd w:val="clear" w:color="auto" w:fill="FFFFFF" w:themeFill="background1"/>
          </w:tcPr>
          <w:p w14:paraId="15236216" w14:textId="77777777" w:rsidR="009A5B53" w:rsidRPr="009A5B53" w:rsidRDefault="009A5B53" w:rsidP="009A5B53">
            <w:pPr>
              <w:spacing w:after="0"/>
              <w:jc w:val="left"/>
            </w:pPr>
            <w:r w:rsidRPr="009A5B53">
              <w:t>Event</w:t>
            </w:r>
          </w:p>
        </w:tc>
        <w:tc>
          <w:tcPr>
            <w:tcW w:w="1352" w:type="dxa"/>
            <w:shd w:val="clear" w:color="auto" w:fill="FFFFFF" w:themeFill="background1"/>
          </w:tcPr>
          <w:p w14:paraId="0976A589" w14:textId="77777777" w:rsidR="009A5B53" w:rsidRPr="009A5B53" w:rsidRDefault="009A5B53" w:rsidP="009A5B53">
            <w:pPr>
              <w:spacing w:after="0"/>
              <w:jc w:val="left"/>
            </w:pPr>
            <w:r w:rsidRPr="009A5B53">
              <w:t>C</w:t>
            </w:r>
          </w:p>
        </w:tc>
      </w:tr>
      <w:tr w:rsidR="009A5B53" w:rsidRPr="00C00BC7" w14:paraId="387E5DD5" w14:textId="77777777" w:rsidTr="00C25E36">
        <w:trPr>
          <w:cantSplit/>
          <w:trHeight w:val="43"/>
        </w:trPr>
        <w:tc>
          <w:tcPr>
            <w:tcW w:w="370" w:type="dxa"/>
            <w:vMerge/>
            <w:shd w:val="clear" w:color="auto" w:fill="FFFFFF" w:themeFill="background1"/>
          </w:tcPr>
          <w:p w14:paraId="06113C7E" w14:textId="77777777" w:rsidR="009A5B53" w:rsidRPr="00C00BC7" w:rsidRDefault="009A5B53" w:rsidP="009A5B53">
            <w:pPr>
              <w:spacing w:after="0"/>
              <w:rPr>
                <w:rFonts w:ascii="Calibri" w:hAnsi="Calibri" w:cs="Calibri"/>
                <w:color w:val="000000"/>
                <w:szCs w:val="20"/>
                <w:lang w:val="en-US"/>
              </w:rPr>
            </w:pPr>
          </w:p>
        </w:tc>
        <w:tc>
          <w:tcPr>
            <w:tcW w:w="5784" w:type="dxa"/>
            <w:shd w:val="clear" w:color="auto" w:fill="FFFFFF" w:themeFill="background1"/>
            <w:vAlign w:val="center"/>
          </w:tcPr>
          <w:p w14:paraId="5E4A6B96" w14:textId="77777777" w:rsidR="009A5B53" w:rsidRPr="009A5B53" w:rsidRDefault="009A5B53" w:rsidP="009A5B53">
            <w:pPr>
              <w:spacing w:after="0"/>
              <w:rPr>
                <w:iCs/>
                <w:color w:val="000000"/>
              </w:rPr>
            </w:pPr>
            <w:r w:rsidRPr="009A5B53">
              <w:rPr>
                <w:iCs/>
                <w:color w:val="000000"/>
              </w:rPr>
              <w:t>tns1:RecordingConfig/</w:t>
            </w:r>
            <w:proofErr w:type="spellStart"/>
            <w:r w:rsidRPr="009A5B53">
              <w:rPr>
                <w:iCs/>
                <w:color w:val="000000"/>
              </w:rPr>
              <w:t>DeleteTrack</w:t>
            </w:r>
            <w:proofErr w:type="spellEnd"/>
          </w:p>
        </w:tc>
        <w:tc>
          <w:tcPr>
            <w:tcW w:w="1780" w:type="dxa"/>
            <w:shd w:val="clear" w:color="auto" w:fill="FFFFFF" w:themeFill="background1"/>
          </w:tcPr>
          <w:p w14:paraId="680E5413" w14:textId="77777777" w:rsidR="009A5B53" w:rsidRPr="009A5B53" w:rsidRDefault="009A5B53" w:rsidP="009A5B53">
            <w:pPr>
              <w:spacing w:after="0"/>
              <w:jc w:val="left"/>
            </w:pPr>
            <w:r w:rsidRPr="009A5B53">
              <w:t>Event</w:t>
            </w:r>
          </w:p>
        </w:tc>
        <w:tc>
          <w:tcPr>
            <w:tcW w:w="1352" w:type="dxa"/>
            <w:shd w:val="clear" w:color="auto" w:fill="FFFFFF" w:themeFill="background1"/>
          </w:tcPr>
          <w:p w14:paraId="08BC3D0A" w14:textId="77777777" w:rsidR="009A5B53" w:rsidRPr="009A5B53" w:rsidRDefault="009A5B53" w:rsidP="009A5B53">
            <w:pPr>
              <w:spacing w:after="0"/>
              <w:jc w:val="left"/>
            </w:pPr>
            <w:r w:rsidRPr="009A5B53">
              <w:t>C</w:t>
            </w:r>
          </w:p>
        </w:tc>
      </w:tr>
    </w:tbl>
    <w:bookmarkEnd w:id="253"/>
    <w:p w14:paraId="62E28CDE" w14:textId="77777777" w:rsidR="00AC1FE8" w:rsidRPr="00CF6F10" w:rsidRDefault="005128AC" w:rsidP="005128AC">
      <w:pPr>
        <w:pStyle w:val="Heading1"/>
        <w:numPr>
          <w:ilvl w:val="0"/>
          <w:numId w:val="0"/>
        </w:numPr>
        <w:rPr>
          <w:lang w:val="en-US"/>
        </w:rPr>
      </w:pPr>
      <w:r w:rsidRPr="00CF6F10">
        <w:rPr>
          <w:lang w:val="en-US"/>
        </w:rPr>
        <w:lastRenderedPageBreak/>
        <w:t xml:space="preserve"> </w:t>
      </w:r>
    </w:p>
    <w:sectPr w:rsidR="00AC1FE8" w:rsidRPr="00CF6F10" w:rsidSect="00CE2336">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Hugo Brisson" w:date="2016-03-01T20:53:00Z" w:initials="HB">
    <w:p w14:paraId="687CFCDA" w14:textId="77777777" w:rsidR="000C698B" w:rsidRDefault="000C698B">
      <w:pPr>
        <w:pStyle w:val="CommentText"/>
      </w:pPr>
      <w:r>
        <w:rPr>
          <w:rStyle w:val="CommentReference"/>
        </w:rPr>
        <w:annotationRef/>
      </w:r>
      <w:r>
        <w:t>Check with TSC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CFC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AEAA1" w14:textId="77777777" w:rsidR="000243E4" w:rsidRDefault="000243E4" w:rsidP="00441829">
      <w:r>
        <w:separator/>
      </w:r>
    </w:p>
  </w:endnote>
  <w:endnote w:type="continuationSeparator" w:id="0">
    <w:p w14:paraId="5E3AF0EA" w14:textId="77777777" w:rsidR="000243E4" w:rsidRDefault="000243E4" w:rsidP="0044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7A6F" w14:textId="77777777" w:rsidR="000243E4" w:rsidRDefault="000243E4" w:rsidP="00441829">
    <w:pPr>
      <w:pStyle w:val="Footer"/>
    </w:pPr>
    <w:r w:rsidRPr="00791D92">
      <w:rPr>
        <w:rFonts w:hint="eastAsia"/>
        <w:b/>
        <w:noProof/>
        <w:lang w:val="en-US" w:eastAsia="en-US"/>
      </w:rPr>
      <w:drawing>
        <wp:anchor distT="0" distB="0" distL="114300" distR="114300" simplePos="0" relativeHeight="251665920" behindDoc="1" locked="0" layoutInCell="1" allowOverlap="1" wp14:anchorId="68ABBE8E" wp14:editId="1FBA361D">
          <wp:simplePos x="0" y="0"/>
          <wp:positionH relativeFrom="column">
            <wp:posOffset>-905510</wp:posOffset>
          </wp:positionH>
          <wp:positionV relativeFrom="paragraph">
            <wp:posOffset>-452830</wp:posOffset>
          </wp:positionV>
          <wp:extent cx="7563779" cy="2148840"/>
          <wp:effectExtent l="0" t="0" r="0" b="3810"/>
          <wp:wrapNone/>
          <wp:docPr id="5"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779" cy="2148840"/>
                  </a:xfrm>
                  <a:prstGeom prst="rect">
                    <a:avLst/>
                  </a:prstGeom>
                  <a:noFill/>
                  <a:ln w="9525">
                    <a:noFill/>
                    <a:miter lim="800000"/>
                    <a:headEnd/>
                    <a:tailEnd/>
                  </a:ln>
                </pic:spPr>
              </pic:pic>
            </a:graphicData>
          </a:graphic>
        </wp:anchor>
      </w:drawing>
    </w:r>
    <w:r>
      <w:t>www.onvif.org</w:t>
    </w:r>
  </w:p>
  <w:p w14:paraId="035BB84A" w14:textId="77777777" w:rsidR="000243E4" w:rsidRPr="00965B44" w:rsidRDefault="000243E4" w:rsidP="00441829">
    <w:pPr>
      <w:pStyle w:val="Footer"/>
      <w:jc w:val="left"/>
    </w:pPr>
    <w:r>
      <w:fldChar w:fldCharType="begin"/>
    </w:r>
    <w:r>
      <w:instrText xml:space="preserve"> PAGE  \* Arabic  \* MERGEFORMAT </w:instrText>
    </w:r>
    <w:r>
      <w:fldChar w:fldCharType="separate"/>
    </w:r>
    <w:r w:rsidR="00BA1455">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3A5C8" w14:textId="77777777" w:rsidR="000243E4" w:rsidRDefault="000243E4" w:rsidP="00441829">
    <w:pPr>
      <w:pStyle w:val="Footer"/>
    </w:pPr>
    <w:r w:rsidRPr="00791D92">
      <w:rPr>
        <w:rFonts w:hint="eastAsia"/>
        <w:b/>
        <w:noProof/>
        <w:lang w:val="en-US" w:eastAsia="en-US"/>
      </w:rPr>
      <w:drawing>
        <wp:anchor distT="0" distB="0" distL="114300" distR="114300" simplePos="0" relativeHeight="251663872" behindDoc="1" locked="0" layoutInCell="1" allowOverlap="1" wp14:anchorId="45BAB8EC" wp14:editId="27550D07">
          <wp:simplePos x="0" y="0"/>
          <wp:positionH relativeFrom="column">
            <wp:posOffset>-905510</wp:posOffset>
          </wp:positionH>
          <wp:positionV relativeFrom="paragraph">
            <wp:posOffset>-454585</wp:posOffset>
          </wp:positionV>
          <wp:extent cx="7563485" cy="2148840"/>
          <wp:effectExtent l="0" t="0" r="0" b="3810"/>
          <wp:wrapNone/>
          <wp:docPr id="88"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485" cy="2148840"/>
                  </a:xfrm>
                  <a:prstGeom prst="rect">
                    <a:avLst/>
                  </a:prstGeom>
                  <a:noFill/>
                  <a:ln w="9525">
                    <a:noFill/>
                    <a:miter lim="800000"/>
                    <a:headEnd/>
                    <a:tailEnd/>
                  </a:ln>
                </pic:spPr>
              </pic:pic>
            </a:graphicData>
          </a:graphic>
        </wp:anchor>
      </w:drawing>
    </w:r>
    <w:r>
      <w:t>www.onvif.org</w:t>
    </w:r>
  </w:p>
  <w:p w14:paraId="419B974A" w14:textId="77777777" w:rsidR="000243E4" w:rsidRPr="00791D92" w:rsidRDefault="000243E4" w:rsidP="00441829">
    <w:pPr>
      <w:pStyle w:val="Footer"/>
      <w:jc w:val="right"/>
    </w:pPr>
    <w:r>
      <w:fldChar w:fldCharType="begin"/>
    </w:r>
    <w:r>
      <w:instrText xml:space="preserve"> PAGE  \* Arabic  \* MERGEFORMAT </w:instrText>
    </w:r>
    <w:r>
      <w:fldChar w:fldCharType="separate"/>
    </w:r>
    <w:r w:rsidR="00BA1455">
      <w:rPr>
        <w:noProof/>
      </w:rPr>
      <w:t>25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6A6AD" w14:textId="77777777" w:rsidR="000243E4" w:rsidRPr="00240E5C" w:rsidRDefault="000243E4" w:rsidP="00441829">
    <w:pPr>
      <w:pStyle w:val="Footer"/>
    </w:pPr>
    <w:r w:rsidRPr="00240E5C">
      <w:rPr>
        <w:rFonts w:hint="eastAsia"/>
        <w:noProof/>
        <w:lang w:val="en-US" w:eastAsia="en-US"/>
      </w:rPr>
      <w:drawing>
        <wp:anchor distT="0" distB="0" distL="114300" distR="114300" simplePos="0" relativeHeight="251674112" behindDoc="1" locked="0" layoutInCell="1" allowOverlap="1" wp14:anchorId="09E07147" wp14:editId="0266785B">
          <wp:simplePos x="0" y="0"/>
          <wp:positionH relativeFrom="column">
            <wp:posOffset>-905510</wp:posOffset>
          </wp:positionH>
          <wp:positionV relativeFrom="paragraph">
            <wp:posOffset>-333300</wp:posOffset>
          </wp:positionV>
          <wp:extent cx="7563779" cy="2148840"/>
          <wp:effectExtent l="0" t="0" r="0" b="3810"/>
          <wp:wrapNone/>
          <wp:docPr id="11"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779" cy="2148840"/>
                  </a:xfrm>
                  <a:prstGeom prst="rect">
                    <a:avLst/>
                  </a:prstGeom>
                  <a:noFill/>
                  <a:ln w="9525">
                    <a:noFill/>
                    <a:miter lim="800000"/>
                    <a:headEnd/>
                    <a:tailEnd/>
                  </a:ln>
                </pic:spPr>
              </pic:pic>
            </a:graphicData>
          </a:graphic>
        </wp:anchor>
      </w:drawing>
    </w:r>
    <w:r>
      <w:t>www.onvif.org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6B432" w14:textId="77777777" w:rsidR="000243E4" w:rsidRDefault="000243E4" w:rsidP="00441829">
      <w:r>
        <w:separator/>
      </w:r>
    </w:p>
  </w:footnote>
  <w:footnote w:type="continuationSeparator" w:id="0">
    <w:p w14:paraId="777DAEA7" w14:textId="77777777" w:rsidR="000243E4" w:rsidRDefault="000243E4" w:rsidP="00441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627DC" w14:textId="77777777" w:rsidR="000243E4" w:rsidRPr="00424219" w:rsidRDefault="000243E4" w:rsidP="00441829">
    <w:pPr>
      <w:pStyle w:val="Header"/>
    </w:pPr>
    <w:r w:rsidRPr="00424219">
      <w:rPr>
        <w:noProof/>
        <w:lang w:val="en-US" w:eastAsia="en-US"/>
      </w:rPr>
      <w:drawing>
        <wp:anchor distT="0" distB="0" distL="114300" distR="114300" simplePos="0" relativeHeight="251667968" behindDoc="0" locked="0" layoutInCell="1" allowOverlap="1" wp14:anchorId="656ADF31" wp14:editId="50014293">
          <wp:simplePos x="0" y="0"/>
          <wp:positionH relativeFrom="column">
            <wp:posOffset>3445585</wp:posOffset>
          </wp:positionH>
          <wp:positionV relativeFrom="paragraph">
            <wp:posOffset>-133985</wp:posOffset>
          </wp:positionV>
          <wp:extent cx="2077085" cy="289560"/>
          <wp:effectExtent l="0" t="0" r="0" b="0"/>
          <wp:wrapNone/>
          <wp:docPr id="8"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US" w:eastAsia="en-US"/>
      </w:rPr>
      <mc:AlternateContent>
        <mc:Choice Requires="wps">
          <w:drawing>
            <wp:anchor distT="0" distB="0" distL="114300" distR="114300" simplePos="0" relativeHeight="251668992" behindDoc="1" locked="0" layoutInCell="1" allowOverlap="1" wp14:anchorId="5B63F132" wp14:editId="2428E54E">
              <wp:simplePos x="0" y="0"/>
              <wp:positionH relativeFrom="column">
                <wp:posOffset>-916940</wp:posOffset>
              </wp:positionH>
              <wp:positionV relativeFrom="paragraph">
                <wp:posOffset>-536575</wp:posOffset>
              </wp:positionV>
              <wp:extent cx="7571740" cy="836930"/>
              <wp:effectExtent l="0" t="0" r="10160" b="2032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00257" id="Rectangle 1" o:spid="_x0000_s1026" style="position:absolute;margin-left:-72.2pt;margin-top:-42.25pt;width:596.2pt;height:65.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" fillcolor="#00aeef" strokecolor="#00aeef"/>
          </w:pict>
        </mc:Fallback>
      </mc:AlternateContent>
    </w:r>
    <w:r w:rsidRPr="00424219">
      <w:t xml:space="preserve">ONVIF </w:t>
    </w:r>
    <w:r>
      <w:t xml:space="preserve">Profile G </w:t>
    </w:r>
    <w:r w:rsidRPr="00424219">
      <w:t xml:space="preserve">Specification </w:t>
    </w:r>
    <w:fldSimple w:instr=" DOCPROPERTY &quot;Document number&quot;  \* MERGEFORMAT ">
      <w:r>
        <w:t>1.0 Rev1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CDADA" w14:textId="77777777" w:rsidR="000243E4" w:rsidRPr="001A4A72" w:rsidRDefault="000243E4" w:rsidP="001A4A72">
    <w:pPr>
      <w:pStyle w:val="Header"/>
    </w:pPr>
    <w:r w:rsidRPr="00240E5C">
      <w:rPr>
        <w:noProof/>
        <w:lang w:val="en-US" w:eastAsia="en-US"/>
      </w:rPr>
      <w:drawing>
        <wp:anchor distT="0" distB="0" distL="114300" distR="114300" simplePos="0" relativeHeight="251676160" behindDoc="0" locked="0" layoutInCell="1" allowOverlap="1" wp14:anchorId="4FF1A884" wp14:editId="04DABF3A">
          <wp:simplePos x="0" y="0"/>
          <wp:positionH relativeFrom="column">
            <wp:posOffset>3445585</wp:posOffset>
          </wp:positionH>
          <wp:positionV relativeFrom="paragraph">
            <wp:posOffset>-133985</wp:posOffset>
          </wp:positionV>
          <wp:extent cx="2077085" cy="289560"/>
          <wp:effectExtent l="0" t="0" r="0" b="0"/>
          <wp:wrapNone/>
          <wp:docPr id="2"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US" w:eastAsia="en-US"/>
      </w:rPr>
      <mc:AlternateContent>
        <mc:Choice Requires="wps">
          <w:drawing>
            <wp:anchor distT="0" distB="0" distL="114300" distR="114300" simplePos="0" relativeHeight="251677184" behindDoc="1" locked="0" layoutInCell="1" allowOverlap="1" wp14:anchorId="56E6BD6E" wp14:editId="6CFE08FD">
              <wp:simplePos x="0" y="0"/>
              <wp:positionH relativeFrom="column">
                <wp:posOffset>-916940</wp:posOffset>
              </wp:positionH>
              <wp:positionV relativeFrom="paragraph">
                <wp:posOffset>-536575</wp:posOffset>
              </wp:positionV>
              <wp:extent cx="7571740" cy="836930"/>
              <wp:effectExtent l="0" t="0" r="1016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ED8D7" id="Rectangle 1" o:spid="_x0000_s1026" style="position:absolute;margin-left:-72.2pt;margin-top:-42.25pt;width:596.2pt;height:65.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" fillcolor="#00aeef" strokecolor="#00aeef"/>
          </w:pict>
        </mc:Fallback>
      </mc:AlternateContent>
    </w:r>
    <w:r w:rsidRPr="00240E5C">
      <w:t xml:space="preserve">ONVIF </w:t>
    </w:r>
    <w:r>
      <w:t xml:space="preserve">Profile G </w:t>
    </w:r>
    <w:r w:rsidRPr="00240E5C">
      <w:t xml:space="preserve">Specification </w:t>
    </w:r>
    <w:fldSimple w:instr=" DOCPROPERTY &quot;Document number&quot;  \* MERGEFORMAT ">
      <w:r>
        <w:t>1.0 Rev1</w:t>
      </w:r>
    </w:fldSimple>
    <w:r w:rsidRPr="00240E5C">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EC31A" w14:textId="77777777" w:rsidR="000243E4" w:rsidRPr="00424219" w:rsidRDefault="000243E4" w:rsidP="00441829">
    <w:pPr>
      <w:pStyle w:val="Header"/>
    </w:pPr>
    <w:r w:rsidRPr="00240E5C">
      <w:rPr>
        <w:noProof/>
        <w:lang w:val="en-US" w:eastAsia="en-US"/>
      </w:rPr>
      <w:drawing>
        <wp:anchor distT="0" distB="0" distL="114300" distR="114300" simplePos="0" relativeHeight="251660800" behindDoc="0" locked="0" layoutInCell="1" allowOverlap="1" wp14:anchorId="04E1907A" wp14:editId="5C703E02">
          <wp:simplePos x="0" y="0"/>
          <wp:positionH relativeFrom="column">
            <wp:posOffset>3445585</wp:posOffset>
          </wp:positionH>
          <wp:positionV relativeFrom="paragraph">
            <wp:posOffset>-133985</wp:posOffset>
          </wp:positionV>
          <wp:extent cx="2077085" cy="289560"/>
          <wp:effectExtent l="0" t="0" r="0" b="0"/>
          <wp:wrapNone/>
          <wp:docPr id="4"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US" w:eastAsia="en-US"/>
      </w:rPr>
      <mc:AlternateContent>
        <mc:Choice Requires="wps">
          <w:drawing>
            <wp:anchor distT="0" distB="0" distL="114300" distR="114300" simplePos="0" relativeHeight="251661824" behindDoc="1" locked="0" layoutInCell="1" allowOverlap="1" wp14:anchorId="5907BA93" wp14:editId="188D902B">
              <wp:simplePos x="0" y="0"/>
              <wp:positionH relativeFrom="column">
                <wp:posOffset>-916940</wp:posOffset>
              </wp:positionH>
              <wp:positionV relativeFrom="paragraph">
                <wp:posOffset>-536575</wp:posOffset>
              </wp:positionV>
              <wp:extent cx="7571740" cy="836930"/>
              <wp:effectExtent l="0" t="0" r="10160" b="2032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DE0DA" id="Rectangle 1" o:spid="_x0000_s1026" style="position:absolute;margin-left:-72.2pt;margin-top:-42.25pt;width:596.2pt;height:65.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" fillcolor="#00aeef" strokecolor="#00aeef"/>
          </w:pict>
        </mc:Fallback>
      </mc:AlternateContent>
    </w:r>
    <w:r w:rsidRPr="00240E5C">
      <w:t xml:space="preserve">ONVIF </w:t>
    </w:r>
    <w:r>
      <w:t xml:space="preserve">Profile G </w:t>
    </w:r>
    <w:r w:rsidRPr="00240E5C">
      <w:t xml:space="preserve">Specification </w:t>
    </w:r>
    <w:fldSimple w:instr=" DOCPROPERTY &quot;Document number&quot;  \* MERGEFORMAT ">
      <w:r>
        <w:t>1.0 Rev1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B04530"/>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1027"/>
    <w:multiLevelType w:val="hybridMultilevel"/>
    <w:tmpl w:val="F496DFA0"/>
    <w:lvl w:ilvl="0" w:tplc="DE96D6C2">
      <w:start w:val="1"/>
      <w:numFmt w:val="bullet"/>
      <w:lvlText w:val=""/>
      <w:lvlJc w:val="left"/>
      <w:pPr>
        <w:ind w:left="720" w:hanging="360"/>
      </w:pPr>
      <w:rPr>
        <w:rFonts w:ascii="Symbol" w:hAnsi="Symbol" w:hint="default"/>
      </w:rPr>
    </w:lvl>
    <w:lvl w:ilvl="1" w:tplc="8050DD1A" w:tentative="1">
      <w:start w:val="1"/>
      <w:numFmt w:val="bullet"/>
      <w:lvlText w:val="o"/>
      <w:lvlJc w:val="left"/>
      <w:pPr>
        <w:ind w:left="1440" w:hanging="360"/>
      </w:pPr>
      <w:rPr>
        <w:rFonts w:ascii="Courier New" w:hAnsi="Courier New" w:hint="default"/>
      </w:rPr>
    </w:lvl>
    <w:lvl w:ilvl="2" w:tplc="E7C6417A" w:tentative="1">
      <w:start w:val="1"/>
      <w:numFmt w:val="bullet"/>
      <w:lvlText w:val=""/>
      <w:lvlJc w:val="left"/>
      <w:pPr>
        <w:ind w:left="2160" w:hanging="360"/>
      </w:pPr>
      <w:rPr>
        <w:rFonts w:ascii="Wingdings" w:hAnsi="Wingdings" w:hint="default"/>
      </w:rPr>
    </w:lvl>
    <w:lvl w:ilvl="3" w:tplc="6DEEDD0C" w:tentative="1">
      <w:start w:val="1"/>
      <w:numFmt w:val="bullet"/>
      <w:lvlText w:val=""/>
      <w:lvlJc w:val="left"/>
      <w:pPr>
        <w:ind w:left="2880" w:hanging="360"/>
      </w:pPr>
      <w:rPr>
        <w:rFonts w:ascii="Symbol" w:hAnsi="Symbol" w:hint="default"/>
      </w:rPr>
    </w:lvl>
    <w:lvl w:ilvl="4" w:tplc="A2C877EC" w:tentative="1">
      <w:start w:val="1"/>
      <w:numFmt w:val="bullet"/>
      <w:lvlText w:val="o"/>
      <w:lvlJc w:val="left"/>
      <w:pPr>
        <w:ind w:left="3600" w:hanging="360"/>
      </w:pPr>
      <w:rPr>
        <w:rFonts w:ascii="Courier New" w:hAnsi="Courier New" w:hint="default"/>
      </w:rPr>
    </w:lvl>
    <w:lvl w:ilvl="5" w:tplc="3B381BA8" w:tentative="1">
      <w:start w:val="1"/>
      <w:numFmt w:val="bullet"/>
      <w:lvlText w:val=""/>
      <w:lvlJc w:val="left"/>
      <w:pPr>
        <w:ind w:left="4320" w:hanging="360"/>
      </w:pPr>
      <w:rPr>
        <w:rFonts w:ascii="Wingdings" w:hAnsi="Wingdings" w:hint="default"/>
      </w:rPr>
    </w:lvl>
    <w:lvl w:ilvl="6" w:tplc="4C9C6A2C" w:tentative="1">
      <w:start w:val="1"/>
      <w:numFmt w:val="bullet"/>
      <w:lvlText w:val=""/>
      <w:lvlJc w:val="left"/>
      <w:pPr>
        <w:ind w:left="5040" w:hanging="360"/>
      </w:pPr>
      <w:rPr>
        <w:rFonts w:ascii="Symbol" w:hAnsi="Symbol" w:hint="default"/>
      </w:rPr>
    </w:lvl>
    <w:lvl w:ilvl="7" w:tplc="7D9C63F4" w:tentative="1">
      <w:start w:val="1"/>
      <w:numFmt w:val="bullet"/>
      <w:lvlText w:val="o"/>
      <w:lvlJc w:val="left"/>
      <w:pPr>
        <w:ind w:left="5760" w:hanging="360"/>
      </w:pPr>
      <w:rPr>
        <w:rFonts w:ascii="Courier New" w:hAnsi="Courier New" w:hint="default"/>
      </w:rPr>
    </w:lvl>
    <w:lvl w:ilvl="8" w:tplc="260A9CF2" w:tentative="1">
      <w:start w:val="1"/>
      <w:numFmt w:val="bullet"/>
      <w:lvlText w:val=""/>
      <w:lvlJc w:val="left"/>
      <w:pPr>
        <w:ind w:left="6480" w:hanging="360"/>
      </w:pPr>
      <w:rPr>
        <w:rFonts w:ascii="Wingdings" w:hAnsi="Wingdings" w:hint="default"/>
      </w:rPr>
    </w:lvl>
  </w:abstractNum>
  <w:abstractNum w:abstractNumId="2" w15:restartNumberingAfterBreak="0">
    <w:nsid w:val="0459013F"/>
    <w:multiLevelType w:val="hybridMultilevel"/>
    <w:tmpl w:val="DEBE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027D2"/>
    <w:multiLevelType w:val="hybridMultilevel"/>
    <w:tmpl w:val="4706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878A7"/>
    <w:multiLevelType w:val="hybridMultilevel"/>
    <w:tmpl w:val="E1EA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D3B7D"/>
    <w:multiLevelType w:val="hybridMultilevel"/>
    <w:tmpl w:val="7CC0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D4412"/>
    <w:multiLevelType w:val="hybridMultilevel"/>
    <w:tmpl w:val="4E0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C6339"/>
    <w:multiLevelType w:val="hybridMultilevel"/>
    <w:tmpl w:val="0EFC2B20"/>
    <w:lvl w:ilvl="0" w:tplc="9DC2823C">
      <w:start w:val="1"/>
      <w:numFmt w:val="bullet"/>
      <w:lvlText w:val=""/>
      <w:lvlJc w:val="left"/>
      <w:pPr>
        <w:ind w:left="720" w:hanging="360"/>
      </w:pPr>
      <w:rPr>
        <w:rFonts w:ascii="Symbol" w:hAnsi="Symbol" w:hint="default"/>
      </w:rPr>
    </w:lvl>
    <w:lvl w:ilvl="1" w:tplc="9AE2811A" w:tentative="1">
      <w:start w:val="1"/>
      <w:numFmt w:val="bullet"/>
      <w:lvlText w:val="o"/>
      <w:lvlJc w:val="left"/>
      <w:pPr>
        <w:ind w:left="1440" w:hanging="360"/>
      </w:pPr>
      <w:rPr>
        <w:rFonts w:ascii="Courier New" w:hAnsi="Courier New" w:hint="default"/>
      </w:rPr>
    </w:lvl>
    <w:lvl w:ilvl="2" w:tplc="2DA4722A" w:tentative="1">
      <w:start w:val="1"/>
      <w:numFmt w:val="bullet"/>
      <w:lvlText w:val=""/>
      <w:lvlJc w:val="left"/>
      <w:pPr>
        <w:ind w:left="2160" w:hanging="360"/>
      </w:pPr>
      <w:rPr>
        <w:rFonts w:ascii="Wingdings" w:hAnsi="Wingdings" w:hint="default"/>
      </w:rPr>
    </w:lvl>
    <w:lvl w:ilvl="3" w:tplc="2B76C896" w:tentative="1">
      <w:start w:val="1"/>
      <w:numFmt w:val="bullet"/>
      <w:lvlText w:val=""/>
      <w:lvlJc w:val="left"/>
      <w:pPr>
        <w:ind w:left="2880" w:hanging="360"/>
      </w:pPr>
      <w:rPr>
        <w:rFonts w:ascii="Symbol" w:hAnsi="Symbol" w:hint="default"/>
      </w:rPr>
    </w:lvl>
    <w:lvl w:ilvl="4" w:tplc="9DD6BB58" w:tentative="1">
      <w:start w:val="1"/>
      <w:numFmt w:val="bullet"/>
      <w:lvlText w:val="o"/>
      <w:lvlJc w:val="left"/>
      <w:pPr>
        <w:ind w:left="3600" w:hanging="360"/>
      </w:pPr>
      <w:rPr>
        <w:rFonts w:ascii="Courier New" w:hAnsi="Courier New" w:hint="default"/>
      </w:rPr>
    </w:lvl>
    <w:lvl w:ilvl="5" w:tplc="A91C3CD4" w:tentative="1">
      <w:start w:val="1"/>
      <w:numFmt w:val="bullet"/>
      <w:lvlText w:val=""/>
      <w:lvlJc w:val="left"/>
      <w:pPr>
        <w:ind w:left="4320" w:hanging="360"/>
      </w:pPr>
      <w:rPr>
        <w:rFonts w:ascii="Wingdings" w:hAnsi="Wingdings" w:hint="default"/>
      </w:rPr>
    </w:lvl>
    <w:lvl w:ilvl="6" w:tplc="FC90B06E" w:tentative="1">
      <w:start w:val="1"/>
      <w:numFmt w:val="bullet"/>
      <w:lvlText w:val=""/>
      <w:lvlJc w:val="left"/>
      <w:pPr>
        <w:ind w:left="5040" w:hanging="360"/>
      </w:pPr>
      <w:rPr>
        <w:rFonts w:ascii="Symbol" w:hAnsi="Symbol" w:hint="default"/>
      </w:rPr>
    </w:lvl>
    <w:lvl w:ilvl="7" w:tplc="E95278AA" w:tentative="1">
      <w:start w:val="1"/>
      <w:numFmt w:val="bullet"/>
      <w:lvlText w:val="o"/>
      <w:lvlJc w:val="left"/>
      <w:pPr>
        <w:ind w:left="5760" w:hanging="360"/>
      </w:pPr>
      <w:rPr>
        <w:rFonts w:ascii="Courier New" w:hAnsi="Courier New" w:hint="default"/>
      </w:rPr>
    </w:lvl>
    <w:lvl w:ilvl="8" w:tplc="B52CFCE8" w:tentative="1">
      <w:start w:val="1"/>
      <w:numFmt w:val="bullet"/>
      <w:lvlText w:val=""/>
      <w:lvlJc w:val="left"/>
      <w:pPr>
        <w:ind w:left="6480" w:hanging="360"/>
      </w:pPr>
      <w:rPr>
        <w:rFonts w:ascii="Wingdings" w:hAnsi="Wingdings" w:hint="default"/>
      </w:rPr>
    </w:lvl>
  </w:abstractNum>
  <w:abstractNum w:abstractNumId="8" w15:restartNumberingAfterBreak="0">
    <w:nsid w:val="10651A8F"/>
    <w:multiLevelType w:val="hybridMultilevel"/>
    <w:tmpl w:val="778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E100D"/>
    <w:multiLevelType w:val="hybridMultilevel"/>
    <w:tmpl w:val="E7F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637D"/>
    <w:multiLevelType w:val="hybridMultilevel"/>
    <w:tmpl w:val="03F8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94232"/>
    <w:multiLevelType w:val="multilevel"/>
    <w:tmpl w:val="C83AE8EA"/>
    <w:lvl w:ilvl="0">
      <w:start w:val="1"/>
      <w:numFmt w:val="upperLetter"/>
      <w:pStyle w:val="HeadingAnnex1"/>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12" w15:restartNumberingAfterBreak="0">
    <w:nsid w:val="199D4628"/>
    <w:multiLevelType w:val="hybridMultilevel"/>
    <w:tmpl w:val="474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00ACE"/>
    <w:multiLevelType w:val="hybridMultilevel"/>
    <w:tmpl w:val="69F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987E8A"/>
    <w:multiLevelType w:val="hybridMultilevel"/>
    <w:tmpl w:val="6E94A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F4AF6"/>
    <w:multiLevelType w:val="hybridMultilevel"/>
    <w:tmpl w:val="EAA6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304B5"/>
    <w:multiLevelType w:val="hybridMultilevel"/>
    <w:tmpl w:val="C532B0B4"/>
    <w:lvl w:ilvl="0" w:tplc="448AF830">
      <w:start w:val="1"/>
      <w:numFmt w:val="bullet"/>
      <w:lvlText w:val=""/>
      <w:lvlJc w:val="left"/>
      <w:pPr>
        <w:ind w:left="720" w:hanging="360"/>
      </w:pPr>
      <w:rPr>
        <w:rFonts w:ascii="Symbol" w:hAnsi="Symbol" w:hint="default"/>
      </w:rPr>
    </w:lvl>
    <w:lvl w:ilvl="1" w:tplc="FCFAAB58" w:tentative="1">
      <w:start w:val="1"/>
      <w:numFmt w:val="bullet"/>
      <w:lvlText w:val="o"/>
      <w:lvlJc w:val="left"/>
      <w:pPr>
        <w:ind w:left="1440" w:hanging="360"/>
      </w:pPr>
      <w:rPr>
        <w:rFonts w:ascii="Courier New" w:hAnsi="Courier New" w:hint="default"/>
      </w:rPr>
    </w:lvl>
    <w:lvl w:ilvl="2" w:tplc="CE96D5C0" w:tentative="1">
      <w:start w:val="1"/>
      <w:numFmt w:val="bullet"/>
      <w:lvlText w:val=""/>
      <w:lvlJc w:val="left"/>
      <w:pPr>
        <w:ind w:left="2160" w:hanging="360"/>
      </w:pPr>
      <w:rPr>
        <w:rFonts w:ascii="Wingdings" w:hAnsi="Wingdings" w:hint="default"/>
      </w:rPr>
    </w:lvl>
    <w:lvl w:ilvl="3" w:tplc="E0825D66" w:tentative="1">
      <w:start w:val="1"/>
      <w:numFmt w:val="bullet"/>
      <w:lvlText w:val=""/>
      <w:lvlJc w:val="left"/>
      <w:pPr>
        <w:ind w:left="2880" w:hanging="360"/>
      </w:pPr>
      <w:rPr>
        <w:rFonts w:ascii="Symbol" w:hAnsi="Symbol" w:hint="default"/>
      </w:rPr>
    </w:lvl>
    <w:lvl w:ilvl="4" w:tplc="7C3A4D56" w:tentative="1">
      <w:start w:val="1"/>
      <w:numFmt w:val="bullet"/>
      <w:lvlText w:val="o"/>
      <w:lvlJc w:val="left"/>
      <w:pPr>
        <w:ind w:left="3600" w:hanging="360"/>
      </w:pPr>
      <w:rPr>
        <w:rFonts w:ascii="Courier New" w:hAnsi="Courier New" w:hint="default"/>
      </w:rPr>
    </w:lvl>
    <w:lvl w:ilvl="5" w:tplc="64DE154A" w:tentative="1">
      <w:start w:val="1"/>
      <w:numFmt w:val="bullet"/>
      <w:lvlText w:val=""/>
      <w:lvlJc w:val="left"/>
      <w:pPr>
        <w:ind w:left="4320" w:hanging="360"/>
      </w:pPr>
      <w:rPr>
        <w:rFonts w:ascii="Wingdings" w:hAnsi="Wingdings" w:hint="default"/>
      </w:rPr>
    </w:lvl>
    <w:lvl w:ilvl="6" w:tplc="07E083DA" w:tentative="1">
      <w:start w:val="1"/>
      <w:numFmt w:val="bullet"/>
      <w:lvlText w:val=""/>
      <w:lvlJc w:val="left"/>
      <w:pPr>
        <w:ind w:left="5040" w:hanging="360"/>
      </w:pPr>
      <w:rPr>
        <w:rFonts w:ascii="Symbol" w:hAnsi="Symbol" w:hint="default"/>
      </w:rPr>
    </w:lvl>
    <w:lvl w:ilvl="7" w:tplc="DC4CF4C6" w:tentative="1">
      <w:start w:val="1"/>
      <w:numFmt w:val="bullet"/>
      <w:lvlText w:val="o"/>
      <w:lvlJc w:val="left"/>
      <w:pPr>
        <w:ind w:left="5760" w:hanging="360"/>
      </w:pPr>
      <w:rPr>
        <w:rFonts w:ascii="Courier New" w:hAnsi="Courier New" w:hint="default"/>
      </w:rPr>
    </w:lvl>
    <w:lvl w:ilvl="8" w:tplc="15D28942" w:tentative="1">
      <w:start w:val="1"/>
      <w:numFmt w:val="bullet"/>
      <w:lvlText w:val=""/>
      <w:lvlJc w:val="left"/>
      <w:pPr>
        <w:ind w:left="6480" w:hanging="360"/>
      </w:pPr>
      <w:rPr>
        <w:rFonts w:ascii="Wingdings" w:hAnsi="Wingdings" w:hint="default"/>
      </w:rPr>
    </w:lvl>
  </w:abstractNum>
  <w:abstractNum w:abstractNumId="17" w15:restartNumberingAfterBreak="0">
    <w:nsid w:val="24784AF6"/>
    <w:multiLevelType w:val="hybridMultilevel"/>
    <w:tmpl w:val="ECE0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D56B8"/>
    <w:multiLevelType w:val="hybridMultilevel"/>
    <w:tmpl w:val="601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A0CC3"/>
    <w:multiLevelType w:val="hybridMultilevel"/>
    <w:tmpl w:val="0BDA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83E51"/>
    <w:multiLevelType w:val="hybridMultilevel"/>
    <w:tmpl w:val="BF3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B6059"/>
    <w:multiLevelType w:val="hybridMultilevel"/>
    <w:tmpl w:val="CCCA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968DC"/>
    <w:multiLevelType w:val="hybridMultilevel"/>
    <w:tmpl w:val="ECD2C16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0E3606"/>
    <w:multiLevelType w:val="hybridMultilevel"/>
    <w:tmpl w:val="64C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D4EB7"/>
    <w:multiLevelType w:val="hybridMultilevel"/>
    <w:tmpl w:val="FA8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24DEB"/>
    <w:multiLevelType w:val="hybridMultilevel"/>
    <w:tmpl w:val="E32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67AC2"/>
    <w:multiLevelType w:val="hybridMultilevel"/>
    <w:tmpl w:val="53D45336"/>
    <w:lvl w:ilvl="0" w:tplc="F5AC603A">
      <w:start w:val="1"/>
      <w:numFmt w:val="bullet"/>
      <w:lvlText w:val=""/>
      <w:lvlJc w:val="left"/>
      <w:pPr>
        <w:ind w:left="720" w:hanging="360"/>
      </w:pPr>
      <w:rPr>
        <w:rFonts w:ascii="Symbol" w:hAnsi="Symbol" w:hint="default"/>
      </w:rPr>
    </w:lvl>
    <w:lvl w:ilvl="1" w:tplc="F6C81C9E" w:tentative="1">
      <w:start w:val="1"/>
      <w:numFmt w:val="bullet"/>
      <w:lvlText w:val="o"/>
      <w:lvlJc w:val="left"/>
      <w:pPr>
        <w:ind w:left="1440" w:hanging="360"/>
      </w:pPr>
      <w:rPr>
        <w:rFonts w:ascii="Courier New" w:hAnsi="Courier New" w:hint="default"/>
      </w:rPr>
    </w:lvl>
    <w:lvl w:ilvl="2" w:tplc="2F0C2C82" w:tentative="1">
      <w:start w:val="1"/>
      <w:numFmt w:val="bullet"/>
      <w:lvlText w:val=""/>
      <w:lvlJc w:val="left"/>
      <w:pPr>
        <w:ind w:left="2160" w:hanging="360"/>
      </w:pPr>
      <w:rPr>
        <w:rFonts w:ascii="Wingdings" w:hAnsi="Wingdings" w:hint="default"/>
      </w:rPr>
    </w:lvl>
    <w:lvl w:ilvl="3" w:tplc="D59EC2B6" w:tentative="1">
      <w:start w:val="1"/>
      <w:numFmt w:val="bullet"/>
      <w:lvlText w:val=""/>
      <w:lvlJc w:val="left"/>
      <w:pPr>
        <w:ind w:left="2880" w:hanging="360"/>
      </w:pPr>
      <w:rPr>
        <w:rFonts w:ascii="Symbol" w:hAnsi="Symbol" w:hint="default"/>
      </w:rPr>
    </w:lvl>
    <w:lvl w:ilvl="4" w:tplc="6E564F20" w:tentative="1">
      <w:start w:val="1"/>
      <w:numFmt w:val="bullet"/>
      <w:lvlText w:val="o"/>
      <w:lvlJc w:val="left"/>
      <w:pPr>
        <w:ind w:left="3600" w:hanging="360"/>
      </w:pPr>
      <w:rPr>
        <w:rFonts w:ascii="Courier New" w:hAnsi="Courier New" w:hint="default"/>
      </w:rPr>
    </w:lvl>
    <w:lvl w:ilvl="5" w:tplc="DB14523C" w:tentative="1">
      <w:start w:val="1"/>
      <w:numFmt w:val="bullet"/>
      <w:lvlText w:val=""/>
      <w:lvlJc w:val="left"/>
      <w:pPr>
        <w:ind w:left="4320" w:hanging="360"/>
      </w:pPr>
      <w:rPr>
        <w:rFonts w:ascii="Wingdings" w:hAnsi="Wingdings" w:hint="default"/>
      </w:rPr>
    </w:lvl>
    <w:lvl w:ilvl="6" w:tplc="383CCB4E" w:tentative="1">
      <w:start w:val="1"/>
      <w:numFmt w:val="bullet"/>
      <w:lvlText w:val=""/>
      <w:lvlJc w:val="left"/>
      <w:pPr>
        <w:ind w:left="5040" w:hanging="360"/>
      </w:pPr>
      <w:rPr>
        <w:rFonts w:ascii="Symbol" w:hAnsi="Symbol" w:hint="default"/>
      </w:rPr>
    </w:lvl>
    <w:lvl w:ilvl="7" w:tplc="FFEA38B4" w:tentative="1">
      <w:start w:val="1"/>
      <w:numFmt w:val="bullet"/>
      <w:lvlText w:val="o"/>
      <w:lvlJc w:val="left"/>
      <w:pPr>
        <w:ind w:left="5760" w:hanging="360"/>
      </w:pPr>
      <w:rPr>
        <w:rFonts w:ascii="Courier New" w:hAnsi="Courier New" w:hint="default"/>
      </w:rPr>
    </w:lvl>
    <w:lvl w:ilvl="8" w:tplc="C82A779E" w:tentative="1">
      <w:start w:val="1"/>
      <w:numFmt w:val="bullet"/>
      <w:lvlText w:val=""/>
      <w:lvlJc w:val="left"/>
      <w:pPr>
        <w:ind w:left="6480" w:hanging="360"/>
      </w:pPr>
      <w:rPr>
        <w:rFonts w:ascii="Wingdings" w:hAnsi="Wingdings" w:hint="default"/>
      </w:rPr>
    </w:lvl>
  </w:abstractNum>
  <w:abstractNum w:abstractNumId="27" w15:restartNumberingAfterBreak="0">
    <w:nsid w:val="459E0094"/>
    <w:multiLevelType w:val="hybridMultilevel"/>
    <w:tmpl w:val="D03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B446EC"/>
    <w:multiLevelType w:val="hybridMultilevel"/>
    <w:tmpl w:val="1374B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04C7C"/>
    <w:multiLevelType w:val="hybridMultilevel"/>
    <w:tmpl w:val="E880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408EC"/>
    <w:multiLevelType w:val="hybridMultilevel"/>
    <w:tmpl w:val="0A54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555ADF"/>
    <w:multiLevelType w:val="hybridMultilevel"/>
    <w:tmpl w:val="E246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552A15"/>
    <w:multiLevelType w:val="hybridMultilevel"/>
    <w:tmpl w:val="4A62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0634D8"/>
    <w:multiLevelType w:val="hybridMultilevel"/>
    <w:tmpl w:val="8D4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E4307"/>
    <w:multiLevelType w:val="hybridMultilevel"/>
    <w:tmpl w:val="67687EA8"/>
    <w:lvl w:ilvl="0" w:tplc="0FDA59D6">
      <w:start w:val="1"/>
      <w:numFmt w:val="bullet"/>
      <w:lvlText w:val=""/>
      <w:lvlJc w:val="left"/>
      <w:pPr>
        <w:ind w:left="720" w:hanging="360"/>
      </w:pPr>
      <w:rPr>
        <w:rFonts w:ascii="Symbol" w:hAnsi="Symbol" w:hint="default"/>
      </w:rPr>
    </w:lvl>
    <w:lvl w:ilvl="1" w:tplc="02140100" w:tentative="1">
      <w:start w:val="1"/>
      <w:numFmt w:val="bullet"/>
      <w:lvlText w:val="o"/>
      <w:lvlJc w:val="left"/>
      <w:pPr>
        <w:ind w:left="1440" w:hanging="360"/>
      </w:pPr>
      <w:rPr>
        <w:rFonts w:ascii="Courier New" w:hAnsi="Courier New" w:hint="default"/>
      </w:rPr>
    </w:lvl>
    <w:lvl w:ilvl="2" w:tplc="BAE6B458" w:tentative="1">
      <w:start w:val="1"/>
      <w:numFmt w:val="bullet"/>
      <w:lvlText w:val=""/>
      <w:lvlJc w:val="left"/>
      <w:pPr>
        <w:ind w:left="2160" w:hanging="360"/>
      </w:pPr>
      <w:rPr>
        <w:rFonts w:ascii="Wingdings" w:hAnsi="Wingdings" w:hint="default"/>
      </w:rPr>
    </w:lvl>
    <w:lvl w:ilvl="3" w:tplc="2EC6A99C" w:tentative="1">
      <w:start w:val="1"/>
      <w:numFmt w:val="bullet"/>
      <w:lvlText w:val=""/>
      <w:lvlJc w:val="left"/>
      <w:pPr>
        <w:ind w:left="2880" w:hanging="360"/>
      </w:pPr>
      <w:rPr>
        <w:rFonts w:ascii="Symbol" w:hAnsi="Symbol" w:hint="default"/>
      </w:rPr>
    </w:lvl>
    <w:lvl w:ilvl="4" w:tplc="5CA4914C" w:tentative="1">
      <w:start w:val="1"/>
      <w:numFmt w:val="bullet"/>
      <w:lvlText w:val="o"/>
      <w:lvlJc w:val="left"/>
      <w:pPr>
        <w:ind w:left="3600" w:hanging="360"/>
      </w:pPr>
      <w:rPr>
        <w:rFonts w:ascii="Courier New" w:hAnsi="Courier New" w:hint="default"/>
      </w:rPr>
    </w:lvl>
    <w:lvl w:ilvl="5" w:tplc="84EAAB9A" w:tentative="1">
      <w:start w:val="1"/>
      <w:numFmt w:val="bullet"/>
      <w:lvlText w:val=""/>
      <w:lvlJc w:val="left"/>
      <w:pPr>
        <w:ind w:left="4320" w:hanging="360"/>
      </w:pPr>
      <w:rPr>
        <w:rFonts w:ascii="Wingdings" w:hAnsi="Wingdings" w:hint="default"/>
      </w:rPr>
    </w:lvl>
    <w:lvl w:ilvl="6" w:tplc="CF440990" w:tentative="1">
      <w:start w:val="1"/>
      <w:numFmt w:val="bullet"/>
      <w:lvlText w:val=""/>
      <w:lvlJc w:val="left"/>
      <w:pPr>
        <w:ind w:left="5040" w:hanging="360"/>
      </w:pPr>
      <w:rPr>
        <w:rFonts w:ascii="Symbol" w:hAnsi="Symbol" w:hint="default"/>
      </w:rPr>
    </w:lvl>
    <w:lvl w:ilvl="7" w:tplc="39B08852" w:tentative="1">
      <w:start w:val="1"/>
      <w:numFmt w:val="bullet"/>
      <w:lvlText w:val="o"/>
      <w:lvlJc w:val="left"/>
      <w:pPr>
        <w:ind w:left="5760" w:hanging="360"/>
      </w:pPr>
      <w:rPr>
        <w:rFonts w:ascii="Courier New" w:hAnsi="Courier New" w:hint="default"/>
      </w:rPr>
    </w:lvl>
    <w:lvl w:ilvl="8" w:tplc="348069C2" w:tentative="1">
      <w:start w:val="1"/>
      <w:numFmt w:val="bullet"/>
      <w:lvlText w:val=""/>
      <w:lvlJc w:val="left"/>
      <w:pPr>
        <w:ind w:left="6480" w:hanging="360"/>
      </w:pPr>
      <w:rPr>
        <w:rFonts w:ascii="Wingdings" w:hAnsi="Wingdings" w:hint="default"/>
      </w:rPr>
    </w:lvl>
  </w:abstractNum>
  <w:abstractNum w:abstractNumId="35" w15:restartNumberingAfterBreak="0">
    <w:nsid w:val="587A1BDB"/>
    <w:multiLevelType w:val="hybridMultilevel"/>
    <w:tmpl w:val="FF96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9E3467"/>
    <w:multiLevelType w:val="hybridMultilevel"/>
    <w:tmpl w:val="A486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44ADC"/>
    <w:multiLevelType w:val="hybridMultilevel"/>
    <w:tmpl w:val="2EFC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B4022"/>
    <w:multiLevelType w:val="hybridMultilevel"/>
    <w:tmpl w:val="B67A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716A4A"/>
    <w:multiLevelType w:val="hybridMultilevel"/>
    <w:tmpl w:val="ECA6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A2301"/>
    <w:multiLevelType w:val="hybridMultilevel"/>
    <w:tmpl w:val="0F069CFA"/>
    <w:lvl w:ilvl="0" w:tplc="01A8C814">
      <w:start w:val="1"/>
      <w:numFmt w:val="bullet"/>
      <w:lvlText w:val=""/>
      <w:lvlJc w:val="left"/>
      <w:pPr>
        <w:ind w:left="720" w:hanging="360"/>
      </w:pPr>
      <w:rPr>
        <w:rFonts w:ascii="Symbol" w:hAnsi="Symbol" w:hint="default"/>
      </w:rPr>
    </w:lvl>
    <w:lvl w:ilvl="1" w:tplc="352C394E" w:tentative="1">
      <w:start w:val="1"/>
      <w:numFmt w:val="bullet"/>
      <w:lvlText w:val="o"/>
      <w:lvlJc w:val="left"/>
      <w:pPr>
        <w:ind w:left="1440" w:hanging="360"/>
      </w:pPr>
      <w:rPr>
        <w:rFonts w:ascii="Courier New" w:hAnsi="Courier New" w:hint="default"/>
      </w:rPr>
    </w:lvl>
    <w:lvl w:ilvl="2" w:tplc="F178206A" w:tentative="1">
      <w:start w:val="1"/>
      <w:numFmt w:val="bullet"/>
      <w:lvlText w:val=""/>
      <w:lvlJc w:val="left"/>
      <w:pPr>
        <w:ind w:left="2160" w:hanging="360"/>
      </w:pPr>
      <w:rPr>
        <w:rFonts w:ascii="Wingdings" w:hAnsi="Wingdings" w:hint="default"/>
      </w:rPr>
    </w:lvl>
    <w:lvl w:ilvl="3" w:tplc="F2762A12" w:tentative="1">
      <w:start w:val="1"/>
      <w:numFmt w:val="bullet"/>
      <w:lvlText w:val=""/>
      <w:lvlJc w:val="left"/>
      <w:pPr>
        <w:ind w:left="2880" w:hanging="360"/>
      </w:pPr>
      <w:rPr>
        <w:rFonts w:ascii="Symbol" w:hAnsi="Symbol" w:hint="default"/>
      </w:rPr>
    </w:lvl>
    <w:lvl w:ilvl="4" w:tplc="7C94C178" w:tentative="1">
      <w:start w:val="1"/>
      <w:numFmt w:val="bullet"/>
      <w:lvlText w:val="o"/>
      <w:lvlJc w:val="left"/>
      <w:pPr>
        <w:ind w:left="3600" w:hanging="360"/>
      </w:pPr>
      <w:rPr>
        <w:rFonts w:ascii="Courier New" w:hAnsi="Courier New" w:hint="default"/>
      </w:rPr>
    </w:lvl>
    <w:lvl w:ilvl="5" w:tplc="C4B28E9C" w:tentative="1">
      <w:start w:val="1"/>
      <w:numFmt w:val="bullet"/>
      <w:lvlText w:val=""/>
      <w:lvlJc w:val="left"/>
      <w:pPr>
        <w:ind w:left="4320" w:hanging="360"/>
      </w:pPr>
      <w:rPr>
        <w:rFonts w:ascii="Wingdings" w:hAnsi="Wingdings" w:hint="default"/>
      </w:rPr>
    </w:lvl>
    <w:lvl w:ilvl="6" w:tplc="8B689E90" w:tentative="1">
      <w:start w:val="1"/>
      <w:numFmt w:val="bullet"/>
      <w:lvlText w:val=""/>
      <w:lvlJc w:val="left"/>
      <w:pPr>
        <w:ind w:left="5040" w:hanging="360"/>
      </w:pPr>
      <w:rPr>
        <w:rFonts w:ascii="Symbol" w:hAnsi="Symbol" w:hint="default"/>
      </w:rPr>
    </w:lvl>
    <w:lvl w:ilvl="7" w:tplc="903CF2DC" w:tentative="1">
      <w:start w:val="1"/>
      <w:numFmt w:val="bullet"/>
      <w:lvlText w:val="o"/>
      <w:lvlJc w:val="left"/>
      <w:pPr>
        <w:ind w:left="5760" w:hanging="360"/>
      </w:pPr>
      <w:rPr>
        <w:rFonts w:ascii="Courier New" w:hAnsi="Courier New" w:hint="default"/>
      </w:rPr>
    </w:lvl>
    <w:lvl w:ilvl="8" w:tplc="675A8890" w:tentative="1">
      <w:start w:val="1"/>
      <w:numFmt w:val="bullet"/>
      <w:lvlText w:val=""/>
      <w:lvlJc w:val="left"/>
      <w:pPr>
        <w:ind w:left="6480" w:hanging="360"/>
      </w:pPr>
      <w:rPr>
        <w:rFonts w:ascii="Wingdings" w:hAnsi="Wingdings" w:hint="default"/>
      </w:rPr>
    </w:lvl>
  </w:abstractNum>
  <w:abstractNum w:abstractNumId="41" w15:restartNumberingAfterBreak="0">
    <w:nsid w:val="6D536433"/>
    <w:multiLevelType w:val="hybridMultilevel"/>
    <w:tmpl w:val="C11AB03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A55F14"/>
    <w:multiLevelType w:val="hybridMultilevel"/>
    <w:tmpl w:val="BC14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D32B8"/>
    <w:multiLevelType w:val="hybridMultilevel"/>
    <w:tmpl w:val="E166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93BDD"/>
    <w:multiLevelType w:val="multilevel"/>
    <w:tmpl w:val="3E6640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4831653"/>
    <w:multiLevelType w:val="hybridMultilevel"/>
    <w:tmpl w:val="514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22120"/>
    <w:multiLevelType w:val="hybridMultilevel"/>
    <w:tmpl w:val="1474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525C18"/>
    <w:multiLevelType w:val="hybridMultilevel"/>
    <w:tmpl w:val="B010E9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D4232B2"/>
    <w:multiLevelType w:val="hybridMultilevel"/>
    <w:tmpl w:val="8A94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6A0E72"/>
    <w:multiLevelType w:val="hybridMultilevel"/>
    <w:tmpl w:val="AA2C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22"/>
  </w:num>
  <w:num w:numId="4">
    <w:abstractNumId w:val="47"/>
  </w:num>
  <w:num w:numId="5">
    <w:abstractNumId w:val="40"/>
  </w:num>
  <w:num w:numId="6">
    <w:abstractNumId w:val="7"/>
  </w:num>
  <w:num w:numId="7">
    <w:abstractNumId w:val="34"/>
  </w:num>
  <w:num w:numId="8">
    <w:abstractNumId w:val="16"/>
  </w:num>
  <w:num w:numId="9">
    <w:abstractNumId w:val="26"/>
  </w:num>
  <w:num w:numId="10">
    <w:abstractNumId w:val="1"/>
  </w:num>
  <w:num w:numId="11">
    <w:abstractNumId w:val="41"/>
  </w:num>
  <w:num w:numId="12">
    <w:abstractNumId w:val="20"/>
  </w:num>
  <w:num w:numId="13">
    <w:abstractNumId w:val="23"/>
  </w:num>
  <w:num w:numId="14">
    <w:abstractNumId w:val="18"/>
  </w:num>
  <w:num w:numId="15">
    <w:abstractNumId w:val="17"/>
  </w:num>
  <w:num w:numId="16">
    <w:abstractNumId w:val="30"/>
  </w:num>
  <w:num w:numId="17">
    <w:abstractNumId w:val="8"/>
  </w:num>
  <w:num w:numId="18">
    <w:abstractNumId w:val="43"/>
  </w:num>
  <w:num w:numId="19">
    <w:abstractNumId w:val="35"/>
  </w:num>
  <w:num w:numId="20">
    <w:abstractNumId w:val="28"/>
  </w:num>
  <w:num w:numId="21">
    <w:abstractNumId w:val="3"/>
  </w:num>
  <w:num w:numId="22">
    <w:abstractNumId w:val="9"/>
  </w:num>
  <w:num w:numId="23">
    <w:abstractNumId w:val="5"/>
  </w:num>
  <w:num w:numId="24">
    <w:abstractNumId w:val="4"/>
  </w:num>
  <w:num w:numId="25">
    <w:abstractNumId w:val="31"/>
  </w:num>
  <w:num w:numId="26">
    <w:abstractNumId w:val="10"/>
  </w:num>
  <w:num w:numId="27">
    <w:abstractNumId w:val="38"/>
  </w:num>
  <w:num w:numId="28">
    <w:abstractNumId w:val="45"/>
  </w:num>
  <w:num w:numId="29">
    <w:abstractNumId w:val="19"/>
  </w:num>
  <w:num w:numId="30">
    <w:abstractNumId w:val="29"/>
  </w:num>
  <w:num w:numId="31">
    <w:abstractNumId w:val="25"/>
  </w:num>
  <w:num w:numId="32">
    <w:abstractNumId w:val="48"/>
  </w:num>
  <w:num w:numId="33">
    <w:abstractNumId w:val="39"/>
  </w:num>
  <w:num w:numId="34">
    <w:abstractNumId w:val="21"/>
  </w:num>
  <w:num w:numId="35">
    <w:abstractNumId w:val="32"/>
  </w:num>
  <w:num w:numId="36">
    <w:abstractNumId w:val="13"/>
  </w:num>
  <w:num w:numId="37">
    <w:abstractNumId w:val="6"/>
  </w:num>
  <w:num w:numId="38">
    <w:abstractNumId w:val="15"/>
  </w:num>
  <w:num w:numId="39">
    <w:abstractNumId w:val="2"/>
  </w:num>
  <w:num w:numId="40">
    <w:abstractNumId w:val="27"/>
  </w:num>
  <w:num w:numId="41">
    <w:abstractNumId w:val="37"/>
  </w:num>
  <w:num w:numId="42">
    <w:abstractNumId w:val="36"/>
  </w:num>
  <w:num w:numId="43">
    <w:abstractNumId w:val="33"/>
  </w:num>
  <w:num w:numId="44">
    <w:abstractNumId w:val="0"/>
  </w:num>
  <w:num w:numId="45">
    <w:abstractNumId w:val="46"/>
  </w:num>
  <w:num w:numId="46">
    <w:abstractNumId w:val="14"/>
  </w:num>
  <w:num w:numId="47">
    <w:abstractNumId w:val="24"/>
  </w:num>
  <w:num w:numId="48">
    <w:abstractNumId w:val="49"/>
  </w:num>
  <w:num w:numId="49">
    <w:abstractNumId w:val="42"/>
  </w:num>
  <w:num w:numId="50">
    <w:abstractNumId w:val="12"/>
  </w:num>
  <w:numIdMacAtCleanup w:val="4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go Brisson">
    <w15:presenceInfo w15:providerId="AD" w15:userId="S-1-5-21-1416522279-2049785539-1101120597-7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attachedTemplate r:id="rId1"/>
  <w:trackRevisions/>
  <w:defaultTabStop w:val="418"/>
  <w:hyphenationZone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36"/>
    <w:rsid w:val="00020133"/>
    <w:rsid w:val="000237F7"/>
    <w:rsid w:val="000243E4"/>
    <w:rsid w:val="00044B27"/>
    <w:rsid w:val="00054166"/>
    <w:rsid w:val="000610ED"/>
    <w:rsid w:val="00063DA1"/>
    <w:rsid w:val="00065CA0"/>
    <w:rsid w:val="00072B61"/>
    <w:rsid w:val="00074663"/>
    <w:rsid w:val="0009591C"/>
    <w:rsid w:val="000C0198"/>
    <w:rsid w:val="000C698B"/>
    <w:rsid w:val="000D59F9"/>
    <w:rsid w:val="001073FC"/>
    <w:rsid w:val="00112500"/>
    <w:rsid w:val="0012539E"/>
    <w:rsid w:val="00145404"/>
    <w:rsid w:val="00145A2A"/>
    <w:rsid w:val="00157D32"/>
    <w:rsid w:val="001703EC"/>
    <w:rsid w:val="00184E0C"/>
    <w:rsid w:val="0019466D"/>
    <w:rsid w:val="001A4A72"/>
    <w:rsid w:val="001B5EF6"/>
    <w:rsid w:val="001D38A7"/>
    <w:rsid w:val="001E0176"/>
    <w:rsid w:val="00206B2A"/>
    <w:rsid w:val="002249AC"/>
    <w:rsid w:val="00233B1A"/>
    <w:rsid w:val="00261070"/>
    <w:rsid w:val="00271DB2"/>
    <w:rsid w:val="00290803"/>
    <w:rsid w:val="002A23AF"/>
    <w:rsid w:val="002B5E28"/>
    <w:rsid w:val="002C01FB"/>
    <w:rsid w:val="002D7B60"/>
    <w:rsid w:val="002E0EDF"/>
    <w:rsid w:val="003001A6"/>
    <w:rsid w:val="00300DEF"/>
    <w:rsid w:val="00303759"/>
    <w:rsid w:val="003050B0"/>
    <w:rsid w:val="00323578"/>
    <w:rsid w:val="00330489"/>
    <w:rsid w:val="00333FB9"/>
    <w:rsid w:val="00334F10"/>
    <w:rsid w:val="00344A24"/>
    <w:rsid w:val="003675E0"/>
    <w:rsid w:val="00383A62"/>
    <w:rsid w:val="003918C1"/>
    <w:rsid w:val="003A3867"/>
    <w:rsid w:val="003A3BA6"/>
    <w:rsid w:val="003B2291"/>
    <w:rsid w:val="003C7539"/>
    <w:rsid w:val="003D0E6D"/>
    <w:rsid w:val="003D581C"/>
    <w:rsid w:val="003E7462"/>
    <w:rsid w:val="003E7A40"/>
    <w:rsid w:val="003F5629"/>
    <w:rsid w:val="003F5ADF"/>
    <w:rsid w:val="003F735E"/>
    <w:rsid w:val="004041E4"/>
    <w:rsid w:val="00414ADC"/>
    <w:rsid w:val="0041748D"/>
    <w:rsid w:val="00441829"/>
    <w:rsid w:val="00442B24"/>
    <w:rsid w:val="00453EA7"/>
    <w:rsid w:val="004611A9"/>
    <w:rsid w:val="00482E45"/>
    <w:rsid w:val="00484E6C"/>
    <w:rsid w:val="00493212"/>
    <w:rsid w:val="004B1A83"/>
    <w:rsid w:val="004C1B6A"/>
    <w:rsid w:val="004C67E0"/>
    <w:rsid w:val="004D0AE7"/>
    <w:rsid w:val="004D569B"/>
    <w:rsid w:val="004E14BA"/>
    <w:rsid w:val="005128AC"/>
    <w:rsid w:val="00514A1B"/>
    <w:rsid w:val="00546D76"/>
    <w:rsid w:val="00562872"/>
    <w:rsid w:val="00567F20"/>
    <w:rsid w:val="0057289E"/>
    <w:rsid w:val="00582156"/>
    <w:rsid w:val="005954C3"/>
    <w:rsid w:val="005B54A9"/>
    <w:rsid w:val="005C5AB5"/>
    <w:rsid w:val="005D4F40"/>
    <w:rsid w:val="005E0F3A"/>
    <w:rsid w:val="005F334A"/>
    <w:rsid w:val="00615D76"/>
    <w:rsid w:val="00620503"/>
    <w:rsid w:val="00627D68"/>
    <w:rsid w:val="00651493"/>
    <w:rsid w:val="00657981"/>
    <w:rsid w:val="006A7016"/>
    <w:rsid w:val="006C4AB3"/>
    <w:rsid w:val="006D657D"/>
    <w:rsid w:val="00713048"/>
    <w:rsid w:val="0071393B"/>
    <w:rsid w:val="00732E3C"/>
    <w:rsid w:val="00742855"/>
    <w:rsid w:val="00742DE7"/>
    <w:rsid w:val="00747EAA"/>
    <w:rsid w:val="00784C17"/>
    <w:rsid w:val="00790BC3"/>
    <w:rsid w:val="007A2893"/>
    <w:rsid w:val="007B5C3D"/>
    <w:rsid w:val="007B5C6B"/>
    <w:rsid w:val="007D10CE"/>
    <w:rsid w:val="008073B5"/>
    <w:rsid w:val="00811D31"/>
    <w:rsid w:val="0081558F"/>
    <w:rsid w:val="00823150"/>
    <w:rsid w:val="0086796B"/>
    <w:rsid w:val="00886E11"/>
    <w:rsid w:val="008D717F"/>
    <w:rsid w:val="00922E16"/>
    <w:rsid w:val="009507B5"/>
    <w:rsid w:val="0095641B"/>
    <w:rsid w:val="00965A38"/>
    <w:rsid w:val="009800F4"/>
    <w:rsid w:val="00981F41"/>
    <w:rsid w:val="009950C0"/>
    <w:rsid w:val="009A0EC9"/>
    <w:rsid w:val="009A5B53"/>
    <w:rsid w:val="009B4C36"/>
    <w:rsid w:val="009E00A8"/>
    <w:rsid w:val="009E5161"/>
    <w:rsid w:val="009F1F03"/>
    <w:rsid w:val="009F6D59"/>
    <w:rsid w:val="009F71D5"/>
    <w:rsid w:val="00A02CC1"/>
    <w:rsid w:val="00A03B23"/>
    <w:rsid w:val="00A53BB5"/>
    <w:rsid w:val="00A56091"/>
    <w:rsid w:val="00A62A1F"/>
    <w:rsid w:val="00A646D8"/>
    <w:rsid w:val="00A76CC4"/>
    <w:rsid w:val="00A83383"/>
    <w:rsid w:val="00A92A7A"/>
    <w:rsid w:val="00AB45EE"/>
    <w:rsid w:val="00AC09D4"/>
    <w:rsid w:val="00AC1FE8"/>
    <w:rsid w:val="00B14CE9"/>
    <w:rsid w:val="00B31F66"/>
    <w:rsid w:val="00B719A5"/>
    <w:rsid w:val="00B82941"/>
    <w:rsid w:val="00B90BE7"/>
    <w:rsid w:val="00B95583"/>
    <w:rsid w:val="00BA1455"/>
    <w:rsid w:val="00BB52A6"/>
    <w:rsid w:val="00BC1586"/>
    <w:rsid w:val="00BD6041"/>
    <w:rsid w:val="00C00BC7"/>
    <w:rsid w:val="00C02F8F"/>
    <w:rsid w:val="00C1792B"/>
    <w:rsid w:val="00C17B21"/>
    <w:rsid w:val="00C25DAE"/>
    <w:rsid w:val="00C25E36"/>
    <w:rsid w:val="00C56963"/>
    <w:rsid w:val="00C64385"/>
    <w:rsid w:val="00C7212E"/>
    <w:rsid w:val="00C93A47"/>
    <w:rsid w:val="00CA3438"/>
    <w:rsid w:val="00CC39D3"/>
    <w:rsid w:val="00CD0542"/>
    <w:rsid w:val="00CD40D8"/>
    <w:rsid w:val="00CD71A4"/>
    <w:rsid w:val="00CE2336"/>
    <w:rsid w:val="00CF5927"/>
    <w:rsid w:val="00CF6F10"/>
    <w:rsid w:val="00D04F20"/>
    <w:rsid w:val="00D10FA0"/>
    <w:rsid w:val="00D24B07"/>
    <w:rsid w:val="00D46A69"/>
    <w:rsid w:val="00D772A6"/>
    <w:rsid w:val="00D81FEB"/>
    <w:rsid w:val="00D82A54"/>
    <w:rsid w:val="00D830A5"/>
    <w:rsid w:val="00D97984"/>
    <w:rsid w:val="00DD1F9A"/>
    <w:rsid w:val="00DD23DC"/>
    <w:rsid w:val="00DD7B02"/>
    <w:rsid w:val="00DF25BC"/>
    <w:rsid w:val="00DF64CB"/>
    <w:rsid w:val="00E26DB0"/>
    <w:rsid w:val="00E300DB"/>
    <w:rsid w:val="00E3558E"/>
    <w:rsid w:val="00E3559A"/>
    <w:rsid w:val="00E36392"/>
    <w:rsid w:val="00E43A73"/>
    <w:rsid w:val="00E43BF1"/>
    <w:rsid w:val="00E534EF"/>
    <w:rsid w:val="00E7208D"/>
    <w:rsid w:val="00E73215"/>
    <w:rsid w:val="00E90B74"/>
    <w:rsid w:val="00E91417"/>
    <w:rsid w:val="00EA621F"/>
    <w:rsid w:val="00F0009A"/>
    <w:rsid w:val="00F041F5"/>
    <w:rsid w:val="00F452CA"/>
    <w:rsid w:val="00F62D81"/>
    <w:rsid w:val="00F7281A"/>
    <w:rsid w:val="00F761C4"/>
    <w:rsid w:val="00F77C1A"/>
    <w:rsid w:val="00F8502F"/>
    <w:rsid w:val="00FC2C85"/>
    <w:rsid w:val="00FC5E56"/>
    <w:rsid w:val="00FD7631"/>
    <w:rsid w:val="00FE1CA7"/>
    <w:rsid w:val="00FF2A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7212BF"/>
  <w15:docId w15:val="{E1A554F6-1598-4BBF-9DDA-95D4A986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03"/>
    <w:pPr>
      <w:widowControl w:val="0"/>
      <w:spacing w:after="180"/>
      <w:jc w:val="both"/>
    </w:pPr>
    <w:rPr>
      <w:rFonts w:ascii="Arial" w:hAnsi="Arial" w:cs="Arial"/>
      <w:lang w:val="en-GB"/>
    </w:rPr>
  </w:style>
  <w:style w:type="paragraph" w:styleId="Heading1">
    <w:name w:val="heading 1"/>
    <w:aliases w:val=" Char,Char"/>
    <w:basedOn w:val="Normal"/>
    <w:next w:val="Normal"/>
    <w:link w:val="Heading1Char"/>
    <w:autoRedefine/>
    <w:qFormat/>
    <w:rsid w:val="003D581C"/>
    <w:pPr>
      <w:keepNext/>
      <w:keepLines/>
      <w:numPr>
        <w:numId w:val="44"/>
      </w:numPr>
      <w:spacing w:before="100" w:after="200" w:line="276" w:lineRule="auto"/>
      <w:jc w:val="left"/>
      <w:outlineLvl w:val="0"/>
    </w:pPr>
    <w:rPr>
      <w:rFonts w:eastAsiaTheme="majorEastAsia"/>
      <w:b/>
      <w:bCs/>
      <w:sz w:val="36"/>
      <w:szCs w:val="28"/>
    </w:rPr>
  </w:style>
  <w:style w:type="paragraph" w:styleId="Heading2">
    <w:name w:val="heading 2"/>
    <w:basedOn w:val="Normal"/>
    <w:next w:val="Normal"/>
    <w:link w:val="Heading2Char"/>
    <w:unhideWhenUsed/>
    <w:qFormat/>
    <w:rsid w:val="00E56B20"/>
    <w:pPr>
      <w:keepNext/>
      <w:keepLines/>
      <w:numPr>
        <w:ilvl w:val="1"/>
        <w:numId w:val="44"/>
      </w:numPr>
      <w:spacing w:before="200" w:after="100" w:line="276" w:lineRule="auto"/>
      <w:outlineLvl w:val="1"/>
    </w:pPr>
    <w:rPr>
      <w:rFonts w:eastAsiaTheme="majorEastAsia"/>
      <w:bCs/>
      <w:sz w:val="32"/>
      <w:szCs w:val="26"/>
    </w:rPr>
  </w:style>
  <w:style w:type="paragraph" w:styleId="Heading3">
    <w:name w:val="heading 3"/>
    <w:basedOn w:val="Normal"/>
    <w:next w:val="Normal"/>
    <w:link w:val="Heading3Char"/>
    <w:unhideWhenUsed/>
    <w:qFormat/>
    <w:rsid w:val="00E56B20"/>
    <w:pPr>
      <w:keepNext/>
      <w:keepLines/>
      <w:numPr>
        <w:ilvl w:val="2"/>
        <w:numId w:val="44"/>
      </w:numPr>
      <w:spacing w:before="100" w:after="100"/>
      <w:outlineLvl w:val="2"/>
    </w:pPr>
    <w:rPr>
      <w:rFonts w:eastAsiaTheme="majorEastAsia"/>
      <w:bCs/>
      <w:sz w:val="28"/>
    </w:rPr>
  </w:style>
  <w:style w:type="paragraph" w:styleId="Heading4">
    <w:name w:val="heading 4"/>
    <w:basedOn w:val="Normal"/>
    <w:next w:val="Normal"/>
    <w:link w:val="Heading4Char"/>
    <w:unhideWhenUsed/>
    <w:qFormat/>
    <w:rsid w:val="009800F4"/>
    <w:pPr>
      <w:keepNext/>
      <w:keepLines/>
      <w:numPr>
        <w:ilvl w:val="3"/>
        <w:numId w:val="44"/>
      </w:numPr>
      <w:spacing w:before="200" w:after="0"/>
      <w:outlineLvl w:val="3"/>
    </w:pPr>
    <w:rPr>
      <w:rFonts w:eastAsiaTheme="majorEastAsia" w:cstheme="majorBidi"/>
      <w:bCs/>
      <w:iCs/>
      <w:sz w:val="28"/>
      <w:lang w:val="en-US"/>
    </w:rPr>
  </w:style>
  <w:style w:type="paragraph" w:styleId="Heading5">
    <w:name w:val="heading 5"/>
    <w:basedOn w:val="Normal"/>
    <w:next w:val="Normal"/>
    <w:link w:val="Heading5Char"/>
    <w:unhideWhenUsed/>
    <w:qFormat/>
    <w:rsid w:val="00977145"/>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77145"/>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77145"/>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77145"/>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77145"/>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basedOn w:val="DefaultParagraphFont"/>
    <w:link w:val="Heading1"/>
    <w:rsid w:val="003D581C"/>
    <w:rPr>
      <w:rFonts w:ascii="Arial" w:eastAsiaTheme="majorEastAsia" w:hAnsi="Arial" w:cs="Arial"/>
      <w:b/>
      <w:bCs/>
      <w:sz w:val="36"/>
      <w:szCs w:val="28"/>
      <w:lang w:val="en-GB"/>
    </w:rPr>
  </w:style>
  <w:style w:type="character" w:customStyle="1" w:styleId="Heading2Char">
    <w:name w:val="Heading 2 Char"/>
    <w:basedOn w:val="DefaultParagraphFont"/>
    <w:link w:val="Heading2"/>
    <w:rsid w:val="00E56B20"/>
    <w:rPr>
      <w:rFonts w:ascii="Arial" w:eastAsiaTheme="majorEastAsia" w:hAnsi="Arial" w:cs="Arial"/>
      <w:bCs/>
      <w:sz w:val="32"/>
      <w:szCs w:val="26"/>
      <w:lang w:val="en-GB"/>
    </w:rPr>
  </w:style>
  <w:style w:type="character" w:customStyle="1" w:styleId="Heading3Char">
    <w:name w:val="Heading 3 Char"/>
    <w:basedOn w:val="DefaultParagraphFont"/>
    <w:link w:val="Heading3"/>
    <w:rsid w:val="00E56B20"/>
    <w:rPr>
      <w:rFonts w:ascii="Arial" w:eastAsiaTheme="majorEastAsia" w:hAnsi="Arial" w:cs="Arial"/>
      <w:bCs/>
      <w:sz w:val="28"/>
      <w:lang w:val="en-GB"/>
    </w:rPr>
  </w:style>
  <w:style w:type="character" w:customStyle="1" w:styleId="Heading4Char">
    <w:name w:val="Heading 4 Char"/>
    <w:basedOn w:val="DefaultParagraphFont"/>
    <w:link w:val="Heading4"/>
    <w:rsid w:val="009800F4"/>
    <w:rPr>
      <w:rFonts w:ascii="Arial" w:eastAsiaTheme="majorEastAsia" w:hAnsi="Arial" w:cstheme="majorBidi"/>
      <w:bCs/>
      <w:iCs/>
      <w:sz w:val="28"/>
    </w:rPr>
  </w:style>
  <w:style w:type="character" w:customStyle="1" w:styleId="Heading5Char">
    <w:name w:val="Heading 5 Char"/>
    <w:basedOn w:val="DefaultParagraphFont"/>
    <w:link w:val="Heading5"/>
    <w:rsid w:val="00977145"/>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rsid w:val="00977145"/>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rsid w:val="00977145"/>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97714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977145"/>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unhideWhenUsed/>
    <w:rsid w:val="00240E5C"/>
    <w:pPr>
      <w:tabs>
        <w:tab w:val="center" w:pos="4153"/>
        <w:tab w:val="right" w:pos="8306"/>
      </w:tabs>
      <w:snapToGrid w:val="0"/>
      <w:jc w:val="left"/>
    </w:pPr>
    <w:rPr>
      <w:sz w:val="18"/>
      <w:szCs w:val="18"/>
    </w:rPr>
  </w:style>
  <w:style w:type="character" w:customStyle="1" w:styleId="HeaderChar">
    <w:name w:val="Header Char"/>
    <w:basedOn w:val="DefaultParagraphFont"/>
    <w:link w:val="Header"/>
    <w:uiPriority w:val="99"/>
    <w:rsid w:val="00240E5C"/>
    <w:rPr>
      <w:rFonts w:ascii="Arial" w:hAnsi="Arial" w:cs="Arial"/>
      <w:sz w:val="18"/>
      <w:szCs w:val="18"/>
    </w:rPr>
  </w:style>
  <w:style w:type="paragraph" w:styleId="Footer">
    <w:name w:val="footer"/>
    <w:basedOn w:val="Normal"/>
    <w:link w:val="FooterChar"/>
    <w:uiPriority w:val="99"/>
    <w:unhideWhenUsed/>
    <w:rsid w:val="00240E5C"/>
    <w:pPr>
      <w:tabs>
        <w:tab w:val="center" w:pos="4153"/>
        <w:tab w:val="right" w:pos="8306"/>
      </w:tabs>
      <w:snapToGrid w:val="0"/>
      <w:spacing w:before="120" w:after="120"/>
      <w:jc w:val="center"/>
    </w:pPr>
    <w:rPr>
      <w:color w:val="00B0F0"/>
      <w:sz w:val="16"/>
      <w:szCs w:val="18"/>
    </w:rPr>
  </w:style>
  <w:style w:type="character" w:customStyle="1" w:styleId="FooterChar">
    <w:name w:val="Footer Char"/>
    <w:basedOn w:val="DefaultParagraphFont"/>
    <w:link w:val="Footer"/>
    <w:uiPriority w:val="99"/>
    <w:rsid w:val="00240E5C"/>
    <w:rPr>
      <w:rFonts w:ascii="Arial" w:hAnsi="Arial" w:cs="Arial"/>
      <w:color w:val="00B0F0"/>
      <w:sz w:val="16"/>
      <w:szCs w:val="18"/>
    </w:rPr>
  </w:style>
  <w:style w:type="paragraph" w:styleId="BalloonText">
    <w:name w:val="Balloon Text"/>
    <w:basedOn w:val="Normal"/>
    <w:link w:val="BalloonTextChar"/>
    <w:uiPriority w:val="99"/>
    <w:semiHidden/>
    <w:unhideWhenUsed/>
    <w:rsid w:val="002C1A87"/>
    <w:rPr>
      <w:sz w:val="18"/>
      <w:szCs w:val="18"/>
    </w:rPr>
  </w:style>
  <w:style w:type="character" w:customStyle="1" w:styleId="BalloonTextChar">
    <w:name w:val="Balloon Text Char"/>
    <w:basedOn w:val="DefaultParagraphFont"/>
    <w:link w:val="BalloonText"/>
    <w:uiPriority w:val="99"/>
    <w:semiHidden/>
    <w:rsid w:val="002C1A87"/>
    <w:rPr>
      <w:sz w:val="18"/>
      <w:szCs w:val="18"/>
    </w:rPr>
  </w:style>
  <w:style w:type="paragraph" w:styleId="Title">
    <w:name w:val="Title"/>
    <w:basedOn w:val="Normal"/>
    <w:next w:val="Normal"/>
    <w:link w:val="TitleChar"/>
    <w:uiPriority w:val="10"/>
    <w:qFormat/>
    <w:rsid w:val="008A2509"/>
    <w:pPr>
      <w:widowControl/>
      <w:spacing w:before="240" w:after="120" w:line="276" w:lineRule="auto"/>
      <w:jc w:val="center"/>
      <w:outlineLvl w:val="0"/>
    </w:pPr>
    <w:rPr>
      <w:rFonts w:eastAsiaTheme="majorEastAsia"/>
      <w:b/>
      <w:spacing w:val="8"/>
      <w:kern w:val="28"/>
      <w:sz w:val="48"/>
      <w:szCs w:val="52"/>
      <w:lang w:val="de-DE"/>
    </w:rPr>
  </w:style>
  <w:style w:type="character" w:customStyle="1" w:styleId="TitleChar">
    <w:name w:val="Title Char"/>
    <w:basedOn w:val="DefaultParagraphFont"/>
    <w:link w:val="Title"/>
    <w:uiPriority w:val="10"/>
    <w:rsid w:val="008A2509"/>
    <w:rPr>
      <w:rFonts w:ascii="Arial" w:eastAsiaTheme="majorEastAsia" w:hAnsi="Arial" w:cs="Arial"/>
      <w:b/>
      <w:spacing w:val="8"/>
      <w:kern w:val="28"/>
      <w:sz w:val="48"/>
      <w:szCs w:val="52"/>
      <w:lang w:val="de-DE"/>
    </w:rPr>
  </w:style>
  <w:style w:type="paragraph" w:styleId="Subtitle">
    <w:name w:val="Subtitle"/>
    <w:basedOn w:val="Normal"/>
    <w:next w:val="Normal"/>
    <w:link w:val="SubtitleChar"/>
    <w:uiPriority w:val="11"/>
    <w:qFormat/>
    <w:rsid w:val="008C4301"/>
    <w:pPr>
      <w:numPr>
        <w:ilvl w:val="1"/>
      </w:numPr>
      <w:jc w:val="center"/>
    </w:pPr>
    <w:rPr>
      <w:rFonts w:eastAsiaTheme="majorEastAsia"/>
      <w:iCs/>
      <w:color w:val="00B0F0"/>
      <w:spacing w:val="15"/>
      <w:sz w:val="24"/>
      <w:szCs w:val="24"/>
    </w:rPr>
  </w:style>
  <w:style w:type="character" w:customStyle="1" w:styleId="SubtitleChar">
    <w:name w:val="Subtitle Char"/>
    <w:basedOn w:val="DefaultParagraphFont"/>
    <w:link w:val="Subtitle"/>
    <w:uiPriority w:val="11"/>
    <w:rsid w:val="008C4301"/>
    <w:rPr>
      <w:rFonts w:ascii="Arial" w:eastAsiaTheme="majorEastAsia" w:hAnsi="Arial" w:cs="Arial"/>
      <w:iCs/>
      <w:color w:val="00B0F0"/>
      <w:spacing w:val="15"/>
      <w:sz w:val="24"/>
      <w:szCs w:val="24"/>
    </w:rPr>
  </w:style>
  <w:style w:type="paragraph" w:customStyle="1" w:styleId="HeadingAnnex1">
    <w:name w:val="Heading Annex 1"/>
    <w:basedOn w:val="Heading1"/>
    <w:link w:val="HeadingAnnex1Char"/>
    <w:qFormat/>
    <w:rsid w:val="00296F7B"/>
    <w:pPr>
      <w:numPr>
        <w:numId w:val="2"/>
      </w:numPr>
      <w:jc w:val="center"/>
    </w:pPr>
    <w:rPr>
      <w:sz w:val="32"/>
    </w:rPr>
  </w:style>
  <w:style w:type="character" w:customStyle="1" w:styleId="HeadingAnnex1Char">
    <w:name w:val="Heading Annex 1 Char"/>
    <w:basedOn w:val="Heading1Char"/>
    <w:link w:val="HeadingAnnex1"/>
    <w:rsid w:val="00296F7B"/>
    <w:rPr>
      <w:rFonts w:ascii="Arial" w:eastAsiaTheme="majorEastAsia" w:hAnsi="Arial" w:cs="Arial"/>
      <w:b/>
      <w:bCs/>
      <w:sz w:val="32"/>
      <w:szCs w:val="28"/>
      <w:lang w:val="en-GB"/>
    </w:rPr>
  </w:style>
  <w:style w:type="paragraph" w:customStyle="1" w:styleId="HeadingAnnex2">
    <w:name w:val="Heading Annex 2"/>
    <w:basedOn w:val="Heading2"/>
    <w:link w:val="HeadingAnnex2Char"/>
    <w:qFormat/>
    <w:rsid w:val="004D5C15"/>
    <w:pPr>
      <w:numPr>
        <w:ilvl w:val="0"/>
        <w:numId w:val="0"/>
      </w:numPr>
      <w:tabs>
        <w:tab w:val="num" w:pos="680"/>
      </w:tabs>
    </w:pPr>
  </w:style>
  <w:style w:type="character" w:customStyle="1" w:styleId="HeadingAnnex2Char">
    <w:name w:val="Heading Annex 2 Char"/>
    <w:basedOn w:val="Heading2Char"/>
    <w:link w:val="HeadingAnnex2"/>
    <w:rsid w:val="004D5C15"/>
    <w:rPr>
      <w:rFonts w:ascii="Arial" w:eastAsiaTheme="majorEastAsia" w:hAnsi="Arial" w:cs="Arial"/>
      <w:bCs/>
      <w:sz w:val="32"/>
      <w:szCs w:val="26"/>
      <w:lang w:val="en-GB"/>
    </w:rPr>
  </w:style>
  <w:style w:type="paragraph" w:customStyle="1" w:styleId="HeadingAnnex3">
    <w:name w:val="Heading Annex 3"/>
    <w:basedOn w:val="Heading3"/>
    <w:link w:val="HeadingAnnex3Char"/>
    <w:qFormat/>
    <w:rsid w:val="004D5C15"/>
    <w:pPr>
      <w:numPr>
        <w:ilvl w:val="0"/>
        <w:numId w:val="0"/>
      </w:numPr>
      <w:tabs>
        <w:tab w:val="num" w:pos="907"/>
      </w:tabs>
    </w:pPr>
  </w:style>
  <w:style w:type="character" w:customStyle="1" w:styleId="HeadingAnnex3Char">
    <w:name w:val="Heading Annex 3 Char"/>
    <w:basedOn w:val="Heading3Char"/>
    <w:link w:val="HeadingAnnex3"/>
    <w:rsid w:val="004D5C15"/>
    <w:rPr>
      <w:rFonts w:ascii="Arial" w:eastAsiaTheme="majorEastAsia" w:hAnsi="Arial" w:cs="Arial"/>
      <w:bCs/>
      <w:sz w:val="28"/>
      <w:lang w:val="en-GB"/>
    </w:rPr>
  </w:style>
  <w:style w:type="paragraph" w:customStyle="1" w:styleId="Reference">
    <w:name w:val="Reference"/>
    <w:aliases w:val="Definition,Abbreviation"/>
    <w:basedOn w:val="Normal"/>
    <w:link w:val="ReferenceChar"/>
    <w:qFormat/>
    <w:rsid w:val="00DC4494"/>
    <w:pPr>
      <w:keepLines/>
      <w:widowControl/>
      <w:tabs>
        <w:tab w:val="left" w:pos="3119"/>
      </w:tabs>
      <w:spacing w:after="60"/>
      <w:ind w:left="3119" w:hanging="3119"/>
    </w:pPr>
  </w:style>
  <w:style w:type="character" w:customStyle="1" w:styleId="ReferenceChar">
    <w:name w:val="Reference Char"/>
    <w:aliases w:val="Definition Char,Abbreviation Char"/>
    <w:basedOn w:val="DefaultParagraphFont"/>
    <w:link w:val="Reference"/>
    <w:rsid w:val="00DC4494"/>
    <w:rPr>
      <w:rFonts w:ascii="Arial" w:hAnsi="Arial" w:cs="Arial"/>
      <w:lang w:val="en-GB"/>
    </w:rPr>
  </w:style>
  <w:style w:type="paragraph" w:styleId="ListParagraph">
    <w:name w:val="List Paragraph"/>
    <w:basedOn w:val="TOC1"/>
    <w:uiPriority w:val="34"/>
    <w:qFormat/>
    <w:rsid w:val="00EE5449"/>
  </w:style>
  <w:style w:type="paragraph" w:styleId="TOC1">
    <w:name w:val="toc 1"/>
    <w:basedOn w:val="Normal"/>
    <w:next w:val="Normal"/>
    <w:link w:val="TOC1Char"/>
    <w:autoRedefine/>
    <w:uiPriority w:val="39"/>
    <w:unhideWhenUsed/>
    <w:rsid w:val="00C90A03"/>
    <w:pPr>
      <w:tabs>
        <w:tab w:val="left" w:pos="567"/>
        <w:tab w:val="right" w:leader="dot" w:pos="9060"/>
      </w:tabs>
      <w:spacing w:after="100"/>
      <w:ind w:left="567" w:hanging="567"/>
      <w:jc w:val="left"/>
    </w:pPr>
    <w:rPr>
      <w:b/>
      <w:noProof/>
    </w:rPr>
  </w:style>
  <w:style w:type="character" w:customStyle="1" w:styleId="TOC1Char">
    <w:name w:val="TOC 1 Char"/>
    <w:basedOn w:val="DefaultParagraphFont"/>
    <w:link w:val="TOC1"/>
    <w:uiPriority w:val="39"/>
    <w:rsid w:val="00C90A03"/>
    <w:rPr>
      <w:b/>
      <w:noProof/>
    </w:rPr>
  </w:style>
  <w:style w:type="paragraph" w:customStyle="1" w:styleId="Normal-list">
    <w:name w:val="Normal - list"/>
    <w:basedOn w:val="Normal"/>
    <w:link w:val="Normal-listChar"/>
    <w:qFormat/>
    <w:rsid w:val="000F797B"/>
    <w:pPr>
      <w:keepLines/>
      <w:widowControl/>
      <w:ind w:left="567" w:hanging="340"/>
      <w:contextualSpacing/>
    </w:pPr>
  </w:style>
  <w:style w:type="character" w:customStyle="1" w:styleId="Normal-listChar">
    <w:name w:val="Normal - list Char"/>
    <w:basedOn w:val="ReferenceChar"/>
    <w:link w:val="Normal-list"/>
    <w:rsid w:val="000F797B"/>
    <w:rPr>
      <w:rFonts w:ascii="Arial" w:hAnsi="Arial" w:cs="Arial"/>
      <w:lang w:val="en-GB"/>
    </w:rPr>
  </w:style>
  <w:style w:type="paragraph" w:styleId="TOCHeading">
    <w:name w:val="TOC Heading"/>
    <w:basedOn w:val="Heading1"/>
    <w:next w:val="Normal"/>
    <w:uiPriority w:val="39"/>
    <w:semiHidden/>
    <w:unhideWhenUsed/>
    <w:qFormat/>
    <w:rsid w:val="008F2C36"/>
    <w:pPr>
      <w:widowControl/>
      <w:numPr>
        <w:numId w:val="0"/>
      </w:numPr>
      <w:spacing w:before="480" w:after="0"/>
      <w:outlineLvl w:val="9"/>
    </w:pPr>
    <w:rPr>
      <w:rFonts w:asciiTheme="majorHAnsi" w:hAnsiTheme="majorHAnsi" w:cstheme="majorBidi"/>
      <w:color w:val="365F91" w:themeColor="accent1" w:themeShade="BF"/>
      <w:kern w:val="0"/>
      <w:sz w:val="28"/>
      <w:lang w:val="en-US" w:eastAsia="ja-JP"/>
    </w:rPr>
  </w:style>
  <w:style w:type="paragraph" w:styleId="TOC2">
    <w:name w:val="toc 2"/>
    <w:basedOn w:val="Normal"/>
    <w:next w:val="Normal"/>
    <w:autoRedefine/>
    <w:uiPriority w:val="39"/>
    <w:unhideWhenUsed/>
    <w:rsid w:val="00EE5449"/>
    <w:pPr>
      <w:tabs>
        <w:tab w:val="left" w:pos="1134"/>
        <w:tab w:val="right" w:leader="dot" w:pos="9060"/>
      </w:tabs>
      <w:spacing w:after="100"/>
      <w:ind w:left="1134" w:hanging="567"/>
    </w:pPr>
    <w:rPr>
      <w:noProof/>
    </w:rPr>
  </w:style>
  <w:style w:type="paragraph" w:styleId="TOC3">
    <w:name w:val="toc 3"/>
    <w:basedOn w:val="Normal"/>
    <w:next w:val="Normal"/>
    <w:autoRedefine/>
    <w:uiPriority w:val="39"/>
    <w:unhideWhenUsed/>
    <w:rsid w:val="008F2C36"/>
    <w:pPr>
      <w:spacing w:after="100"/>
      <w:ind w:left="420"/>
    </w:pPr>
  </w:style>
  <w:style w:type="character" w:styleId="Hyperlink">
    <w:name w:val="Hyperlink"/>
    <w:basedOn w:val="DefaultParagraphFont"/>
    <w:uiPriority w:val="99"/>
    <w:unhideWhenUsed/>
    <w:rsid w:val="008F2C36"/>
    <w:rPr>
      <w:color w:val="0000FF" w:themeColor="hyperlink"/>
      <w:u w:val="single"/>
    </w:rPr>
  </w:style>
  <w:style w:type="paragraph" w:customStyle="1" w:styleId="TOCAnnex1">
    <w:name w:val="TOC Annex 1"/>
    <w:basedOn w:val="TOC1"/>
    <w:link w:val="TOCAnnex1Char"/>
    <w:qFormat/>
    <w:rsid w:val="00B13D81"/>
    <w:pPr>
      <w:tabs>
        <w:tab w:val="clear" w:pos="567"/>
        <w:tab w:val="left" w:pos="1134"/>
      </w:tabs>
    </w:pPr>
  </w:style>
  <w:style w:type="character" w:customStyle="1" w:styleId="TOCAnnex1Char">
    <w:name w:val="TOC Annex 1 Char"/>
    <w:basedOn w:val="TOC1Char"/>
    <w:link w:val="TOCAnnex1"/>
    <w:rsid w:val="00B13D81"/>
    <w:rPr>
      <w:rFonts w:ascii="Arial" w:hAnsi="Arial" w:cs="Arial"/>
      <w:b/>
      <w:noProof/>
    </w:rPr>
  </w:style>
  <w:style w:type="paragraph" w:customStyle="1" w:styleId="HeadingIntro">
    <w:name w:val="Heading Intro"/>
    <w:basedOn w:val="Normal"/>
    <w:link w:val="HeadingIntroChar"/>
    <w:qFormat/>
    <w:rsid w:val="0013564A"/>
    <w:pPr>
      <w:keepNext/>
      <w:pageBreakBefore/>
      <w:widowControl/>
    </w:pPr>
    <w:rPr>
      <w:caps/>
      <w:sz w:val="32"/>
    </w:rPr>
  </w:style>
  <w:style w:type="character" w:customStyle="1" w:styleId="HeadingIntroChar">
    <w:name w:val="Heading Intro Char"/>
    <w:basedOn w:val="DefaultParagraphFont"/>
    <w:link w:val="HeadingIntro"/>
    <w:rsid w:val="0013564A"/>
    <w:rPr>
      <w:rFonts w:ascii="Arial" w:hAnsi="Arial" w:cs="Arial"/>
      <w:caps/>
      <w:sz w:val="32"/>
    </w:rPr>
  </w:style>
  <w:style w:type="character" w:styleId="BookTitle">
    <w:name w:val="Book Title"/>
    <w:basedOn w:val="DefaultParagraphFont"/>
    <w:uiPriority w:val="33"/>
    <w:rsid w:val="003B0B9A"/>
    <w:rPr>
      <w:b w:val="0"/>
    </w:rPr>
  </w:style>
  <w:style w:type="table" w:styleId="TableGrid">
    <w:name w:val="Table Grid"/>
    <w:basedOn w:val="TableNormal"/>
    <w:rsid w:val="00B9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orEXAMPLE">
    <w:name w:val="NOTE or EXAMPLE"/>
    <w:basedOn w:val="Normal"/>
    <w:link w:val="NOTEorEXAMPLEChar"/>
    <w:qFormat/>
    <w:rsid w:val="00916D05"/>
    <w:rPr>
      <w:sz w:val="18"/>
    </w:rPr>
  </w:style>
  <w:style w:type="character" w:customStyle="1" w:styleId="NOTEorEXAMPLEChar">
    <w:name w:val="NOTE or EXAMPLE Char"/>
    <w:basedOn w:val="DefaultParagraphFont"/>
    <w:link w:val="NOTEorEXAMPLE"/>
    <w:rsid w:val="00916D05"/>
    <w:rPr>
      <w:rFonts w:ascii="Arial" w:hAnsi="Arial" w:cs="Arial"/>
      <w:sz w:val="18"/>
      <w:lang w:val="en-GB"/>
    </w:rPr>
  </w:style>
  <w:style w:type="character" w:styleId="LineNumber">
    <w:name w:val="line number"/>
    <w:basedOn w:val="DefaultParagraphFont"/>
    <w:uiPriority w:val="99"/>
    <w:semiHidden/>
    <w:unhideWhenUsed/>
    <w:rsid w:val="00B70003"/>
  </w:style>
  <w:style w:type="paragraph" w:customStyle="1" w:styleId="PARAGRAPH">
    <w:name w:val="PARAGRAPH"/>
    <w:link w:val="PARAGRAPHChar"/>
    <w:rsid w:val="00453EA7"/>
    <w:pPr>
      <w:snapToGrid w:val="0"/>
      <w:spacing w:before="100" w:after="200"/>
      <w:jc w:val="both"/>
    </w:pPr>
    <w:rPr>
      <w:rFonts w:ascii="Arial" w:eastAsia="MS Mincho" w:hAnsi="Arial" w:cs="Arial"/>
      <w:spacing w:val="8"/>
      <w:kern w:val="0"/>
      <w:sz w:val="20"/>
      <w:szCs w:val="24"/>
      <w:lang w:val="en-GB"/>
    </w:rPr>
  </w:style>
  <w:style w:type="character" w:customStyle="1" w:styleId="PARAGRAPHChar">
    <w:name w:val="PARAGRAPH Char"/>
    <w:link w:val="PARAGRAPH"/>
    <w:rsid w:val="00453EA7"/>
    <w:rPr>
      <w:rFonts w:ascii="Arial" w:eastAsia="MS Mincho" w:hAnsi="Arial" w:cs="Arial"/>
      <w:spacing w:val="8"/>
      <w:kern w:val="0"/>
      <w:sz w:val="20"/>
      <w:szCs w:val="24"/>
      <w:lang w:val="en-GB"/>
    </w:rPr>
  </w:style>
  <w:style w:type="paragraph" w:styleId="DocumentMap">
    <w:name w:val="Document Map"/>
    <w:basedOn w:val="Normal"/>
    <w:link w:val="DocumentMapChar"/>
    <w:uiPriority w:val="99"/>
    <w:semiHidden/>
    <w:unhideWhenUsed/>
    <w:rsid w:val="003E7462"/>
    <w:pPr>
      <w:spacing w:after="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7462"/>
    <w:rPr>
      <w:rFonts w:ascii="Lucida Grande" w:hAnsi="Lucida Grande" w:cs="Arial"/>
      <w:sz w:val="24"/>
      <w:szCs w:val="24"/>
      <w:lang w:val="en-GB"/>
    </w:rPr>
  </w:style>
  <w:style w:type="paragraph" w:styleId="TOC4">
    <w:name w:val="toc 4"/>
    <w:basedOn w:val="Normal"/>
    <w:next w:val="Normal"/>
    <w:autoRedefine/>
    <w:uiPriority w:val="39"/>
    <w:unhideWhenUsed/>
    <w:rsid w:val="00D830A5"/>
    <w:pPr>
      <w:widowControl/>
      <w:spacing w:after="100"/>
      <w:ind w:left="720"/>
      <w:jc w:val="left"/>
    </w:pPr>
    <w:rPr>
      <w:rFonts w:asciiTheme="minorHAnsi" w:hAnsiTheme="minorHAnsi" w:cstheme="minorBidi"/>
      <w:kern w:val="0"/>
      <w:sz w:val="24"/>
      <w:szCs w:val="24"/>
      <w:lang w:val="en-US" w:eastAsia="en-US"/>
    </w:rPr>
  </w:style>
  <w:style w:type="paragraph" w:styleId="TOC5">
    <w:name w:val="toc 5"/>
    <w:basedOn w:val="Normal"/>
    <w:next w:val="Normal"/>
    <w:autoRedefine/>
    <w:uiPriority w:val="39"/>
    <w:unhideWhenUsed/>
    <w:rsid w:val="00D830A5"/>
    <w:pPr>
      <w:widowControl/>
      <w:spacing w:after="100"/>
      <w:ind w:left="960"/>
      <w:jc w:val="left"/>
    </w:pPr>
    <w:rPr>
      <w:rFonts w:asciiTheme="minorHAnsi" w:hAnsiTheme="minorHAnsi" w:cstheme="minorBidi"/>
      <w:kern w:val="0"/>
      <w:sz w:val="24"/>
      <w:szCs w:val="24"/>
      <w:lang w:val="en-US" w:eastAsia="en-US"/>
    </w:rPr>
  </w:style>
  <w:style w:type="paragraph" w:styleId="TOC6">
    <w:name w:val="toc 6"/>
    <w:basedOn w:val="Normal"/>
    <w:next w:val="Normal"/>
    <w:autoRedefine/>
    <w:uiPriority w:val="39"/>
    <w:unhideWhenUsed/>
    <w:rsid w:val="00D830A5"/>
    <w:pPr>
      <w:widowControl/>
      <w:spacing w:after="100"/>
      <w:ind w:left="1200"/>
      <w:jc w:val="left"/>
    </w:pPr>
    <w:rPr>
      <w:rFonts w:asciiTheme="minorHAnsi" w:hAnsiTheme="minorHAnsi" w:cstheme="minorBidi"/>
      <w:kern w:val="0"/>
      <w:sz w:val="24"/>
      <w:szCs w:val="24"/>
      <w:lang w:val="en-US" w:eastAsia="en-US"/>
    </w:rPr>
  </w:style>
  <w:style w:type="paragraph" w:styleId="TOC7">
    <w:name w:val="toc 7"/>
    <w:basedOn w:val="Normal"/>
    <w:next w:val="Normal"/>
    <w:autoRedefine/>
    <w:uiPriority w:val="39"/>
    <w:unhideWhenUsed/>
    <w:rsid w:val="00D830A5"/>
    <w:pPr>
      <w:widowControl/>
      <w:spacing w:after="100"/>
      <w:ind w:left="1440"/>
      <w:jc w:val="left"/>
    </w:pPr>
    <w:rPr>
      <w:rFonts w:asciiTheme="minorHAnsi" w:hAnsiTheme="minorHAnsi" w:cstheme="minorBidi"/>
      <w:kern w:val="0"/>
      <w:sz w:val="24"/>
      <w:szCs w:val="24"/>
      <w:lang w:val="en-US" w:eastAsia="en-US"/>
    </w:rPr>
  </w:style>
  <w:style w:type="paragraph" w:styleId="TOC8">
    <w:name w:val="toc 8"/>
    <w:basedOn w:val="Normal"/>
    <w:next w:val="Normal"/>
    <w:autoRedefine/>
    <w:uiPriority w:val="39"/>
    <w:unhideWhenUsed/>
    <w:rsid w:val="00D830A5"/>
    <w:pPr>
      <w:widowControl/>
      <w:spacing w:after="100"/>
      <w:ind w:left="1680"/>
      <w:jc w:val="left"/>
    </w:pPr>
    <w:rPr>
      <w:rFonts w:asciiTheme="minorHAnsi" w:hAnsiTheme="minorHAnsi" w:cstheme="minorBidi"/>
      <w:kern w:val="0"/>
      <w:sz w:val="24"/>
      <w:szCs w:val="24"/>
      <w:lang w:val="en-US" w:eastAsia="en-US"/>
    </w:rPr>
  </w:style>
  <w:style w:type="paragraph" w:styleId="TOC9">
    <w:name w:val="toc 9"/>
    <w:basedOn w:val="Normal"/>
    <w:next w:val="Normal"/>
    <w:autoRedefine/>
    <w:uiPriority w:val="39"/>
    <w:unhideWhenUsed/>
    <w:rsid w:val="00D830A5"/>
    <w:pPr>
      <w:widowControl/>
      <w:spacing w:after="100"/>
      <w:ind w:left="1920"/>
      <w:jc w:val="left"/>
    </w:pPr>
    <w:rPr>
      <w:rFonts w:asciiTheme="minorHAnsi" w:hAnsiTheme="minorHAnsi" w:cstheme="minorBidi"/>
      <w:kern w:val="0"/>
      <w:sz w:val="24"/>
      <w:szCs w:val="24"/>
      <w:lang w:val="en-US" w:eastAsia="en-US"/>
    </w:rPr>
  </w:style>
  <w:style w:type="character" w:styleId="CommentReference">
    <w:name w:val="annotation reference"/>
    <w:basedOn w:val="DefaultParagraphFont"/>
    <w:rsid w:val="0019466D"/>
    <w:rPr>
      <w:sz w:val="18"/>
      <w:szCs w:val="18"/>
    </w:rPr>
  </w:style>
  <w:style w:type="paragraph" w:styleId="CommentText">
    <w:name w:val="annotation text"/>
    <w:basedOn w:val="Normal"/>
    <w:link w:val="CommentTextChar"/>
    <w:rsid w:val="0019466D"/>
    <w:rPr>
      <w:sz w:val="24"/>
      <w:szCs w:val="24"/>
    </w:rPr>
  </w:style>
  <w:style w:type="character" w:customStyle="1" w:styleId="CommentTextChar">
    <w:name w:val="Comment Text Char"/>
    <w:basedOn w:val="DefaultParagraphFont"/>
    <w:link w:val="CommentText"/>
    <w:rsid w:val="0019466D"/>
    <w:rPr>
      <w:rFonts w:ascii="Arial" w:hAnsi="Arial" w:cs="Arial"/>
      <w:sz w:val="24"/>
      <w:szCs w:val="24"/>
      <w:lang w:val="en-GB"/>
    </w:rPr>
  </w:style>
  <w:style w:type="paragraph" w:styleId="CommentSubject">
    <w:name w:val="annotation subject"/>
    <w:basedOn w:val="CommentText"/>
    <w:next w:val="CommentText"/>
    <w:link w:val="CommentSubjectChar"/>
    <w:rsid w:val="0019466D"/>
    <w:rPr>
      <w:b/>
      <w:bCs/>
      <w:sz w:val="20"/>
      <w:szCs w:val="20"/>
    </w:rPr>
  </w:style>
  <w:style w:type="character" w:customStyle="1" w:styleId="CommentSubjectChar">
    <w:name w:val="Comment Subject Char"/>
    <w:basedOn w:val="CommentTextChar"/>
    <w:link w:val="CommentSubject"/>
    <w:rsid w:val="0019466D"/>
    <w:rPr>
      <w:rFonts w:ascii="Arial" w:hAnsi="Arial" w:cs="Arial"/>
      <w:b/>
      <w:bCs/>
      <w:sz w:val="20"/>
      <w:szCs w:val="20"/>
      <w:lang w:val="en-GB"/>
    </w:rPr>
  </w:style>
  <w:style w:type="paragraph" w:styleId="Revision">
    <w:name w:val="Revision"/>
    <w:hidden/>
    <w:semiHidden/>
    <w:rsid w:val="003A3BA6"/>
    <w:rPr>
      <w:rFonts w:ascii="Arial" w:hAnsi="Arial" w:cs="Arial"/>
      <w:lang w:val="en-GB"/>
    </w:rPr>
  </w:style>
  <w:style w:type="paragraph" w:customStyle="1" w:styleId="ReferenceEntry">
    <w:name w:val="Reference Entry"/>
    <w:basedOn w:val="Normal"/>
    <w:rsid w:val="00C64385"/>
    <w:pPr>
      <w:widowControl/>
      <w:spacing w:before="40" w:after="40"/>
      <w:jc w:val="left"/>
    </w:pPr>
    <w:rPr>
      <w:rFonts w:ascii="Times New Roman" w:eastAsia="MS Mincho"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vif.org/Documents/Specification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nvif.org/imwp/download.asp?ContentID=20983"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cuments\Custom%20Office%20Templates\ONVIF_Profile_Spec.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67092-A05F-4E65-9B39-33AE7C83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ONVIF_Profile_Spec</Template>
  <TotalTime>461</TotalTime>
  <Pages>27</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ONVIF</Company>
  <LinksUpToDate>false</LinksUpToDate>
  <CharactersWithSpaces>38430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brisson</dc:creator>
  <cp:lastModifiedBy>Hugo Brisson</cp:lastModifiedBy>
  <cp:revision>19</cp:revision>
  <cp:lastPrinted>2015-01-09T12:38:00Z</cp:lastPrinted>
  <dcterms:created xsi:type="dcterms:W3CDTF">2015-06-05T17:06:00Z</dcterms:created>
  <dcterms:modified xsi:type="dcterms:W3CDTF">2016-03-02T03:14:00Z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1.0 Rev1</vt:lpwstr>
  </property>
</Properties>
</file>